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E89DE" w14:textId="1BBC3F8A" w:rsidR="00104AAD" w:rsidRPr="00E33C28" w:rsidRDefault="00AF150E" w:rsidP="00052A56">
      <w:pPr>
        <w:jc w:val="both"/>
        <w:rPr>
          <w:b/>
          <w:bCs/>
        </w:rPr>
      </w:pPr>
      <w:bookmarkStart w:id="0" w:name="_Hlk176183356"/>
      <w:bookmarkEnd w:id="0"/>
      <w:r>
        <w:rPr>
          <w:b/>
          <w:bCs/>
        </w:rPr>
        <w:t xml:space="preserve"># </w:t>
      </w:r>
      <w:bookmarkStart w:id="1" w:name="_Hlk174550392"/>
      <w:r w:rsidR="00104AAD" w:rsidRPr="00104AAD">
        <w:rPr>
          <w:b/>
          <w:bCs/>
        </w:rPr>
        <w:t>Data analytics</w:t>
      </w:r>
      <w:bookmarkEnd w:id="1"/>
      <w:r w:rsidR="00E33C28">
        <w:rPr>
          <w:b/>
          <w:bCs/>
        </w:rPr>
        <w:tab/>
      </w:r>
      <w:r w:rsidR="00E33C28">
        <w:rPr>
          <w:b/>
          <w:bCs/>
        </w:rPr>
        <w:tab/>
      </w:r>
      <w:r w:rsidR="00E33C28">
        <w:rPr>
          <w:b/>
          <w:bCs/>
        </w:rPr>
        <w:tab/>
      </w:r>
      <w:r w:rsidR="00E33C28">
        <w:rPr>
          <w:b/>
          <w:bCs/>
        </w:rPr>
        <w:tab/>
      </w:r>
      <w:r w:rsidR="00E33C28">
        <w:rPr>
          <w:b/>
          <w:bCs/>
        </w:rPr>
        <w:tab/>
      </w:r>
      <w:r w:rsidR="00E33C28">
        <w:rPr>
          <w:b/>
          <w:bCs/>
        </w:rPr>
        <w:tab/>
      </w:r>
      <w:r w:rsidR="00E33C28">
        <w:rPr>
          <w:b/>
          <w:bCs/>
        </w:rPr>
        <w:tab/>
      </w:r>
      <w:r w:rsidR="00E33C28">
        <w:rPr>
          <w:b/>
          <w:bCs/>
        </w:rPr>
        <w:tab/>
      </w:r>
      <w:r w:rsidR="00E33C28">
        <w:rPr>
          <w:b/>
          <w:bCs/>
        </w:rPr>
        <w:tab/>
      </w:r>
      <w:r w:rsidR="00E33C28">
        <w:rPr>
          <w:b/>
          <w:bCs/>
        </w:rPr>
        <w:tab/>
      </w:r>
      <w:r w:rsidR="00E33C28">
        <w:rPr>
          <w:b/>
          <w:bCs/>
        </w:rPr>
        <w:tab/>
        <w:t xml:space="preserve">              </w:t>
      </w:r>
      <w:r w:rsidR="00104AAD">
        <w:t>Data analytics is the science of analyzing raw data to find trends and answer question</w:t>
      </w:r>
    </w:p>
    <w:p w14:paraId="2D016F69" w14:textId="7747FBA1" w:rsidR="00104AAD" w:rsidRDefault="00AF150E" w:rsidP="00052A56">
      <w:pPr>
        <w:jc w:val="both"/>
      </w:pPr>
      <w:r>
        <w:rPr>
          <w:b/>
          <w:bCs/>
        </w:rPr>
        <w:t xml:space="preserve"># </w:t>
      </w:r>
      <w:r w:rsidR="00F118E8">
        <w:rPr>
          <w:b/>
          <w:bCs/>
        </w:rPr>
        <w:t>W</w:t>
      </w:r>
      <w:r w:rsidR="00104AAD">
        <w:rPr>
          <w:b/>
          <w:bCs/>
        </w:rPr>
        <w:t>hat is</w:t>
      </w:r>
      <w:r w:rsidR="00104AAD" w:rsidRPr="0080260C">
        <w:rPr>
          <w:b/>
          <w:bCs/>
          <w:sz w:val="40"/>
          <w:szCs w:val="40"/>
        </w:rPr>
        <w:t xml:space="preserve"> python</w:t>
      </w:r>
      <w:r w:rsidR="00104AAD">
        <w:rPr>
          <w:b/>
          <w:bCs/>
        </w:rPr>
        <w:t>?</w:t>
      </w:r>
      <w:r w:rsidR="00E33C28">
        <w:tab/>
      </w:r>
      <w:r w:rsidR="00E33C28">
        <w:tab/>
      </w:r>
      <w:r w:rsidR="00E33C28">
        <w:tab/>
      </w:r>
      <w:r w:rsidR="00E33C28">
        <w:tab/>
      </w:r>
      <w:r w:rsidR="00E33C28">
        <w:tab/>
      </w:r>
      <w:r w:rsidR="00E33C28">
        <w:tab/>
      </w:r>
      <w:r w:rsidR="00E33C28">
        <w:tab/>
      </w:r>
      <w:r w:rsidR="00E33C28">
        <w:tab/>
      </w:r>
      <w:r w:rsidR="00E33C28">
        <w:tab/>
      </w:r>
      <w:r w:rsidR="00E33C28">
        <w:tab/>
      </w:r>
      <w:r w:rsidR="00E33C28">
        <w:tab/>
        <w:t xml:space="preserve">          </w:t>
      </w:r>
      <w:r w:rsidR="00104AAD">
        <w:t>python is both compiled and interpreted, object-oriented, high-level programming language with dynamic semantics.</w:t>
      </w:r>
    </w:p>
    <w:p w14:paraId="54677EE1" w14:textId="248314F3" w:rsidR="00104AAD" w:rsidRDefault="00AF150E" w:rsidP="00052A56">
      <w:pPr>
        <w:jc w:val="both"/>
      </w:pPr>
      <w:r>
        <w:rPr>
          <w:b/>
          <w:bCs/>
        </w:rPr>
        <w:t xml:space="preserve"># </w:t>
      </w:r>
      <w:r w:rsidR="00104AAD" w:rsidRPr="00104AAD">
        <w:rPr>
          <w:b/>
          <w:bCs/>
        </w:rPr>
        <w:t xml:space="preserve">Single </w:t>
      </w:r>
      <w:r w:rsidR="00104AAD">
        <w:rPr>
          <w:b/>
          <w:bCs/>
        </w:rPr>
        <w:t>line comments</w:t>
      </w:r>
      <w:r w:rsidR="00E33C28">
        <w:tab/>
      </w:r>
      <w:r w:rsidR="00E33C28">
        <w:tab/>
      </w:r>
      <w:r w:rsidR="00E33C28">
        <w:tab/>
      </w:r>
      <w:r w:rsidR="00E33C28">
        <w:tab/>
      </w:r>
      <w:r w:rsidR="00E33C28">
        <w:tab/>
      </w:r>
      <w:r w:rsidR="00E33C28">
        <w:tab/>
      </w:r>
      <w:r w:rsidR="00E33C28">
        <w:tab/>
      </w:r>
      <w:r w:rsidR="00E33C28">
        <w:tab/>
      </w:r>
      <w:r w:rsidR="00E33C28">
        <w:tab/>
      </w:r>
      <w:r w:rsidR="00E33C28">
        <w:tab/>
      </w:r>
      <w:r w:rsidR="00E33C28">
        <w:tab/>
      </w:r>
      <w:r w:rsidR="00E33C28">
        <w:tab/>
        <w:t xml:space="preserve">    </w:t>
      </w:r>
      <w:r w:rsidR="00F73457">
        <w:t>t</w:t>
      </w:r>
      <w:r w:rsidR="00104AAD">
        <w:t>o add single line comment, # hash is used.</w:t>
      </w:r>
      <w:r w:rsidR="00F242DC">
        <w:t xml:space="preserve"> </w:t>
      </w:r>
      <w:r w:rsidR="00104AAD">
        <w:t>python completely ignores anything written after #.</w:t>
      </w:r>
    </w:p>
    <w:p w14:paraId="20049221" w14:textId="462B83F8" w:rsidR="008E7A43" w:rsidRDefault="00AF150E" w:rsidP="00052A56">
      <w:pPr>
        <w:jc w:val="both"/>
      </w:pPr>
      <w:r>
        <w:rPr>
          <w:b/>
          <w:bCs/>
        </w:rPr>
        <w:t xml:space="preserve"># </w:t>
      </w:r>
      <w:r w:rsidR="00104AAD">
        <w:rPr>
          <w:b/>
          <w:bCs/>
        </w:rPr>
        <w:t>Variables</w:t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  <w:t xml:space="preserve">     </w:t>
      </w:r>
      <w:r w:rsidR="00104AAD">
        <w:t>1, Variables are placeholders, which can store a value.</w:t>
      </w:r>
      <w:r w:rsidR="00F242DC">
        <w:t xml:space="preserve"> </w:t>
      </w:r>
      <w:r w:rsidR="00104AAD">
        <w:t>In simple words, variable is a container that hold data inside it as a value.</w:t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</w:r>
      <w:r w:rsidR="007B2129">
        <w:tab/>
        <w:t xml:space="preserve">             </w:t>
      </w:r>
      <w:r w:rsidR="00104AAD">
        <w:t>Input- a= “hello world”</w:t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  <w:t xml:space="preserve">          </w:t>
      </w:r>
      <w:r w:rsidR="00104AAD">
        <w:t>Print(A)</w:t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  <w:t xml:space="preserve">          </w:t>
      </w:r>
      <w:r w:rsidR="00104AAD">
        <w:t>Output- hello world</w:t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</w:r>
      <w:r w:rsidR="008E4DC6">
        <w:tab/>
        <w:t xml:space="preserve">      </w:t>
      </w:r>
      <w:r w:rsidR="00104AAD">
        <w:t>2, Make sure to not use spaces while creating a variable.</w:t>
      </w:r>
      <w:r w:rsidR="00CD68F9">
        <w:t xml:space="preserve"> </w:t>
      </w:r>
      <w:r w:rsidR="00104AAD">
        <w:t>One can use (_) underscore to separate the names while writing a var</w:t>
      </w:r>
      <w:r w:rsidR="008E7A43">
        <w:t>iable.</w:t>
      </w:r>
      <w:r w:rsidR="00544B5F">
        <w:tab/>
      </w:r>
      <w:r w:rsidR="00544B5F">
        <w:tab/>
      </w:r>
      <w:r w:rsidR="00544B5F">
        <w:tab/>
      </w:r>
      <w:r w:rsidR="00544B5F">
        <w:tab/>
      </w:r>
      <w:r w:rsidR="00544B5F">
        <w:tab/>
      </w:r>
      <w:r w:rsidR="00544B5F">
        <w:tab/>
      </w:r>
      <w:r w:rsidR="00544B5F">
        <w:tab/>
      </w:r>
      <w:r w:rsidR="00544B5F">
        <w:tab/>
      </w:r>
      <w:r w:rsidR="00544B5F">
        <w:tab/>
      </w:r>
      <w:r w:rsidR="00544B5F">
        <w:tab/>
      </w:r>
      <w:r w:rsidR="00544B5F">
        <w:tab/>
      </w:r>
      <w:r w:rsidR="00544B5F">
        <w:tab/>
        <w:t xml:space="preserve">      </w:t>
      </w:r>
      <w:r w:rsidR="008E7A43">
        <w:t>3, a variable name should never start with a number or special symbols.</w:t>
      </w:r>
    </w:p>
    <w:p w14:paraId="08A8B1DC" w14:textId="52B416BB" w:rsidR="008E7A43" w:rsidRPr="00801AEC" w:rsidRDefault="00AF150E" w:rsidP="00052A56">
      <w:pPr>
        <w:jc w:val="both"/>
        <w:rPr>
          <w:b/>
          <w:bCs/>
        </w:rPr>
      </w:pPr>
      <w:r>
        <w:rPr>
          <w:b/>
          <w:bCs/>
        </w:rPr>
        <w:t xml:space="preserve"># </w:t>
      </w:r>
      <w:r w:rsidR="008E7A43">
        <w:rPr>
          <w:b/>
          <w:bCs/>
        </w:rPr>
        <w:t>Datatypes:</w:t>
      </w:r>
      <w:r w:rsidR="00544B5F">
        <w:rPr>
          <w:b/>
          <w:bCs/>
        </w:rPr>
        <w:tab/>
      </w:r>
      <w:r w:rsidR="00544B5F">
        <w:rPr>
          <w:b/>
          <w:bCs/>
        </w:rPr>
        <w:tab/>
      </w:r>
      <w:r w:rsidR="00544B5F">
        <w:rPr>
          <w:b/>
          <w:bCs/>
        </w:rPr>
        <w:tab/>
      </w:r>
      <w:r w:rsidR="00544B5F">
        <w:rPr>
          <w:b/>
          <w:bCs/>
        </w:rPr>
        <w:tab/>
      </w:r>
      <w:r w:rsidR="00544B5F">
        <w:rPr>
          <w:b/>
          <w:bCs/>
        </w:rPr>
        <w:tab/>
      </w:r>
      <w:r w:rsidR="00544B5F">
        <w:rPr>
          <w:b/>
          <w:bCs/>
        </w:rPr>
        <w:tab/>
      </w:r>
      <w:r w:rsidR="00544B5F">
        <w:rPr>
          <w:b/>
          <w:bCs/>
        </w:rPr>
        <w:tab/>
      </w:r>
      <w:r w:rsidR="00544B5F">
        <w:rPr>
          <w:b/>
          <w:bCs/>
        </w:rPr>
        <w:tab/>
      </w:r>
      <w:r w:rsidR="00544B5F">
        <w:rPr>
          <w:b/>
          <w:bCs/>
        </w:rPr>
        <w:tab/>
      </w:r>
      <w:r w:rsidR="00544B5F">
        <w:rPr>
          <w:b/>
          <w:bCs/>
        </w:rPr>
        <w:tab/>
      </w:r>
      <w:r w:rsidR="00544B5F">
        <w:rPr>
          <w:b/>
          <w:bCs/>
        </w:rPr>
        <w:tab/>
      </w:r>
      <w:r w:rsidR="00544B5F">
        <w:rPr>
          <w:b/>
          <w:bCs/>
        </w:rPr>
        <w:tab/>
      </w:r>
      <w:r w:rsidR="00544B5F">
        <w:rPr>
          <w:b/>
          <w:bCs/>
        </w:rPr>
        <w:tab/>
        <w:t xml:space="preserve">     </w:t>
      </w:r>
      <w:r w:rsidR="004419D3">
        <w:t xml:space="preserve">1, </w:t>
      </w:r>
      <w:r w:rsidR="008E7A43">
        <w:t>Text- type: string (</w:t>
      </w:r>
      <w:proofErr w:type="gramStart"/>
      <w:r w:rsidR="008E7A43">
        <w:t>str)</w:t>
      </w:r>
      <w:r w:rsidR="004419D3">
        <w:t xml:space="preserve">   </w:t>
      </w:r>
      <w:proofErr w:type="gramEnd"/>
      <w:r w:rsidR="004419D3">
        <w:t xml:space="preserve">                                                       </w:t>
      </w:r>
      <w:r w:rsidR="005B4A12">
        <w:tab/>
      </w:r>
      <w:r w:rsidR="004419D3">
        <w:t xml:space="preserve">2, </w:t>
      </w:r>
      <w:r w:rsidR="008E7A43">
        <w:t>Numeric types: integer(int), floating point(float), complex</w:t>
      </w:r>
      <w:r w:rsidR="00801AEC">
        <w:rPr>
          <w:b/>
          <w:bCs/>
        </w:rPr>
        <w:t xml:space="preserve"> </w:t>
      </w:r>
      <w:r w:rsidR="004419D3">
        <w:t>3</w:t>
      </w:r>
      <w:r w:rsidR="005B4A12">
        <w:t xml:space="preserve">, </w:t>
      </w:r>
      <w:r w:rsidR="008E7A43">
        <w:t xml:space="preserve">Sequence types: list, tuple and range </w:t>
      </w:r>
      <w:r w:rsidR="005B4A12">
        <w:tab/>
      </w:r>
      <w:r w:rsidR="005B4A12">
        <w:tab/>
      </w:r>
      <w:r w:rsidR="005B4A12">
        <w:tab/>
        <w:t xml:space="preserve">4, </w:t>
      </w:r>
      <w:r w:rsidR="008E7A43">
        <w:t>Mapping type: dictionaries (</w:t>
      </w:r>
      <w:proofErr w:type="spellStart"/>
      <w:r w:rsidR="008E7A43">
        <w:t>dict</w:t>
      </w:r>
      <w:proofErr w:type="spellEnd"/>
      <w:r w:rsidR="008E7A43">
        <w:t>)</w:t>
      </w:r>
      <w:r w:rsidR="00801AEC">
        <w:rPr>
          <w:b/>
          <w:bCs/>
        </w:rPr>
        <w:tab/>
      </w:r>
      <w:r w:rsidR="00801AEC">
        <w:rPr>
          <w:b/>
          <w:bCs/>
        </w:rPr>
        <w:tab/>
      </w:r>
      <w:r w:rsidR="00801AEC">
        <w:rPr>
          <w:b/>
          <w:bCs/>
        </w:rPr>
        <w:tab/>
        <w:t xml:space="preserve">     </w:t>
      </w:r>
      <w:r w:rsidR="005B4A12">
        <w:t xml:space="preserve">5, </w:t>
      </w:r>
      <w:r w:rsidR="008E7A43">
        <w:t xml:space="preserve">Set type: set, </w:t>
      </w:r>
      <w:proofErr w:type="spellStart"/>
      <w:r w:rsidR="008E7A43">
        <w:t>frozenset</w:t>
      </w:r>
      <w:proofErr w:type="spellEnd"/>
      <w:r w:rsidR="005B4A12">
        <w:tab/>
      </w:r>
      <w:r w:rsidR="005B4A12">
        <w:tab/>
      </w:r>
      <w:r w:rsidR="005B4A12">
        <w:tab/>
      </w:r>
      <w:r w:rsidR="005B4A12">
        <w:tab/>
      </w:r>
      <w:r w:rsidR="002A3740">
        <w:t xml:space="preserve">6, </w:t>
      </w:r>
      <w:r w:rsidR="008E7A43">
        <w:t>Boolean type: bool</w:t>
      </w:r>
      <w:r w:rsidR="00801AEC">
        <w:rPr>
          <w:b/>
          <w:bCs/>
        </w:rPr>
        <w:tab/>
      </w:r>
      <w:r w:rsidR="00801AEC">
        <w:rPr>
          <w:b/>
          <w:bCs/>
        </w:rPr>
        <w:tab/>
      </w:r>
      <w:r w:rsidR="00801AEC">
        <w:rPr>
          <w:b/>
          <w:bCs/>
        </w:rPr>
        <w:tab/>
      </w:r>
      <w:r w:rsidR="00801AEC">
        <w:rPr>
          <w:b/>
          <w:bCs/>
        </w:rPr>
        <w:tab/>
      </w:r>
      <w:r w:rsidR="00801AEC">
        <w:rPr>
          <w:b/>
          <w:bCs/>
        </w:rPr>
        <w:tab/>
        <w:t xml:space="preserve">     </w:t>
      </w:r>
      <w:r w:rsidR="002A3740">
        <w:t xml:space="preserve">7, </w:t>
      </w:r>
      <w:r w:rsidR="008E7A43">
        <w:t xml:space="preserve">Binary types: bytes, </w:t>
      </w:r>
      <w:proofErr w:type="spellStart"/>
      <w:r w:rsidR="008E7A43">
        <w:t>bytearray</w:t>
      </w:r>
      <w:proofErr w:type="spellEnd"/>
      <w:r w:rsidR="008E7A43">
        <w:t xml:space="preserve">, </w:t>
      </w:r>
      <w:proofErr w:type="spellStart"/>
      <w:r w:rsidR="008E7A43">
        <w:t>memory</w:t>
      </w:r>
      <w:r>
        <w:t>view</w:t>
      </w:r>
      <w:proofErr w:type="spellEnd"/>
    </w:p>
    <w:p w14:paraId="107BAC2B" w14:textId="13462132" w:rsidR="00AF150E" w:rsidRPr="00826A19" w:rsidRDefault="00AF150E" w:rsidP="00052A56">
      <w:pPr>
        <w:jc w:val="both"/>
        <w:rPr>
          <w:b/>
          <w:bCs/>
        </w:rPr>
      </w:pPr>
      <w:r>
        <w:rPr>
          <w:b/>
          <w:bCs/>
        </w:rPr>
        <w:t># User-inputs</w:t>
      </w:r>
      <w:r w:rsidR="00801AEC">
        <w:rPr>
          <w:b/>
          <w:bCs/>
        </w:rPr>
        <w:tab/>
      </w:r>
      <w:r w:rsidR="00801AEC">
        <w:rPr>
          <w:b/>
          <w:bCs/>
        </w:rPr>
        <w:tab/>
      </w:r>
      <w:r w:rsidR="00801AEC">
        <w:rPr>
          <w:b/>
          <w:bCs/>
        </w:rPr>
        <w:tab/>
      </w:r>
      <w:r w:rsidR="00801AEC">
        <w:rPr>
          <w:b/>
          <w:bCs/>
        </w:rPr>
        <w:tab/>
      </w:r>
      <w:r w:rsidR="00801AEC">
        <w:rPr>
          <w:b/>
          <w:bCs/>
        </w:rPr>
        <w:tab/>
      </w:r>
      <w:r w:rsidR="00801AEC">
        <w:rPr>
          <w:b/>
          <w:bCs/>
        </w:rPr>
        <w:tab/>
      </w:r>
      <w:r w:rsidR="00801AEC">
        <w:rPr>
          <w:b/>
          <w:bCs/>
        </w:rPr>
        <w:tab/>
      </w:r>
      <w:r w:rsidR="00801AEC">
        <w:rPr>
          <w:b/>
          <w:bCs/>
        </w:rPr>
        <w:tab/>
      </w:r>
      <w:r w:rsidR="00801AEC">
        <w:rPr>
          <w:b/>
          <w:bCs/>
        </w:rPr>
        <w:tab/>
      </w:r>
      <w:r w:rsidR="00801AEC">
        <w:rPr>
          <w:b/>
          <w:bCs/>
        </w:rPr>
        <w:tab/>
      </w:r>
      <w:r w:rsidR="00801AEC">
        <w:rPr>
          <w:b/>
          <w:bCs/>
        </w:rPr>
        <w:tab/>
      </w:r>
      <w:r w:rsidR="00801AEC">
        <w:rPr>
          <w:b/>
          <w:bCs/>
        </w:rPr>
        <w:tab/>
      </w:r>
      <w:r w:rsidR="00801AEC">
        <w:rPr>
          <w:b/>
          <w:bCs/>
        </w:rPr>
        <w:tab/>
      </w:r>
      <w:r w:rsidR="00571F2D">
        <w:rPr>
          <w:b/>
          <w:bCs/>
        </w:rPr>
        <w:t xml:space="preserve">    </w:t>
      </w:r>
      <w:r w:rsidR="00571F2D">
        <w:t>to</w:t>
      </w:r>
      <w:r>
        <w:t xml:space="preserve"> ask for the input from the user. Default datatype is sting.</w:t>
      </w:r>
      <w:r w:rsidR="00571F2D">
        <w:rPr>
          <w:b/>
          <w:bCs/>
        </w:rPr>
        <w:t xml:space="preserve">  </w:t>
      </w:r>
      <w:r w:rsidR="00571F2D">
        <w:rPr>
          <w:b/>
          <w:bCs/>
        </w:rPr>
        <w:tab/>
      </w:r>
      <w:r w:rsidR="00571F2D">
        <w:rPr>
          <w:b/>
          <w:bCs/>
        </w:rPr>
        <w:tab/>
      </w:r>
      <w:r w:rsidR="00571F2D">
        <w:rPr>
          <w:b/>
          <w:bCs/>
        </w:rPr>
        <w:tab/>
      </w:r>
      <w:r w:rsidR="00571F2D">
        <w:rPr>
          <w:b/>
          <w:bCs/>
        </w:rPr>
        <w:tab/>
      </w:r>
      <w:r w:rsidR="00571F2D">
        <w:rPr>
          <w:b/>
          <w:bCs/>
        </w:rPr>
        <w:tab/>
      </w:r>
      <w:r w:rsidR="00571F2D">
        <w:rPr>
          <w:b/>
          <w:bCs/>
        </w:rPr>
        <w:tab/>
        <w:t xml:space="preserve">            </w:t>
      </w:r>
      <w:r>
        <w:t>Input:</w:t>
      </w:r>
      <w:r w:rsidR="00571F2D">
        <w:rPr>
          <w:b/>
          <w:bCs/>
        </w:rPr>
        <w:tab/>
      </w:r>
      <w:r w:rsidR="00571F2D">
        <w:rPr>
          <w:b/>
          <w:bCs/>
        </w:rPr>
        <w:tab/>
      </w:r>
      <w:r w:rsidR="00571F2D">
        <w:rPr>
          <w:b/>
          <w:bCs/>
        </w:rPr>
        <w:tab/>
      </w:r>
      <w:r w:rsidR="00571F2D">
        <w:rPr>
          <w:b/>
          <w:bCs/>
        </w:rPr>
        <w:tab/>
      </w:r>
      <w:r w:rsidR="00571F2D">
        <w:rPr>
          <w:b/>
          <w:bCs/>
        </w:rPr>
        <w:tab/>
      </w:r>
      <w:r w:rsidR="00571F2D">
        <w:rPr>
          <w:b/>
          <w:bCs/>
        </w:rPr>
        <w:tab/>
      </w:r>
      <w:r w:rsidR="00571F2D">
        <w:rPr>
          <w:b/>
          <w:bCs/>
        </w:rPr>
        <w:tab/>
      </w:r>
      <w:r w:rsidR="00571F2D">
        <w:rPr>
          <w:b/>
          <w:bCs/>
        </w:rPr>
        <w:tab/>
      </w:r>
      <w:r w:rsidR="00571F2D">
        <w:rPr>
          <w:b/>
          <w:bCs/>
        </w:rPr>
        <w:tab/>
      </w:r>
      <w:r w:rsidR="00571F2D">
        <w:rPr>
          <w:b/>
          <w:bCs/>
        </w:rPr>
        <w:tab/>
      </w:r>
      <w:r w:rsidR="00571F2D">
        <w:rPr>
          <w:b/>
          <w:bCs/>
        </w:rPr>
        <w:tab/>
      </w:r>
      <w:r w:rsidR="00571F2D">
        <w:rPr>
          <w:b/>
          <w:bCs/>
        </w:rPr>
        <w:tab/>
      </w:r>
      <w:r w:rsidR="00571F2D">
        <w:rPr>
          <w:b/>
          <w:bCs/>
        </w:rPr>
        <w:tab/>
        <w:t xml:space="preserve">            </w:t>
      </w:r>
      <w:r>
        <w:t>Name = input (“enter your name here”)</w:t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  <w:t xml:space="preserve">              </w:t>
      </w:r>
      <w:r>
        <w:t>Print (name)</w:t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</w:r>
      <w:r w:rsidR="0054792A">
        <w:rPr>
          <w:b/>
          <w:bCs/>
        </w:rPr>
        <w:tab/>
        <w:t xml:space="preserve"> </w:t>
      </w:r>
      <w:r>
        <w:t>Age = int (input</w:t>
      </w:r>
      <w:r w:rsidR="00244C59">
        <w:t xml:space="preserve"> </w:t>
      </w:r>
      <w:r>
        <w:t>(“enter your name here”))</w:t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  <w:t xml:space="preserve">               </w:t>
      </w:r>
      <w:r>
        <w:t>Print (age)</w:t>
      </w:r>
      <w:r w:rsidR="00826A19">
        <w:rPr>
          <w:b/>
          <w:bCs/>
        </w:rPr>
        <w:t xml:space="preserve"> </w:t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  <w:t xml:space="preserve">          </w:t>
      </w:r>
      <w:r>
        <w:t>Output:</w:t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  <w:t xml:space="preserve">               </w:t>
      </w:r>
      <w:r>
        <w:t>Enter your name here mayank bhatt</w:t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  <w:t xml:space="preserve">              </w:t>
      </w:r>
      <w:r>
        <w:t>Enter your age here 15</w:t>
      </w:r>
    </w:p>
    <w:p w14:paraId="1BA128D8" w14:textId="4D9AAA79" w:rsidR="00A43107" w:rsidRPr="00826A19" w:rsidRDefault="00A96C7D" w:rsidP="00052A56">
      <w:pPr>
        <w:jc w:val="both"/>
        <w:rPr>
          <w:b/>
          <w:bCs/>
        </w:rPr>
      </w:pPr>
      <w:r>
        <w:rPr>
          <w:b/>
          <w:bCs/>
        </w:rPr>
        <w:t>Type casting</w:t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  <w:t xml:space="preserve">     </w:t>
      </w:r>
      <w:r w:rsidR="00F37FBC">
        <w:t xml:space="preserve">Conversion </w:t>
      </w:r>
      <w:r w:rsidR="0080132A">
        <w:t>of one datatype to another is called type-</w:t>
      </w:r>
      <w:r w:rsidR="00466D69">
        <w:t>casting</w:t>
      </w:r>
      <w:r w:rsidR="00EE6AFA">
        <w:t>.</w:t>
      </w:r>
      <w:r w:rsidR="00227284">
        <w:t xml:space="preserve"> </w:t>
      </w:r>
      <w:r w:rsidR="00466D69">
        <w:t>There are two types of types of type-cas</w:t>
      </w:r>
      <w:r w:rsidR="00EE6AFA">
        <w:t>ting:</w:t>
      </w:r>
      <w:r w:rsidR="00826A19">
        <w:rPr>
          <w:b/>
          <w:bCs/>
        </w:rPr>
        <w:tab/>
        <w:t xml:space="preserve">     </w:t>
      </w:r>
      <w:r w:rsidR="003E6BB8">
        <w:t>1, implicit type conversion</w:t>
      </w:r>
      <w:r w:rsidR="004943C3">
        <w:t>: where python itself converts one data</w:t>
      </w:r>
      <w:r w:rsidR="00A43107">
        <w:t>type to another.</w:t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  <w:t xml:space="preserve">     </w:t>
      </w:r>
      <w:r w:rsidR="00A43107">
        <w:t>2, explicit type con</w:t>
      </w:r>
      <w:r w:rsidR="00377CD1">
        <w:t>version: where the user converts one da</w:t>
      </w:r>
      <w:r w:rsidR="008B4A68">
        <w:t>tatype to an</w:t>
      </w:r>
      <w:r w:rsidR="00CA00D9">
        <w:t>o</w:t>
      </w:r>
      <w:r w:rsidR="008B4A68">
        <w:t>ther</w:t>
      </w:r>
      <w:r w:rsidR="005449A7">
        <w:t>.</w:t>
      </w:r>
    </w:p>
    <w:p w14:paraId="2F9ECB0A" w14:textId="7F24643B" w:rsidR="00064DAB" w:rsidRPr="00826A19" w:rsidRDefault="00BA54AA" w:rsidP="00052A56">
      <w:pPr>
        <w:jc w:val="both"/>
        <w:rPr>
          <w:b/>
          <w:bCs/>
        </w:rPr>
      </w:pPr>
      <w:r>
        <w:rPr>
          <w:b/>
          <w:bCs/>
        </w:rPr>
        <w:t>O</w:t>
      </w:r>
      <w:r w:rsidR="005449A7">
        <w:rPr>
          <w:b/>
          <w:bCs/>
        </w:rPr>
        <w:t>per</w:t>
      </w:r>
      <w:r>
        <w:rPr>
          <w:b/>
          <w:bCs/>
        </w:rPr>
        <w:t>ators and operands:</w:t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  <w:t xml:space="preserve">     </w:t>
      </w:r>
      <w:r w:rsidR="00C87380">
        <w:t>O</w:t>
      </w:r>
      <w:r w:rsidR="006D56A9">
        <w:t>perato</w:t>
      </w:r>
      <w:r w:rsidR="00C87380">
        <w:t xml:space="preserve">rs indicates what operation is to be </w:t>
      </w:r>
      <w:r w:rsidR="00CA00D9">
        <w:t>performed while</w:t>
      </w:r>
      <w:r w:rsidR="00EE0411">
        <w:t xml:space="preserve"> operands indicate on what the action or the </w:t>
      </w:r>
      <w:r w:rsidR="00004180">
        <w:t>operation should be performed.</w:t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  <w:t xml:space="preserve">      </w:t>
      </w:r>
      <w:r w:rsidR="00064DAB">
        <w:t>X + y = 0</w:t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</w:r>
      <w:r w:rsidR="00826A19">
        <w:rPr>
          <w:b/>
          <w:bCs/>
        </w:rPr>
        <w:tab/>
        <w:t xml:space="preserve">     </w:t>
      </w:r>
      <w:r w:rsidR="00064DAB">
        <w:t xml:space="preserve">In the given expression, x, y, and 0 </w:t>
      </w:r>
      <w:r w:rsidR="00336A45">
        <w:t>are operands and op</w:t>
      </w:r>
      <w:r w:rsidR="00915B2E">
        <w:t>erators.</w:t>
      </w:r>
    </w:p>
    <w:p w14:paraId="5901CD24" w14:textId="77777777" w:rsidR="00ED7524" w:rsidRDefault="00ED7524" w:rsidP="00052A56">
      <w:pPr>
        <w:jc w:val="both"/>
        <w:rPr>
          <w:b/>
          <w:bCs/>
        </w:rPr>
      </w:pPr>
    </w:p>
    <w:p w14:paraId="1B12D33E" w14:textId="76EAE83F" w:rsidR="0099183F" w:rsidRPr="00ED7524" w:rsidRDefault="00756BD7" w:rsidP="00052A56">
      <w:pPr>
        <w:jc w:val="both"/>
        <w:rPr>
          <w:b/>
          <w:bCs/>
        </w:rPr>
      </w:pPr>
      <w:r>
        <w:rPr>
          <w:b/>
          <w:bCs/>
        </w:rPr>
        <w:lastRenderedPageBreak/>
        <w:t>Types of operators:</w:t>
      </w:r>
      <w:r w:rsidR="00E47AAE">
        <w:rPr>
          <w:b/>
          <w:bCs/>
        </w:rPr>
        <w:t xml:space="preserve"> </w:t>
      </w:r>
      <w:r w:rsidR="00217F5A">
        <w:t>O</w:t>
      </w:r>
      <w:r w:rsidR="002E7092">
        <w:t>pera</w:t>
      </w:r>
      <w:r w:rsidR="00217F5A">
        <w:t>tor can be further divided into 6 categ</w:t>
      </w:r>
      <w:r w:rsidR="005F2A91">
        <w:t>ories:</w:t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  <w:t xml:space="preserve">      </w:t>
      </w:r>
      <w:r w:rsidR="005F2A91">
        <w:t xml:space="preserve">1 arithmetic </w:t>
      </w:r>
      <w:r w:rsidR="00332C4F">
        <w:t>operator</w:t>
      </w:r>
      <w:r w:rsidR="00227284">
        <w:tab/>
      </w:r>
      <w:r w:rsidR="00227284">
        <w:tab/>
      </w:r>
      <w:r w:rsidR="00227284">
        <w:tab/>
      </w:r>
      <w:r w:rsidR="00332C4F">
        <w:tab/>
      </w:r>
      <w:r w:rsidR="00C13D95">
        <w:t>2 comparison operators</w:t>
      </w:r>
      <w:r w:rsidR="00332C4F">
        <w:tab/>
      </w:r>
      <w:r w:rsidR="00332C4F">
        <w:tab/>
      </w:r>
      <w:r w:rsidR="00332C4F">
        <w:tab/>
      </w:r>
      <w:r w:rsidR="00C13D95">
        <w:t>3 logical operators</w:t>
      </w:r>
      <w:r w:rsidR="00ED7524">
        <w:rPr>
          <w:b/>
          <w:bCs/>
        </w:rPr>
        <w:tab/>
        <w:t xml:space="preserve">      </w:t>
      </w:r>
      <w:r w:rsidR="00C13D95">
        <w:t>4 assi</w:t>
      </w:r>
      <w:r w:rsidR="0099183F">
        <w:t>gnment operators</w:t>
      </w:r>
      <w:r w:rsidR="00332C4F">
        <w:tab/>
      </w:r>
      <w:r w:rsidR="00332C4F">
        <w:tab/>
      </w:r>
      <w:r w:rsidR="00332C4F">
        <w:tab/>
      </w:r>
      <w:r w:rsidR="00332C4F">
        <w:tab/>
      </w:r>
      <w:r w:rsidR="0099183F">
        <w:t>5 identity operators</w:t>
      </w:r>
      <w:r w:rsidR="00332C4F">
        <w:tab/>
      </w:r>
      <w:r w:rsidR="00332C4F">
        <w:tab/>
      </w:r>
      <w:r w:rsidR="00332C4F">
        <w:tab/>
      </w:r>
      <w:r w:rsidR="0099183F">
        <w:t>6 membership operators</w:t>
      </w:r>
      <w:r w:rsidR="00ED7524">
        <w:rPr>
          <w:b/>
          <w:bCs/>
        </w:rPr>
        <w:t xml:space="preserve">       </w:t>
      </w:r>
      <w:r w:rsidR="0099183F">
        <w:t>7 bitwise</w:t>
      </w:r>
      <w:r w:rsidR="00702435">
        <w:t xml:space="preserve"> operators</w:t>
      </w:r>
    </w:p>
    <w:p w14:paraId="65D136A7" w14:textId="57512E9D" w:rsidR="002B369E" w:rsidRPr="00912DB0" w:rsidRDefault="00702435" w:rsidP="00052A56">
      <w:pPr>
        <w:jc w:val="both"/>
        <w:rPr>
          <w:b/>
          <w:bCs/>
        </w:rPr>
      </w:pPr>
      <w:r>
        <w:rPr>
          <w:b/>
          <w:bCs/>
        </w:rPr>
        <w:t>A</w:t>
      </w:r>
      <w:r w:rsidRPr="00702435">
        <w:rPr>
          <w:b/>
          <w:bCs/>
        </w:rPr>
        <w:t>rithmetic operators</w:t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  <w:t xml:space="preserve">                      </w:t>
      </w:r>
      <w:r w:rsidR="00B94A82">
        <w:t>Addition (+), subt</w:t>
      </w:r>
      <w:r w:rsidR="003E34B0">
        <w:t>r</w:t>
      </w:r>
      <w:r w:rsidR="00B94A82">
        <w:t>ac</w:t>
      </w:r>
      <w:r w:rsidR="003E34B0">
        <w:t>tion (-)</w:t>
      </w:r>
      <w:r w:rsidR="00E10858">
        <w:t>, multiplication (</w:t>
      </w:r>
      <w:r w:rsidR="002A4DC4">
        <w:t>*</w:t>
      </w:r>
      <w:r w:rsidR="00E10858">
        <w:t>)</w:t>
      </w:r>
      <w:r w:rsidR="002A4DC4">
        <w:t xml:space="preserve">, </w:t>
      </w:r>
      <w:r w:rsidR="00DB7353">
        <w:t xml:space="preserve">division (/), </w:t>
      </w:r>
      <w:r w:rsidR="002A4DC4">
        <w:t>floor division</w:t>
      </w:r>
      <w:r w:rsidR="00F579C4">
        <w:t xml:space="preserve"> (//)</w:t>
      </w:r>
      <w:r w:rsidR="00AF4ED0">
        <w:t xml:space="preserve"> ka </w:t>
      </w:r>
      <w:proofErr w:type="spellStart"/>
      <w:r w:rsidR="00AF4ED0">
        <w:t>matlad</w:t>
      </w:r>
      <w:proofErr w:type="spellEnd"/>
      <w:r w:rsidR="00AF4ED0">
        <w:t xml:space="preserve"> </w:t>
      </w:r>
      <w:proofErr w:type="spellStart"/>
      <w:r w:rsidR="00AF4ED0">
        <w:t>hota</w:t>
      </w:r>
      <w:proofErr w:type="spellEnd"/>
      <w:r w:rsidR="00AF4ED0">
        <w:t xml:space="preserve"> </w:t>
      </w:r>
      <w:proofErr w:type="spellStart"/>
      <w:r w:rsidR="00AF4ED0">
        <w:t>hai</w:t>
      </w:r>
      <w:proofErr w:type="spellEnd"/>
      <w:r w:rsidR="00AF4ED0">
        <w:t xml:space="preserve"> quo</w:t>
      </w:r>
      <w:r w:rsidR="00153702">
        <w:t>tient</w:t>
      </w:r>
      <w:r w:rsidR="003F33C8">
        <w:t xml:space="preserve"> before zero</w:t>
      </w:r>
      <w:r w:rsidR="003E0AF4">
        <w:t xml:space="preserve">, </w:t>
      </w:r>
      <w:r w:rsidR="006F2BAD">
        <w:t>exponentiation (</w:t>
      </w:r>
      <w:r w:rsidR="00E97174">
        <w:t>**</w:t>
      </w:r>
      <w:r w:rsidR="006F2BAD">
        <w:t>)</w:t>
      </w:r>
      <w:r w:rsidR="002C3723">
        <w:t xml:space="preserve"> </w:t>
      </w:r>
      <w:r w:rsidR="007E4162">
        <w:t xml:space="preserve">is ka </w:t>
      </w:r>
      <w:proofErr w:type="spellStart"/>
      <w:r w:rsidR="007E4162">
        <w:t>matlad</w:t>
      </w:r>
      <w:proofErr w:type="spellEnd"/>
      <w:r w:rsidR="007E4162">
        <w:t xml:space="preserve"> </w:t>
      </w:r>
      <w:proofErr w:type="spellStart"/>
      <w:r w:rsidR="007E4162">
        <w:t>hota</w:t>
      </w:r>
      <w:proofErr w:type="spellEnd"/>
      <w:r w:rsidR="007E4162">
        <w:t xml:space="preserve"> </w:t>
      </w:r>
      <w:proofErr w:type="spellStart"/>
      <w:r w:rsidR="007E4162">
        <w:t>hai</w:t>
      </w:r>
      <w:proofErr w:type="spellEnd"/>
      <w:r w:rsidR="007E4162">
        <w:t xml:space="preserve"> powe</w:t>
      </w:r>
      <w:r w:rsidR="00BE5B09">
        <w:t>r</w:t>
      </w:r>
      <w:r w:rsidR="00E97174">
        <w:t>, modulus (%)</w:t>
      </w:r>
      <w:r w:rsidR="00D74E84">
        <w:t xml:space="preserve"> ka </w:t>
      </w:r>
      <w:proofErr w:type="spellStart"/>
      <w:r w:rsidR="00D74E84">
        <w:t>matlad</w:t>
      </w:r>
      <w:proofErr w:type="spellEnd"/>
      <w:r w:rsidR="00D74E84">
        <w:t xml:space="preserve"> </w:t>
      </w:r>
      <w:proofErr w:type="spellStart"/>
      <w:r w:rsidR="00D74E84">
        <w:t>hai</w:t>
      </w:r>
      <w:proofErr w:type="spellEnd"/>
      <w:r w:rsidR="00D74E84">
        <w:t xml:space="preserve"> </w:t>
      </w:r>
      <w:r w:rsidR="0054058D">
        <w:t xml:space="preserve">reminder before </w:t>
      </w:r>
      <w:r w:rsidR="009A546C">
        <w:t>zero</w:t>
      </w:r>
      <w:r w:rsidR="002B369E">
        <w:t>.</w:t>
      </w:r>
    </w:p>
    <w:p w14:paraId="0A875079" w14:textId="66967D68" w:rsidR="00A70B21" w:rsidRPr="00ED7524" w:rsidRDefault="002B369E" w:rsidP="00ED7524">
      <w:pPr>
        <w:jc w:val="both"/>
        <w:rPr>
          <w:b/>
          <w:bCs/>
        </w:rPr>
      </w:pPr>
      <w:r w:rsidRPr="00A70B21">
        <w:rPr>
          <w:b/>
          <w:bCs/>
        </w:rPr>
        <w:t>comparison operators</w:t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</w:r>
      <w:r w:rsidR="00ED7524">
        <w:rPr>
          <w:b/>
          <w:bCs/>
        </w:rPr>
        <w:tab/>
        <w:t xml:space="preserve"> </w:t>
      </w:r>
      <w:proofErr w:type="gramStart"/>
      <w:r w:rsidR="00ED7524">
        <w:rPr>
          <w:b/>
          <w:bCs/>
        </w:rPr>
        <w:t xml:space="preserve">   </w:t>
      </w:r>
      <w:r w:rsidR="00BD28D3">
        <w:t>‘</w:t>
      </w:r>
      <w:proofErr w:type="gramEnd"/>
      <w:r w:rsidR="00BD28D3">
        <w:t>&lt;’ less then</w:t>
      </w:r>
      <w:r w:rsidR="001173BF">
        <w:t>,</w:t>
      </w:r>
      <w:r w:rsidR="00BD28D3">
        <w:t xml:space="preserve"> ‘&lt;=’ less than or equal to</w:t>
      </w:r>
      <w:r w:rsidR="001173BF">
        <w:t>, ‘!</w:t>
      </w:r>
      <w:r w:rsidR="00371542">
        <w:t xml:space="preserve">=’ </w:t>
      </w:r>
      <w:r w:rsidR="001173BF">
        <w:t>not</w:t>
      </w:r>
      <w:r w:rsidR="00371542">
        <w:t xml:space="preserve"> </w:t>
      </w:r>
      <w:r w:rsidR="00751000">
        <w:t xml:space="preserve">equal to, ‘==’ </w:t>
      </w:r>
      <w:r w:rsidR="00371160">
        <w:t>equal to, ‘&gt;=</w:t>
      </w:r>
      <w:r w:rsidR="007366BF">
        <w:t>’ greater than or equal to</w:t>
      </w:r>
      <w:r w:rsidR="00AC7E3F">
        <w:t>, ‘&gt;’ greater then</w:t>
      </w:r>
    </w:p>
    <w:p w14:paraId="0CE28689" w14:textId="7A4E6A1D" w:rsidR="00DB2197" w:rsidRDefault="004848F3" w:rsidP="00052A56">
      <w:pPr>
        <w:jc w:val="both"/>
        <w:rPr>
          <w:b/>
          <w:bCs/>
        </w:rPr>
      </w:pPr>
      <w:r w:rsidRPr="004848F3">
        <w:rPr>
          <w:b/>
          <w:bCs/>
        </w:rPr>
        <w:t>logical operators</w:t>
      </w:r>
    </w:p>
    <w:tbl>
      <w:tblPr>
        <w:tblStyle w:val="TableGrid"/>
        <w:tblpPr w:leftFromText="180" w:rightFromText="180" w:vertAnchor="text" w:horzAnchor="margin" w:tblpY="-38"/>
        <w:tblW w:w="10635" w:type="dxa"/>
        <w:tblLook w:val="04A0" w:firstRow="1" w:lastRow="0" w:firstColumn="1" w:lastColumn="0" w:noHBand="0" w:noVBand="1"/>
      </w:tblPr>
      <w:tblGrid>
        <w:gridCol w:w="3547"/>
        <w:gridCol w:w="3546"/>
        <w:gridCol w:w="3542"/>
      </w:tblGrid>
      <w:tr w:rsidR="007032A9" w14:paraId="65E049C8" w14:textId="77777777" w:rsidTr="007032A9">
        <w:trPr>
          <w:trHeight w:val="372"/>
        </w:trPr>
        <w:tc>
          <w:tcPr>
            <w:tcW w:w="3547" w:type="dxa"/>
          </w:tcPr>
          <w:p w14:paraId="649D6AC4" w14:textId="77777777" w:rsidR="007032A9" w:rsidRPr="004F15AF" w:rsidRDefault="007032A9" w:rsidP="007032A9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Operator</w:t>
            </w:r>
          </w:p>
        </w:tc>
        <w:tc>
          <w:tcPr>
            <w:tcW w:w="3546" w:type="dxa"/>
          </w:tcPr>
          <w:p w14:paraId="0615CB4E" w14:textId="77777777" w:rsidR="007032A9" w:rsidRPr="004F15AF" w:rsidRDefault="007032A9" w:rsidP="007032A9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Meaning</w:t>
            </w:r>
          </w:p>
        </w:tc>
        <w:tc>
          <w:tcPr>
            <w:tcW w:w="3542" w:type="dxa"/>
          </w:tcPr>
          <w:p w14:paraId="0D252A9C" w14:textId="77777777" w:rsidR="007032A9" w:rsidRPr="009A7AAB" w:rsidRDefault="007032A9" w:rsidP="007032A9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Example</w:t>
            </w:r>
          </w:p>
        </w:tc>
      </w:tr>
      <w:tr w:rsidR="007032A9" w14:paraId="31391DD7" w14:textId="77777777" w:rsidTr="007032A9">
        <w:trPr>
          <w:trHeight w:val="183"/>
        </w:trPr>
        <w:tc>
          <w:tcPr>
            <w:tcW w:w="3547" w:type="dxa"/>
          </w:tcPr>
          <w:p w14:paraId="687B76D0" w14:textId="77777777" w:rsidR="007032A9" w:rsidRDefault="007032A9" w:rsidP="007032A9">
            <w:pPr>
              <w:jc w:val="both"/>
            </w:pPr>
            <w:r>
              <w:t>And</w:t>
            </w:r>
          </w:p>
        </w:tc>
        <w:tc>
          <w:tcPr>
            <w:tcW w:w="3546" w:type="dxa"/>
          </w:tcPr>
          <w:p w14:paraId="6389FEC0" w14:textId="77777777" w:rsidR="007032A9" w:rsidRDefault="007032A9" w:rsidP="007032A9">
            <w:pPr>
              <w:jc w:val="both"/>
            </w:pPr>
            <w:r>
              <w:t>True if both the operands are true</w:t>
            </w:r>
          </w:p>
        </w:tc>
        <w:tc>
          <w:tcPr>
            <w:tcW w:w="3542" w:type="dxa"/>
          </w:tcPr>
          <w:p w14:paraId="3FFEE8E3" w14:textId="77777777" w:rsidR="007032A9" w:rsidRDefault="007032A9" w:rsidP="007032A9">
            <w:pPr>
              <w:jc w:val="both"/>
            </w:pPr>
            <w:r>
              <w:t>X and y</w:t>
            </w:r>
          </w:p>
        </w:tc>
      </w:tr>
      <w:tr w:rsidR="007032A9" w14:paraId="2226E5AF" w14:textId="77777777" w:rsidTr="007032A9">
        <w:trPr>
          <w:trHeight w:val="177"/>
        </w:trPr>
        <w:tc>
          <w:tcPr>
            <w:tcW w:w="3547" w:type="dxa"/>
          </w:tcPr>
          <w:p w14:paraId="773A7E9E" w14:textId="77777777" w:rsidR="007032A9" w:rsidRDefault="007032A9" w:rsidP="007032A9">
            <w:pPr>
              <w:jc w:val="both"/>
            </w:pPr>
            <w:r>
              <w:t>Or</w:t>
            </w:r>
          </w:p>
        </w:tc>
        <w:tc>
          <w:tcPr>
            <w:tcW w:w="3546" w:type="dxa"/>
          </w:tcPr>
          <w:p w14:paraId="1A187879" w14:textId="77777777" w:rsidR="007032A9" w:rsidRDefault="007032A9" w:rsidP="007032A9">
            <w:pPr>
              <w:jc w:val="both"/>
            </w:pPr>
            <w:r>
              <w:t>True if either of the operands is true</w:t>
            </w:r>
          </w:p>
        </w:tc>
        <w:tc>
          <w:tcPr>
            <w:tcW w:w="3542" w:type="dxa"/>
          </w:tcPr>
          <w:p w14:paraId="37D28436" w14:textId="77777777" w:rsidR="007032A9" w:rsidRDefault="007032A9" w:rsidP="007032A9">
            <w:pPr>
              <w:jc w:val="both"/>
            </w:pPr>
            <w:r>
              <w:t>X or y</w:t>
            </w:r>
          </w:p>
        </w:tc>
      </w:tr>
      <w:tr w:rsidR="007032A9" w14:paraId="0F99170B" w14:textId="77777777" w:rsidTr="007032A9">
        <w:trPr>
          <w:trHeight w:val="367"/>
        </w:trPr>
        <w:tc>
          <w:tcPr>
            <w:tcW w:w="3547" w:type="dxa"/>
          </w:tcPr>
          <w:p w14:paraId="49462ACA" w14:textId="77777777" w:rsidR="007032A9" w:rsidRDefault="007032A9" w:rsidP="007032A9">
            <w:pPr>
              <w:jc w:val="both"/>
            </w:pPr>
            <w:r>
              <w:t>Not</w:t>
            </w:r>
          </w:p>
          <w:p w14:paraId="23E45469" w14:textId="77777777" w:rsidR="007032A9" w:rsidRDefault="007032A9" w:rsidP="007032A9">
            <w:pPr>
              <w:jc w:val="both"/>
            </w:pPr>
          </w:p>
        </w:tc>
        <w:tc>
          <w:tcPr>
            <w:tcW w:w="3546" w:type="dxa"/>
          </w:tcPr>
          <w:p w14:paraId="09870F7F" w14:textId="77777777" w:rsidR="007032A9" w:rsidRDefault="007032A9" w:rsidP="007032A9">
            <w:pPr>
              <w:jc w:val="both"/>
            </w:pPr>
            <w:r>
              <w:t>True if operand is false (complement the operand)</w:t>
            </w:r>
          </w:p>
        </w:tc>
        <w:tc>
          <w:tcPr>
            <w:tcW w:w="3542" w:type="dxa"/>
          </w:tcPr>
          <w:p w14:paraId="1D6A3C54" w14:textId="77777777" w:rsidR="007032A9" w:rsidRDefault="007032A9" w:rsidP="007032A9">
            <w:pPr>
              <w:jc w:val="both"/>
            </w:pPr>
            <w:r>
              <w:t>Not x</w:t>
            </w:r>
          </w:p>
        </w:tc>
      </w:tr>
    </w:tbl>
    <w:tbl>
      <w:tblPr>
        <w:tblStyle w:val="TableGrid"/>
        <w:tblpPr w:leftFromText="180" w:rightFromText="180" w:vertAnchor="page" w:horzAnchor="margin" w:tblpY="7611"/>
        <w:tblW w:w="0" w:type="auto"/>
        <w:tblLook w:val="04A0" w:firstRow="1" w:lastRow="0" w:firstColumn="1" w:lastColumn="0" w:noHBand="0" w:noVBand="1"/>
      </w:tblPr>
      <w:tblGrid>
        <w:gridCol w:w="3483"/>
        <w:gridCol w:w="3478"/>
        <w:gridCol w:w="3495"/>
      </w:tblGrid>
      <w:tr w:rsidR="007273A2" w14:paraId="605B6A5E" w14:textId="77777777" w:rsidTr="007273A2">
        <w:trPr>
          <w:trHeight w:val="547"/>
        </w:trPr>
        <w:tc>
          <w:tcPr>
            <w:tcW w:w="3483" w:type="dxa"/>
          </w:tcPr>
          <w:p w14:paraId="4F2B7F29" w14:textId="77777777" w:rsidR="007273A2" w:rsidRPr="00B23600" w:rsidRDefault="007273A2" w:rsidP="007273A2">
            <w:pPr>
              <w:jc w:val="both"/>
              <w:rPr>
                <w:b/>
                <w:bCs/>
                <w:sz w:val="36"/>
                <w:szCs w:val="36"/>
              </w:rPr>
            </w:pPr>
            <w:r w:rsidRPr="00B23600">
              <w:rPr>
                <w:b/>
                <w:bCs/>
                <w:sz w:val="36"/>
                <w:szCs w:val="36"/>
              </w:rPr>
              <w:t>Operator</w:t>
            </w:r>
          </w:p>
        </w:tc>
        <w:tc>
          <w:tcPr>
            <w:tcW w:w="3478" w:type="dxa"/>
          </w:tcPr>
          <w:p w14:paraId="52BA3451" w14:textId="77777777" w:rsidR="007273A2" w:rsidRPr="00B23600" w:rsidRDefault="007273A2" w:rsidP="007273A2">
            <w:pPr>
              <w:jc w:val="both"/>
              <w:rPr>
                <w:b/>
                <w:bCs/>
                <w:sz w:val="36"/>
                <w:szCs w:val="36"/>
              </w:rPr>
            </w:pPr>
            <w:r w:rsidRPr="00B23600">
              <w:rPr>
                <w:b/>
                <w:bCs/>
                <w:sz w:val="36"/>
                <w:szCs w:val="36"/>
              </w:rPr>
              <w:t>Example</w:t>
            </w:r>
          </w:p>
        </w:tc>
        <w:tc>
          <w:tcPr>
            <w:tcW w:w="3495" w:type="dxa"/>
          </w:tcPr>
          <w:p w14:paraId="4C75DAE5" w14:textId="77777777" w:rsidR="007273A2" w:rsidRPr="00B23600" w:rsidRDefault="007273A2" w:rsidP="007273A2">
            <w:pPr>
              <w:jc w:val="both"/>
              <w:rPr>
                <w:b/>
                <w:bCs/>
                <w:sz w:val="36"/>
                <w:szCs w:val="36"/>
              </w:rPr>
            </w:pPr>
            <w:r w:rsidRPr="00B23600">
              <w:rPr>
                <w:b/>
                <w:bCs/>
                <w:sz w:val="36"/>
                <w:szCs w:val="36"/>
              </w:rPr>
              <w:t>Equivalent to</w:t>
            </w:r>
          </w:p>
        </w:tc>
      </w:tr>
      <w:tr w:rsidR="007273A2" w14:paraId="0E2F39EA" w14:textId="77777777" w:rsidTr="007273A2">
        <w:tc>
          <w:tcPr>
            <w:tcW w:w="3483" w:type="dxa"/>
          </w:tcPr>
          <w:p w14:paraId="2E0C768F" w14:textId="77777777" w:rsidR="007273A2" w:rsidRDefault="007273A2" w:rsidP="007273A2">
            <w:pPr>
              <w:jc w:val="both"/>
            </w:pPr>
            <w:r>
              <w:t>=</w:t>
            </w:r>
          </w:p>
        </w:tc>
        <w:tc>
          <w:tcPr>
            <w:tcW w:w="3478" w:type="dxa"/>
          </w:tcPr>
          <w:p w14:paraId="2F2D20B2" w14:textId="77777777" w:rsidR="007273A2" w:rsidRDefault="007273A2" w:rsidP="007273A2">
            <w:pPr>
              <w:jc w:val="both"/>
            </w:pPr>
            <w:r>
              <w:t>X = 6</w:t>
            </w:r>
          </w:p>
        </w:tc>
        <w:tc>
          <w:tcPr>
            <w:tcW w:w="3495" w:type="dxa"/>
          </w:tcPr>
          <w:p w14:paraId="714C10D9" w14:textId="77777777" w:rsidR="007273A2" w:rsidRDefault="007273A2" w:rsidP="007273A2">
            <w:pPr>
              <w:jc w:val="both"/>
            </w:pPr>
            <w:r>
              <w:t>X = 6</w:t>
            </w:r>
          </w:p>
        </w:tc>
      </w:tr>
      <w:tr w:rsidR="007273A2" w14:paraId="61AB1EAC" w14:textId="77777777" w:rsidTr="007273A2">
        <w:tc>
          <w:tcPr>
            <w:tcW w:w="3483" w:type="dxa"/>
          </w:tcPr>
          <w:p w14:paraId="44CD7AD5" w14:textId="77777777" w:rsidR="007273A2" w:rsidRDefault="007273A2" w:rsidP="007273A2">
            <w:pPr>
              <w:jc w:val="both"/>
            </w:pPr>
            <w:r>
              <w:t>+=</w:t>
            </w:r>
          </w:p>
        </w:tc>
        <w:tc>
          <w:tcPr>
            <w:tcW w:w="3478" w:type="dxa"/>
          </w:tcPr>
          <w:p w14:paraId="19EE1965" w14:textId="77777777" w:rsidR="007273A2" w:rsidRDefault="007273A2" w:rsidP="007273A2">
            <w:pPr>
              <w:jc w:val="both"/>
            </w:pPr>
            <w:r>
              <w:t>X += 6</w:t>
            </w:r>
          </w:p>
        </w:tc>
        <w:tc>
          <w:tcPr>
            <w:tcW w:w="3495" w:type="dxa"/>
          </w:tcPr>
          <w:p w14:paraId="5E50ED43" w14:textId="77777777" w:rsidR="007273A2" w:rsidRDefault="007273A2" w:rsidP="007273A2">
            <w:pPr>
              <w:jc w:val="both"/>
            </w:pPr>
            <w:r>
              <w:t>X = x + 6</w:t>
            </w:r>
          </w:p>
        </w:tc>
      </w:tr>
      <w:tr w:rsidR="007273A2" w14:paraId="48629132" w14:textId="77777777" w:rsidTr="007273A2">
        <w:tc>
          <w:tcPr>
            <w:tcW w:w="3483" w:type="dxa"/>
          </w:tcPr>
          <w:p w14:paraId="7CC48592" w14:textId="77777777" w:rsidR="007273A2" w:rsidRDefault="007273A2" w:rsidP="007273A2">
            <w:pPr>
              <w:jc w:val="both"/>
            </w:pPr>
            <w:r>
              <w:t>-=</w:t>
            </w:r>
          </w:p>
        </w:tc>
        <w:tc>
          <w:tcPr>
            <w:tcW w:w="3478" w:type="dxa"/>
          </w:tcPr>
          <w:p w14:paraId="1A45311F" w14:textId="77777777" w:rsidR="007273A2" w:rsidRDefault="007273A2" w:rsidP="007273A2">
            <w:pPr>
              <w:jc w:val="both"/>
            </w:pPr>
            <w:r>
              <w:t>X -= 6</w:t>
            </w:r>
          </w:p>
        </w:tc>
        <w:tc>
          <w:tcPr>
            <w:tcW w:w="3495" w:type="dxa"/>
          </w:tcPr>
          <w:p w14:paraId="6B7A2822" w14:textId="77777777" w:rsidR="007273A2" w:rsidRDefault="007273A2" w:rsidP="007273A2">
            <w:pPr>
              <w:jc w:val="both"/>
            </w:pPr>
            <w:r>
              <w:t>X = x – 6</w:t>
            </w:r>
          </w:p>
        </w:tc>
      </w:tr>
      <w:tr w:rsidR="007273A2" w14:paraId="47FEAE64" w14:textId="77777777" w:rsidTr="007273A2">
        <w:tc>
          <w:tcPr>
            <w:tcW w:w="3483" w:type="dxa"/>
          </w:tcPr>
          <w:p w14:paraId="0868F3EC" w14:textId="77777777" w:rsidR="007273A2" w:rsidRDefault="007273A2" w:rsidP="007273A2">
            <w:pPr>
              <w:jc w:val="both"/>
            </w:pPr>
            <w:r>
              <w:t>*=</w:t>
            </w:r>
          </w:p>
        </w:tc>
        <w:tc>
          <w:tcPr>
            <w:tcW w:w="3478" w:type="dxa"/>
          </w:tcPr>
          <w:p w14:paraId="3D626686" w14:textId="77777777" w:rsidR="007273A2" w:rsidRDefault="007273A2" w:rsidP="007273A2">
            <w:pPr>
              <w:jc w:val="both"/>
            </w:pPr>
            <w:r>
              <w:t>X *= 6</w:t>
            </w:r>
          </w:p>
        </w:tc>
        <w:tc>
          <w:tcPr>
            <w:tcW w:w="3495" w:type="dxa"/>
          </w:tcPr>
          <w:p w14:paraId="0303E898" w14:textId="77777777" w:rsidR="007273A2" w:rsidRDefault="007273A2" w:rsidP="007273A2">
            <w:pPr>
              <w:jc w:val="both"/>
            </w:pPr>
            <w:r>
              <w:t>X = x * 6</w:t>
            </w:r>
          </w:p>
        </w:tc>
      </w:tr>
    </w:tbl>
    <w:p w14:paraId="3D49D0B5" w14:textId="1074FB64" w:rsidR="00993EB2" w:rsidRDefault="007273A2" w:rsidP="00052A56">
      <w:pPr>
        <w:jc w:val="both"/>
        <w:rPr>
          <w:b/>
          <w:bCs/>
        </w:rPr>
      </w:pPr>
      <w:r w:rsidRPr="00F2487E">
        <w:rPr>
          <w:b/>
          <w:bCs/>
        </w:rPr>
        <w:t xml:space="preserve"> </w:t>
      </w:r>
      <w:r w:rsidR="006D0583" w:rsidRPr="00F2487E">
        <w:rPr>
          <w:b/>
          <w:bCs/>
        </w:rPr>
        <w:t>assignment operators</w:t>
      </w:r>
    </w:p>
    <w:p w14:paraId="2A724E0C" w14:textId="1E5217D4" w:rsidR="00540747" w:rsidRPr="0035553F" w:rsidRDefault="00AE165F" w:rsidP="00052A56">
      <w:pPr>
        <w:jc w:val="both"/>
        <w:rPr>
          <w:b/>
          <w:bCs/>
        </w:rPr>
      </w:pPr>
      <w:r>
        <w:rPr>
          <w:b/>
          <w:bCs/>
        </w:rPr>
        <w:t xml:space="preserve"> </w:t>
      </w:r>
      <w:r w:rsidR="00862EAA">
        <w:t xml:space="preserve">assignment operators are used in python to </w:t>
      </w:r>
      <w:r w:rsidR="009D7A5E">
        <w:t>assign values</w:t>
      </w:r>
      <w:r w:rsidR="00D97A5F">
        <w:t xml:space="preserve"> to variable.</w:t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  <w:t xml:space="preserve">      </w:t>
      </w:r>
      <w:r w:rsidR="00D97A5F">
        <w:t xml:space="preserve">A = 6 is a simple </w:t>
      </w:r>
      <w:r w:rsidR="009E32FC">
        <w:t xml:space="preserve">operator that assigns the value 6 on </w:t>
      </w:r>
      <w:r w:rsidR="00A9530A">
        <w:t>the variable a on the left.</w:t>
      </w:r>
    </w:p>
    <w:p w14:paraId="1CEA2280" w14:textId="1033B6C2" w:rsidR="005540FD" w:rsidRPr="00685552" w:rsidRDefault="006D0583" w:rsidP="00052A56">
      <w:pPr>
        <w:jc w:val="both"/>
      </w:pPr>
      <w:r w:rsidRPr="00F2487E">
        <w:rPr>
          <w:b/>
          <w:bCs/>
        </w:rPr>
        <w:t>identity operators</w:t>
      </w:r>
      <w:r w:rsidR="0035553F">
        <w:tab/>
      </w:r>
      <w:r w:rsidR="0035553F">
        <w:tab/>
      </w:r>
      <w:r w:rsidR="0035553F">
        <w:tab/>
      </w:r>
      <w:r w:rsidR="0035553F">
        <w:tab/>
      </w:r>
      <w:r w:rsidR="0035553F">
        <w:tab/>
      </w:r>
      <w:r w:rsidR="0035553F">
        <w:tab/>
      </w:r>
      <w:r w:rsidR="0035553F">
        <w:tab/>
      </w:r>
      <w:r w:rsidR="0035553F">
        <w:tab/>
      </w:r>
      <w:r w:rsidR="0035553F">
        <w:tab/>
      </w:r>
      <w:r w:rsidR="0035553F">
        <w:tab/>
      </w:r>
      <w:r w:rsidR="0035553F">
        <w:tab/>
        <w:t xml:space="preserve">          </w:t>
      </w:r>
      <w:r w:rsidR="00685552">
        <w:t xml:space="preserve">identity </w:t>
      </w:r>
      <w:r w:rsidR="00977535">
        <w:t xml:space="preserve">operator </w:t>
      </w:r>
      <w:r w:rsidR="005540FD">
        <w:t>is</w:t>
      </w:r>
      <w:r w:rsidR="00977535">
        <w:t xml:space="preserve"> used </w:t>
      </w:r>
      <w:r w:rsidR="00F216D4">
        <w:t xml:space="preserve">to compare items to see if they are the same object </w:t>
      </w:r>
      <w:r w:rsidR="005540FD">
        <w:t>with the same memory address.</w:t>
      </w:r>
      <w:r w:rsidR="0035553F">
        <w:t xml:space="preserve">            </w:t>
      </w:r>
      <w:r w:rsidR="00481FAE">
        <w:t>Types: is, is not</w:t>
      </w:r>
    </w:p>
    <w:p w14:paraId="42D86C3C" w14:textId="7A2DA10E" w:rsidR="007F71B6" w:rsidRPr="0035553F" w:rsidRDefault="006D0583" w:rsidP="00052A56">
      <w:pPr>
        <w:jc w:val="both"/>
        <w:rPr>
          <w:b/>
          <w:bCs/>
        </w:rPr>
      </w:pPr>
      <w:r w:rsidRPr="00F2487E">
        <w:rPr>
          <w:b/>
          <w:bCs/>
        </w:rPr>
        <w:t>membership operators</w:t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  <w:t xml:space="preserve">                </w:t>
      </w:r>
      <w:r w:rsidR="00246F93">
        <w:t xml:space="preserve">membership operators are used to </w:t>
      </w:r>
      <w:r w:rsidR="00B121CB">
        <w:t>check the presence of sequen</w:t>
      </w:r>
      <w:r w:rsidR="007F71B6">
        <w:t>ce in an object.</w:t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  <w:t xml:space="preserve">            </w:t>
      </w:r>
      <w:r w:rsidR="007F71B6">
        <w:t>Types: in, not in</w:t>
      </w:r>
    </w:p>
    <w:p w14:paraId="03CFD069" w14:textId="77777777" w:rsidR="00431B45" w:rsidRDefault="006D0583" w:rsidP="00DA18B3">
      <w:pPr>
        <w:jc w:val="both"/>
      </w:pPr>
      <w:r w:rsidRPr="00F2487E">
        <w:rPr>
          <w:b/>
          <w:bCs/>
        </w:rPr>
        <w:t>bitwise operators</w:t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  <w:t xml:space="preserve">              </w:t>
      </w:r>
      <w:r w:rsidR="006F63E6">
        <w:t>these operators are used to compare the binary nu</w:t>
      </w:r>
      <w:r w:rsidR="00A407AB">
        <w:t>mbers</w:t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</w:r>
      <w:r w:rsidR="0035553F">
        <w:rPr>
          <w:b/>
          <w:bCs/>
        </w:rPr>
        <w:tab/>
        <w:t xml:space="preserve">       </w:t>
      </w:r>
      <w:r w:rsidR="00431B45">
        <w:rPr>
          <w:b/>
          <w:bCs/>
        </w:rPr>
        <w:t xml:space="preserve">      </w:t>
      </w:r>
      <w:r w:rsidR="00A407AB">
        <w:t>types: AND (</w:t>
      </w:r>
      <w:r w:rsidR="00CC6E05">
        <w:t>&amp;</w:t>
      </w:r>
      <w:r w:rsidR="00A407AB">
        <w:t>)</w:t>
      </w:r>
      <w:r w:rsidR="00CC6E05">
        <w:t xml:space="preserve"> operator, OR (</w:t>
      </w:r>
      <w:r w:rsidR="00F64511">
        <w:t>|</w:t>
      </w:r>
      <w:r w:rsidR="00CC6E05">
        <w:t>)</w:t>
      </w:r>
      <w:r w:rsidR="00F64511">
        <w:t xml:space="preserve"> operator,</w:t>
      </w:r>
      <w:r w:rsidR="00CC6E05">
        <w:t xml:space="preserve"> XOR (</w:t>
      </w:r>
      <w:r w:rsidR="00583A0B">
        <w:t>^</w:t>
      </w:r>
      <w:r w:rsidR="003978FA">
        <w:t>)</w:t>
      </w:r>
      <w:r w:rsidR="00583A0B">
        <w:t xml:space="preserve"> operator,</w:t>
      </w:r>
      <w:r w:rsidR="003978FA">
        <w:t xml:space="preserve"> &lt;&lt;</w:t>
      </w:r>
      <w:r w:rsidR="00583A0B">
        <w:t xml:space="preserve"> zero fill l</w:t>
      </w:r>
      <w:r w:rsidR="00BF3B43">
        <w:t>eft shift, &gt;&gt; zero fill right shift</w:t>
      </w:r>
      <w:r w:rsidR="00DA18B3">
        <w:tab/>
      </w:r>
      <w:r w:rsidR="00431B45">
        <w:t xml:space="preserve">                    </w:t>
      </w:r>
    </w:p>
    <w:tbl>
      <w:tblPr>
        <w:tblStyle w:val="TableGrid"/>
        <w:tblpPr w:leftFromText="180" w:rightFromText="180" w:vertAnchor="text" w:horzAnchor="margin" w:tblpXSpec="right" w:tblpY="222"/>
        <w:tblW w:w="0" w:type="auto"/>
        <w:tblLook w:val="04A0" w:firstRow="1" w:lastRow="0" w:firstColumn="1" w:lastColumn="0" w:noHBand="0" w:noVBand="1"/>
      </w:tblPr>
      <w:tblGrid>
        <w:gridCol w:w="2610"/>
        <w:gridCol w:w="2250"/>
      </w:tblGrid>
      <w:tr w:rsidR="00CA4BBC" w14:paraId="6624EFAB" w14:textId="77777777" w:rsidTr="00CA4BBC">
        <w:tc>
          <w:tcPr>
            <w:tcW w:w="2610" w:type="dxa"/>
          </w:tcPr>
          <w:p w14:paraId="7913769F" w14:textId="77777777" w:rsidR="00CA4BBC" w:rsidRPr="000B274C" w:rsidRDefault="00CA4BBC" w:rsidP="00CA4BBC">
            <w:pPr>
              <w:jc w:val="both"/>
              <w:rPr>
                <w:b/>
                <w:bCs/>
              </w:rPr>
            </w:pPr>
            <w:r>
              <w:t>Operator</w:t>
            </w:r>
          </w:p>
        </w:tc>
        <w:tc>
          <w:tcPr>
            <w:tcW w:w="2250" w:type="dxa"/>
          </w:tcPr>
          <w:p w14:paraId="7ABAAA51" w14:textId="77777777" w:rsidR="00CA4BBC" w:rsidRDefault="00CA4BBC" w:rsidP="00CA4BBC">
            <w:pPr>
              <w:jc w:val="both"/>
            </w:pPr>
            <w:r>
              <w:t>Result</w:t>
            </w:r>
          </w:p>
        </w:tc>
      </w:tr>
      <w:tr w:rsidR="00CA4BBC" w14:paraId="2036E4CF" w14:textId="77777777" w:rsidTr="00CA4BBC">
        <w:tc>
          <w:tcPr>
            <w:tcW w:w="2610" w:type="dxa"/>
          </w:tcPr>
          <w:p w14:paraId="320B51E8" w14:textId="77777777" w:rsidR="00CA4BBC" w:rsidRDefault="00CA4BBC" w:rsidP="00CA4BBC">
            <w:pPr>
              <w:jc w:val="both"/>
            </w:pPr>
            <w:r>
              <w:t>0 &amp; 0</w:t>
            </w:r>
          </w:p>
        </w:tc>
        <w:tc>
          <w:tcPr>
            <w:tcW w:w="2250" w:type="dxa"/>
          </w:tcPr>
          <w:p w14:paraId="77520280" w14:textId="77777777" w:rsidR="00CA4BBC" w:rsidRDefault="00CA4BBC" w:rsidP="00CA4BBC">
            <w:pPr>
              <w:jc w:val="both"/>
            </w:pPr>
            <w:r>
              <w:t>0</w:t>
            </w:r>
          </w:p>
        </w:tc>
      </w:tr>
      <w:tr w:rsidR="00CA4BBC" w14:paraId="5C2E869C" w14:textId="77777777" w:rsidTr="00CA4BBC">
        <w:tc>
          <w:tcPr>
            <w:tcW w:w="2610" w:type="dxa"/>
          </w:tcPr>
          <w:p w14:paraId="74F499DC" w14:textId="77777777" w:rsidR="00CA4BBC" w:rsidRDefault="00CA4BBC" w:rsidP="00CA4BBC">
            <w:pPr>
              <w:jc w:val="both"/>
            </w:pPr>
            <w:r>
              <w:t>1 &amp; 0</w:t>
            </w:r>
          </w:p>
        </w:tc>
        <w:tc>
          <w:tcPr>
            <w:tcW w:w="2250" w:type="dxa"/>
          </w:tcPr>
          <w:p w14:paraId="66BF83C2" w14:textId="77777777" w:rsidR="00CA4BBC" w:rsidRDefault="00CA4BBC" w:rsidP="00CA4BBC">
            <w:pPr>
              <w:jc w:val="both"/>
            </w:pPr>
            <w:r>
              <w:t>0</w:t>
            </w:r>
          </w:p>
        </w:tc>
      </w:tr>
      <w:tr w:rsidR="00CA4BBC" w14:paraId="128DDD2F" w14:textId="77777777" w:rsidTr="00CA4BBC">
        <w:tc>
          <w:tcPr>
            <w:tcW w:w="2610" w:type="dxa"/>
          </w:tcPr>
          <w:p w14:paraId="7FEF0667" w14:textId="77777777" w:rsidR="00CA4BBC" w:rsidRDefault="00CA4BBC" w:rsidP="00CA4BBC">
            <w:pPr>
              <w:jc w:val="both"/>
            </w:pPr>
            <w:r>
              <w:t>0 &amp; 1</w:t>
            </w:r>
          </w:p>
        </w:tc>
        <w:tc>
          <w:tcPr>
            <w:tcW w:w="2250" w:type="dxa"/>
          </w:tcPr>
          <w:p w14:paraId="0FD5A7AA" w14:textId="77777777" w:rsidR="00CA4BBC" w:rsidRDefault="00CA4BBC" w:rsidP="00CA4BBC">
            <w:pPr>
              <w:jc w:val="both"/>
            </w:pPr>
            <w:r>
              <w:t>0</w:t>
            </w:r>
          </w:p>
        </w:tc>
      </w:tr>
      <w:tr w:rsidR="00CA4BBC" w14:paraId="67020227" w14:textId="77777777" w:rsidTr="00CA4BBC">
        <w:tc>
          <w:tcPr>
            <w:tcW w:w="2610" w:type="dxa"/>
          </w:tcPr>
          <w:p w14:paraId="676AFEEE" w14:textId="77777777" w:rsidR="00CA4BBC" w:rsidRDefault="00CA4BBC" w:rsidP="00CA4BBC">
            <w:pPr>
              <w:jc w:val="both"/>
            </w:pPr>
            <w:r>
              <w:t>1 &amp; 1</w:t>
            </w:r>
          </w:p>
        </w:tc>
        <w:tc>
          <w:tcPr>
            <w:tcW w:w="2250" w:type="dxa"/>
          </w:tcPr>
          <w:p w14:paraId="0EC2ECC5" w14:textId="77777777" w:rsidR="00CA4BBC" w:rsidRDefault="00CA4BBC" w:rsidP="00CA4BBC">
            <w:pPr>
              <w:jc w:val="both"/>
            </w:pPr>
            <w:r>
              <w:t>1</w:t>
            </w:r>
          </w:p>
        </w:tc>
      </w:tr>
    </w:tbl>
    <w:p w14:paraId="0246A5E6" w14:textId="40A176F3" w:rsidR="00540747" w:rsidRDefault="00C71934" w:rsidP="00052A56">
      <w:pPr>
        <w:jc w:val="both"/>
      </w:pPr>
      <w:r w:rsidRPr="00C71934">
        <w:rPr>
          <w:u w:val="single"/>
        </w:rPr>
        <w:t>AND</w:t>
      </w:r>
      <w:r w:rsidR="00431B45">
        <w:rPr>
          <w:u w:val="single"/>
        </w:rPr>
        <w:t xml:space="preserve"> </w:t>
      </w:r>
      <w:r w:rsidRPr="00C71934">
        <w:rPr>
          <w:u w:val="single"/>
        </w:rPr>
        <w:t>operator</w:t>
      </w:r>
      <w:r w:rsidR="003B00CE">
        <w:rPr>
          <w:u w:val="single"/>
        </w:rPr>
        <w:t>:</w:t>
      </w:r>
      <w:r w:rsidR="00CA4BBC">
        <w:rPr>
          <w:b/>
          <w:bCs/>
        </w:rPr>
        <w:tab/>
      </w:r>
      <w:r w:rsidR="00CA4BBC">
        <w:rPr>
          <w:b/>
          <w:bCs/>
        </w:rPr>
        <w:tab/>
      </w:r>
      <w:r w:rsidR="00CA4BBC">
        <w:rPr>
          <w:b/>
          <w:bCs/>
        </w:rPr>
        <w:tab/>
      </w:r>
      <w:r w:rsidR="00CA4BBC">
        <w:rPr>
          <w:b/>
          <w:bCs/>
        </w:rPr>
        <w:tab/>
      </w:r>
      <w:r w:rsidR="00CA4BBC">
        <w:rPr>
          <w:b/>
          <w:bCs/>
        </w:rPr>
        <w:tab/>
      </w:r>
      <w:r w:rsidR="00CA4BBC">
        <w:rPr>
          <w:b/>
          <w:bCs/>
        </w:rPr>
        <w:tab/>
      </w:r>
      <w:r w:rsidR="00CA4BBC">
        <w:rPr>
          <w:b/>
          <w:bCs/>
        </w:rPr>
        <w:tab/>
      </w:r>
      <w:r w:rsidR="00CA4BBC">
        <w:rPr>
          <w:b/>
          <w:bCs/>
        </w:rPr>
        <w:tab/>
      </w:r>
      <w:r w:rsidR="00CA4BBC">
        <w:rPr>
          <w:b/>
          <w:bCs/>
        </w:rPr>
        <w:tab/>
      </w:r>
      <w:r w:rsidR="00CA4BBC">
        <w:rPr>
          <w:b/>
          <w:bCs/>
        </w:rPr>
        <w:tab/>
      </w:r>
      <w:r w:rsidR="00CA4BBC">
        <w:rPr>
          <w:b/>
          <w:bCs/>
        </w:rPr>
        <w:tab/>
        <w:t xml:space="preserve">         </w:t>
      </w:r>
      <w:r w:rsidR="003B00CE">
        <w:t xml:space="preserve">Implementation of and operation on </w:t>
      </w:r>
      <w:r w:rsidR="002351A2">
        <w:t>binary digits</w:t>
      </w:r>
    </w:p>
    <w:p w14:paraId="7F578B97" w14:textId="77777777" w:rsidR="00B8464A" w:rsidRDefault="00B8464A" w:rsidP="00B8464A">
      <w:pPr>
        <w:jc w:val="both"/>
      </w:pPr>
      <w:r>
        <w:t>To find a binary = Print (bin(number))</w:t>
      </w:r>
    </w:p>
    <w:p w14:paraId="4CC24CF0" w14:textId="77777777" w:rsidR="00B8464A" w:rsidRDefault="00B8464A" w:rsidP="00052A56">
      <w:pPr>
        <w:jc w:val="both"/>
        <w:rPr>
          <w:b/>
          <w:bCs/>
        </w:rPr>
      </w:pPr>
    </w:p>
    <w:tbl>
      <w:tblPr>
        <w:tblStyle w:val="TableGrid"/>
        <w:tblpPr w:leftFromText="180" w:rightFromText="180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05"/>
        <w:gridCol w:w="2255"/>
      </w:tblGrid>
      <w:tr w:rsidR="00150CFE" w14:paraId="4B7B72C2" w14:textId="77777777" w:rsidTr="00150CFE">
        <w:tc>
          <w:tcPr>
            <w:tcW w:w="2605" w:type="dxa"/>
          </w:tcPr>
          <w:p w14:paraId="61A60B42" w14:textId="77777777" w:rsidR="00150CFE" w:rsidRDefault="00150CFE" w:rsidP="00150CFE">
            <w:pPr>
              <w:jc w:val="both"/>
            </w:pPr>
            <w:r>
              <w:lastRenderedPageBreak/>
              <w:t>Operation</w:t>
            </w:r>
          </w:p>
        </w:tc>
        <w:tc>
          <w:tcPr>
            <w:tcW w:w="2255" w:type="dxa"/>
          </w:tcPr>
          <w:p w14:paraId="3A0ACD86" w14:textId="77777777" w:rsidR="00150CFE" w:rsidRDefault="00150CFE" w:rsidP="00150CFE">
            <w:pPr>
              <w:jc w:val="both"/>
            </w:pPr>
            <w:r>
              <w:t>Result</w:t>
            </w:r>
          </w:p>
        </w:tc>
      </w:tr>
      <w:tr w:rsidR="00150CFE" w14:paraId="35CC279D" w14:textId="77777777" w:rsidTr="00150CFE">
        <w:tc>
          <w:tcPr>
            <w:tcW w:w="2605" w:type="dxa"/>
          </w:tcPr>
          <w:p w14:paraId="59EE5797" w14:textId="77777777" w:rsidR="00150CFE" w:rsidRDefault="00150CFE" w:rsidP="00150CFE">
            <w:pPr>
              <w:jc w:val="both"/>
            </w:pPr>
            <w:r>
              <w:t>0 | 0</w:t>
            </w:r>
          </w:p>
        </w:tc>
        <w:tc>
          <w:tcPr>
            <w:tcW w:w="2255" w:type="dxa"/>
          </w:tcPr>
          <w:p w14:paraId="27A310E7" w14:textId="77777777" w:rsidR="00150CFE" w:rsidRDefault="00150CFE" w:rsidP="00150CFE">
            <w:pPr>
              <w:jc w:val="both"/>
            </w:pPr>
            <w:r>
              <w:t>0</w:t>
            </w:r>
          </w:p>
        </w:tc>
      </w:tr>
      <w:tr w:rsidR="00150CFE" w14:paraId="313DCB67" w14:textId="77777777" w:rsidTr="00150CFE">
        <w:tc>
          <w:tcPr>
            <w:tcW w:w="2605" w:type="dxa"/>
          </w:tcPr>
          <w:p w14:paraId="741886A0" w14:textId="77777777" w:rsidR="00150CFE" w:rsidRDefault="00150CFE" w:rsidP="00150CFE">
            <w:pPr>
              <w:jc w:val="both"/>
            </w:pPr>
            <w:r>
              <w:t>1 | 0</w:t>
            </w:r>
          </w:p>
        </w:tc>
        <w:tc>
          <w:tcPr>
            <w:tcW w:w="2255" w:type="dxa"/>
          </w:tcPr>
          <w:p w14:paraId="6BF1AB19" w14:textId="77777777" w:rsidR="00150CFE" w:rsidRDefault="00150CFE" w:rsidP="00150CFE">
            <w:pPr>
              <w:jc w:val="both"/>
            </w:pPr>
            <w:r>
              <w:t>1</w:t>
            </w:r>
          </w:p>
        </w:tc>
      </w:tr>
      <w:tr w:rsidR="00150CFE" w14:paraId="735E11D1" w14:textId="77777777" w:rsidTr="00150CFE">
        <w:tc>
          <w:tcPr>
            <w:tcW w:w="2605" w:type="dxa"/>
          </w:tcPr>
          <w:p w14:paraId="2AB108DC" w14:textId="77777777" w:rsidR="00150CFE" w:rsidRDefault="00150CFE" w:rsidP="00150CFE">
            <w:pPr>
              <w:jc w:val="both"/>
            </w:pPr>
            <w:r>
              <w:t>0 | 1</w:t>
            </w:r>
          </w:p>
        </w:tc>
        <w:tc>
          <w:tcPr>
            <w:tcW w:w="2255" w:type="dxa"/>
          </w:tcPr>
          <w:p w14:paraId="64AD9C9D" w14:textId="77777777" w:rsidR="00150CFE" w:rsidRDefault="00150CFE" w:rsidP="00150CFE">
            <w:pPr>
              <w:jc w:val="both"/>
            </w:pPr>
            <w:r>
              <w:t>1</w:t>
            </w:r>
          </w:p>
        </w:tc>
      </w:tr>
      <w:tr w:rsidR="00150CFE" w14:paraId="075F2970" w14:textId="77777777" w:rsidTr="00150CFE">
        <w:tc>
          <w:tcPr>
            <w:tcW w:w="2605" w:type="dxa"/>
          </w:tcPr>
          <w:p w14:paraId="7ADE7682" w14:textId="77777777" w:rsidR="00150CFE" w:rsidRDefault="00150CFE" w:rsidP="00150CFE">
            <w:pPr>
              <w:jc w:val="both"/>
            </w:pPr>
            <w:r>
              <w:t>1 | 1</w:t>
            </w:r>
          </w:p>
        </w:tc>
        <w:tc>
          <w:tcPr>
            <w:tcW w:w="2255" w:type="dxa"/>
          </w:tcPr>
          <w:p w14:paraId="43755588" w14:textId="77777777" w:rsidR="00150CFE" w:rsidRDefault="00150CFE" w:rsidP="00150CFE">
            <w:pPr>
              <w:jc w:val="both"/>
            </w:pPr>
            <w:r>
              <w:t>1</w:t>
            </w:r>
          </w:p>
        </w:tc>
      </w:tr>
    </w:tbl>
    <w:p w14:paraId="01475EDE" w14:textId="77777777" w:rsidR="00150CFE" w:rsidRDefault="00CF124A" w:rsidP="00052A56">
      <w:pPr>
        <w:jc w:val="both"/>
      </w:pPr>
      <w:r w:rsidRPr="00CF124A">
        <w:rPr>
          <w:u w:val="single"/>
        </w:rPr>
        <w:t>OR operator</w:t>
      </w:r>
      <w:r w:rsidR="0074582A">
        <w:tab/>
      </w:r>
      <w:r w:rsidR="0074582A">
        <w:tab/>
      </w:r>
      <w:r w:rsidR="0074582A">
        <w:tab/>
      </w:r>
      <w:r w:rsidR="0074582A">
        <w:tab/>
      </w:r>
      <w:r w:rsidR="0074582A">
        <w:tab/>
      </w:r>
      <w:r w:rsidR="0074582A">
        <w:tab/>
      </w:r>
      <w:r w:rsidR="0074582A">
        <w:tab/>
      </w:r>
      <w:r w:rsidR="0074582A">
        <w:tab/>
      </w:r>
      <w:r w:rsidR="0074582A">
        <w:tab/>
      </w:r>
      <w:r w:rsidR="0074582A">
        <w:tab/>
      </w:r>
      <w:r w:rsidR="0074582A">
        <w:tab/>
      </w:r>
      <w:r w:rsidR="0074582A">
        <w:tab/>
        <w:t xml:space="preserve">           </w:t>
      </w:r>
      <w:r w:rsidR="00281C0E" w:rsidRPr="000D2B55">
        <w:t xml:space="preserve">Bitwise Or </w:t>
      </w:r>
      <w:r w:rsidR="000D2B55" w:rsidRPr="000D2B55">
        <w:t>operations</w:t>
      </w:r>
    </w:p>
    <w:p w14:paraId="1FBBD20B" w14:textId="77777777" w:rsidR="00150CFE" w:rsidRDefault="00150CFE" w:rsidP="00052A56">
      <w:pPr>
        <w:jc w:val="both"/>
      </w:pPr>
    </w:p>
    <w:p w14:paraId="561F5742" w14:textId="77777777" w:rsidR="00150CFE" w:rsidRDefault="00150CFE" w:rsidP="00052A56">
      <w:pPr>
        <w:jc w:val="both"/>
      </w:pPr>
    </w:p>
    <w:p w14:paraId="7DF2A474" w14:textId="77777777" w:rsidR="00150CFE" w:rsidRDefault="00150CFE" w:rsidP="00052A56">
      <w:pPr>
        <w:jc w:val="both"/>
      </w:pPr>
    </w:p>
    <w:p w14:paraId="50A87427" w14:textId="20625E9A" w:rsidR="005643AE" w:rsidRDefault="005643AE" w:rsidP="00052A56">
      <w:pPr>
        <w:jc w:val="both"/>
      </w:pPr>
      <w:r w:rsidRPr="005643AE">
        <w:rPr>
          <w:u w:val="single"/>
        </w:rPr>
        <w:t>XOR operator</w:t>
      </w:r>
      <w:r w:rsidR="00150CFE">
        <w:tab/>
      </w:r>
      <w:r w:rsidR="00150CFE">
        <w:tab/>
      </w:r>
      <w:r w:rsidR="00150CFE">
        <w:tab/>
      </w:r>
      <w:r w:rsidR="00150CFE">
        <w:tab/>
      </w:r>
      <w:r w:rsidR="00150CFE">
        <w:tab/>
      </w:r>
      <w:r w:rsidR="00150CFE">
        <w:tab/>
      </w:r>
      <w:r w:rsidR="00150CFE">
        <w:tab/>
      </w:r>
      <w:r w:rsidR="00150CFE">
        <w:tab/>
      </w:r>
      <w:r w:rsidR="00150CFE">
        <w:tab/>
      </w:r>
      <w:r w:rsidR="00150CFE">
        <w:tab/>
      </w:r>
      <w:r w:rsidR="00150CFE">
        <w:tab/>
      </w:r>
      <w:r w:rsidR="00150CFE">
        <w:tab/>
        <w:t xml:space="preserve">           </w:t>
      </w:r>
      <w:r w:rsidR="00CE4FEA">
        <w:t>Bitwise XOR Op</w:t>
      </w:r>
      <w:r w:rsidR="005A3C02">
        <w:t>erations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2160"/>
      </w:tblGrid>
      <w:tr w:rsidR="005A3C02" w14:paraId="3AF01B5A" w14:textId="77777777" w:rsidTr="00987C7F">
        <w:tc>
          <w:tcPr>
            <w:tcW w:w="2970" w:type="dxa"/>
          </w:tcPr>
          <w:p w14:paraId="607C0003" w14:textId="0195D505" w:rsidR="005A3C02" w:rsidRDefault="00266582" w:rsidP="00052A56">
            <w:pPr>
              <w:jc w:val="both"/>
            </w:pPr>
            <w:r>
              <w:t>Operation</w:t>
            </w:r>
          </w:p>
        </w:tc>
        <w:tc>
          <w:tcPr>
            <w:tcW w:w="2160" w:type="dxa"/>
          </w:tcPr>
          <w:p w14:paraId="10197026" w14:textId="4233D02D" w:rsidR="005A3C02" w:rsidRDefault="00266582" w:rsidP="00052A56">
            <w:pPr>
              <w:jc w:val="both"/>
            </w:pPr>
            <w:r>
              <w:t>Result</w:t>
            </w:r>
          </w:p>
        </w:tc>
      </w:tr>
      <w:tr w:rsidR="005A3C02" w14:paraId="02FB466F" w14:textId="77777777" w:rsidTr="00987C7F">
        <w:tc>
          <w:tcPr>
            <w:tcW w:w="2970" w:type="dxa"/>
          </w:tcPr>
          <w:p w14:paraId="2856125B" w14:textId="338EB6E4" w:rsidR="005A3C02" w:rsidRDefault="00534132" w:rsidP="00052A56">
            <w:pPr>
              <w:jc w:val="both"/>
            </w:pPr>
            <w:r>
              <w:t xml:space="preserve">0 </w:t>
            </w:r>
            <w:r w:rsidR="00B30210">
              <w:t xml:space="preserve">^ </w:t>
            </w:r>
            <w:r w:rsidR="005A3E2E">
              <w:t>0</w:t>
            </w:r>
          </w:p>
        </w:tc>
        <w:tc>
          <w:tcPr>
            <w:tcW w:w="2160" w:type="dxa"/>
          </w:tcPr>
          <w:p w14:paraId="090AEB8D" w14:textId="769A66E4" w:rsidR="005A3C02" w:rsidRDefault="005A3E2E" w:rsidP="00052A56">
            <w:pPr>
              <w:jc w:val="both"/>
            </w:pPr>
            <w:r>
              <w:t>0</w:t>
            </w:r>
          </w:p>
        </w:tc>
      </w:tr>
      <w:tr w:rsidR="005A3C02" w14:paraId="5E887FCA" w14:textId="77777777" w:rsidTr="00987C7F">
        <w:tc>
          <w:tcPr>
            <w:tcW w:w="2970" w:type="dxa"/>
          </w:tcPr>
          <w:p w14:paraId="7CC9CB5D" w14:textId="050B096C" w:rsidR="005A3C02" w:rsidRDefault="00534132" w:rsidP="00052A56">
            <w:pPr>
              <w:jc w:val="both"/>
            </w:pPr>
            <w:r>
              <w:t xml:space="preserve">1 </w:t>
            </w:r>
            <w:r w:rsidR="00B30210">
              <w:t xml:space="preserve">^ </w:t>
            </w:r>
            <w:r w:rsidR="005A3E2E">
              <w:t>0</w:t>
            </w:r>
          </w:p>
        </w:tc>
        <w:tc>
          <w:tcPr>
            <w:tcW w:w="2160" w:type="dxa"/>
          </w:tcPr>
          <w:p w14:paraId="648BB415" w14:textId="62BC8DD7" w:rsidR="005A3C02" w:rsidRDefault="005A3E2E" w:rsidP="00052A56">
            <w:pPr>
              <w:jc w:val="both"/>
            </w:pPr>
            <w:r>
              <w:t>1</w:t>
            </w:r>
          </w:p>
        </w:tc>
      </w:tr>
      <w:tr w:rsidR="005A3C02" w14:paraId="37235997" w14:textId="77777777" w:rsidTr="00987C7F">
        <w:tc>
          <w:tcPr>
            <w:tcW w:w="2970" w:type="dxa"/>
          </w:tcPr>
          <w:p w14:paraId="359B5362" w14:textId="13751761" w:rsidR="005A3C02" w:rsidRDefault="00534132" w:rsidP="00052A56">
            <w:pPr>
              <w:jc w:val="both"/>
            </w:pPr>
            <w:r>
              <w:t xml:space="preserve">0 </w:t>
            </w:r>
            <w:r w:rsidR="00B30210">
              <w:t xml:space="preserve">^ </w:t>
            </w:r>
            <w:r w:rsidR="005A3E2E">
              <w:t>1</w:t>
            </w:r>
          </w:p>
        </w:tc>
        <w:tc>
          <w:tcPr>
            <w:tcW w:w="2160" w:type="dxa"/>
          </w:tcPr>
          <w:p w14:paraId="22DA98C4" w14:textId="3282E5F4" w:rsidR="005A3C02" w:rsidRDefault="005A3E2E" w:rsidP="00052A56">
            <w:pPr>
              <w:jc w:val="both"/>
            </w:pPr>
            <w:r>
              <w:t>1</w:t>
            </w:r>
          </w:p>
        </w:tc>
      </w:tr>
      <w:tr w:rsidR="005A3C02" w14:paraId="41F1F959" w14:textId="77777777" w:rsidTr="00987C7F">
        <w:tc>
          <w:tcPr>
            <w:tcW w:w="2970" w:type="dxa"/>
          </w:tcPr>
          <w:p w14:paraId="6230CD25" w14:textId="0E0E9EFC" w:rsidR="005A3C02" w:rsidRDefault="00534132" w:rsidP="00052A56">
            <w:pPr>
              <w:jc w:val="both"/>
            </w:pPr>
            <w:r>
              <w:t xml:space="preserve">1 </w:t>
            </w:r>
            <w:r w:rsidR="00B30210">
              <w:t xml:space="preserve">^ </w:t>
            </w:r>
            <w:r w:rsidR="005A3E2E">
              <w:t>1</w:t>
            </w:r>
          </w:p>
        </w:tc>
        <w:tc>
          <w:tcPr>
            <w:tcW w:w="2160" w:type="dxa"/>
          </w:tcPr>
          <w:p w14:paraId="053AF5BD" w14:textId="61F5EC9B" w:rsidR="005A3C02" w:rsidRDefault="005A3E2E" w:rsidP="00052A56">
            <w:pPr>
              <w:jc w:val="both"/>
            </w:pPr>
            <w:r>
              <w:t>0</w:t>
            </w:r>
          </w:p>
        </w:tc>
      </w:tr>
    </w:tbl>
    <w:p w14:paraId="2CF9FEE9" w14:textId="7D8DA8AD" w:rsidR="00266B84" w:rsidRDefault="00901FD4" w:rsidP="00052A56">
      <w:pPr>
        <w:jc w:val="both"/>
      </w:pPr>
      <w:r>
        <w:rPr>
          <w:b/>
          <w:bCs/>
        </w:rPr>
        <w:t>Con</w:t>
      </w:r>
      <w:r w:rsidR="00E82821">
        <w:rPr>
          <w:b/>
          <w:bCs/>
        </w:rPr>
        <w:t>ditional statements</w:t>
      </w:r>
      <w:r w:rsidR="00925F5F">
        <w:rPr>
          <w:b/>
          <w:bCs/>
        </w:rPr>
        <w:tab/>
      </w:r>
      <w:r w:rsidR="00925F5F">
        <w:rPr>
          <w:b/>
          <w:bCs/>
        </w:rPr>
        <w:tab/>
      </w:r>
      <w:r w:rsidR="00925F5F">
        <w:rPr>
          <w:b/>
          <w:bCs/>
        </w:rPr>
        <w:tab/>
      </w:r>
      <w:r w:rsidR="00925F5F">
        <w:rPr>
          <w:b/>
          <w:bCs/>
        </w:rPr>
        <w:tab/>
      </w:r>
      <w:r w:rsidR="00925F5F">
        <w:rPr>
          <w:b/>
          <w:bCs/>
        </w:rPr>
        <w:tab/>
      </w:r>
      <w:r w:rsidR="00925F5F">
        <w:rPr>
          <w:b/>
          <w:bCs/>
        </w:rPr>
        <w:tab/>
      </w:r>
      <w:r w:rsidR="00925F5F">
        <w:rPr>
          <w:b/>
          <w:bCs/>
        </w:rPr>
        <w:tab/>
      </w:r>
      <w:r w:rsidR="00925F5F">
        <w:rPr>
          <w:b/>
          <w:bCs/>
        </w:rPr>
        <w:tab/>
      </w:r>
      <w:r w:rsidR="00925F5F">
        <w:rPr>
          <w:b/>
          <w:bCs/>
        </w:rPr>
        <w:tab/>
      </w:r>
      <w:r w:rsidR="00925F5F">
        <w:rPr>
          <w:b/>
          <w:bCs/>
        </w:rPr>
        <w:tab/>
      </w:r>
      <w:r w:rsidR="00925F5F">
        <w:rPr>
          <w:b/>
          <w:bCs/>
        </w:rPr>
        <w:tab/>
        <w:t xml:space="preserve">   </w:t>
      </w:r>
      <w:r w:rsidR="004608E0">
        <w:t>Conditional statement allows computer to exec</w:t>
      </w:r>
      <w:r w:rsidR="0035672D">
        <w:t>ute a certain condition only if it is tru</w:t>
      </w:r>
      <w:r w:rsidR="00183084">
        <w:t>e.</w:t>
      </w:r>
      <w:r w:rsidR="00925F5F">
        <w:tab/>
      </w:r>
      <w:r w:rsidR="00925F5F">
        <w:tab/>
      </w:r>
      <w:r w:rsidR="00925F5F">
        <w:tab/>
        <w:t xml:space="preserve">              </w:t>
      </w:r>
      <w:r w:rsidR="00183084">
        <w:t>Types of condition</w:t>
      </w:r>
      <w:r w:rsidR="00F40F41">
        <w:t>al statement</w:t>
      </w:r>
      <w:r w:rsidR="00061D20">
        <w:t>s:</w:t>
      </w:r>
      <w:r w:rsidR="00925F5F">
        <w:tab/>
      </w:r>
      <w:r w:rsidR="00925F5F">
        <w:tab/>
      </w:r>
      <w:r w:rsidR="00925F5F">
        <w:tab/>
      </w:r>
      <w:r w:rsidR="00925F5F">
        <w:tab/>
      </w:r>
      <w:r w:rsidR="00925F5F">
        <w:tab/>
      </w:r>
      <w:r w:rsidR="00925F5F">
        <w:tab/>
      </w:r>
      <w:r w:rsidR="00925F5F">
        <w:tab/>
      </w:r>
      <w:r w:rsidR="00925F5F">
        <w:tab/>
      </w:r>
      <w:r w:rsidR="00925F5F">
        <w:tab/>
      </w:r>
      <w:r w:rsidR="00925F5F">
        <w:tab/>
        <w:t xml:space="preserve">      </w:t>
      </w:r>
      <w:r w:rsidR="00061D20">
        <w:t>1 If the statement</w:t>
      </w:r>
      <w:r w:rsidR="00925F5F">
        <w:tab/>
      </w:r>
      <w:r w:rsidR="00925F5F">
        <w:tab/>
      </w:r>
      <w:r w:rsidR="00925F5F">
        <w:tab/>
      </w:r>
      <w:r w:rsidR="00061D20">
        <w:t>2 if-else statement</w:t>
      </w:r>
      <w:r w:rsidR="00925F5F">
        <w:tab/>
      </w:r>
      <w:r w:rsidR="00925F5F">
        <w:tab/>
      </w:r>
      <w:r w:rsidR="00925F5F">
        <w:tab/>
      </w:r>
      <w:r w:rsidR="00061D20">
        <w:t xml:space="preserve">3 </w:t>
      </w:r>
      <w:r w:rsidR="00DF14E7">
        <w:t>if-</w:t>
      </w:r>
      <w:proofErr w:type="spellStart"/>
      <w:r w:rsidR="00DF14E7">
        <w:t>elif</w:t>
      </w:r>
      <w:proofErr w:type="spellEnd"/>
      <w:r w:rsidR="00DF14E7">
        <w:t>-else statement</w:t>
      </w:r>
      <w:r w:rsidR="00925F5F">
        <w:tab/>
        <w:t xml:space="preserve">     </w:t>
      </w:r>
      <w:r w:rsidR="0009573F">
        <w:t xml:space="preserve">               </w:t>
      </w:r>
      <w:r w:rsidR="00925F5F">
        <w:t xml:space="preserve"> </w:t>
      </w:r>
      <w:r w:rsidR="00DF14E7">
        <w:t>4 nested</w:t>
      </w:r>
      <w:r w:rsidR="007503BB">
        <w:t xml:space="preserve"> statements</w:t>
      </w:r>
      <w:r w:rsidR="00925F5F">
        <w:tab/>
      </w:r>
      <w:r w:rsidR="00925F5F">
        <w:tab/>
      </w:r>
      <w:r w:rsidR="00925F5F">
        <w:tab/>
      </w:r>
      <w:r w:rsidR="007503BB">
        <w:t xml:space="preserve">5 </w:t>
      </w:r>
      <w:r w:rsidR="00E8775E">
        <w:t>short hand if statement</w:t>
      </w:r>
      <w:r w:rsidR="0009573F">
        <w:t xml:space="preserve">    </w:t>
      </w:r>
      <w:r w:rsidR="0009573F">
        <w:tab/>
      </w:r>
      <w:r w:rsidR="0009573F">
        <w:tab/>
      </w:r>
      <w:r w:rsidR="00266B84">
        <w:t>6 short</w:t>
      </w:r>
      <w:r w:rsidR="006141E4">
        <w:t xml:space="preserve"> hand if-else statement</w:t>
      </w:r>
    </w:p>
    <w:p w14:paraId="525C3E0A" w14:textId="77777777" w:rsidR="007E4792" w:rsidRDefault="00227C41" w:rsidP="00052A56">
      <w:pPr>
        <w:jc w:val="both"/>
      </w:pPr>
      <w:r w:rsidRPr="0088468A">
        <w:rPr>
          <w:u w:val="single"/>
        </w:rPr>
        <w:t>If statement</w:t>
      </w:r>
      <w:r w:rsidR="0009573F">
        <w:rPr>
          <w:u w:val="single"/>
        </w:rPr>
        <w:t xml:space="preserve"> </w:t>
      </w:r>
      <w:r w:rsidR="0009573F">
        <w:tab/>
      </w:r>
      <w:r w:rsidR="0009573F">
        <w:tab/>
      </w:r>
      <w:r w:rsidR="0009573F">
        <w:tab/>
      </w:r>
      <w:r w:rsidR="0009573F">
        <w:tab/>
      </w:r>
      <w:r w:rsidR="0009573F">
        <w:tab/>
      </w:r>
      <w:r w:rsidR="0009573F">
        <w:tab/>
      </w:r>
      <w:r w:rsidR="0009573F">
        <w:tab/>
      </w:r>
      <w:r w:rsidR="0009573F">
        <w:tab/>
      </w:r>
      <w:r w:rsidR="0009573F">
        <w:tab/>
      </w:r>
      <w:r w:rsidR="0009573F">
        <w:tab/>
      </w:r>
      <w:r w:rsidR="0009573F">
        <w:tab/>
      </w:r>
      <w:r w:rsidR="0009573F">
        <w:tab/>
      </w:r>
      <w:r w:rsidR="0009573F">
        <w:tab/>
        <w:t xml:space="preserve">   </w:t>
      </w:r>
      <w:r w:rsidR="00D755C0">
        <w:t xml:space="preserve">the if statement </w:t>
      </w:r>
      <w:r w:rsidR="003F5207">
        <w:t>is the most fundamental decision-ma</w:t>
      </w:r>
      <w:r w:rsidR="00533C0B">
        <w:t>king statement</w:t>
      </w:r>
      <w:r w:rsidR="00CD65D5">
        <w:t>.</w:t>
      </w:r>
      <w:r w:rsidR="00CD65D5">
        <w:tab/>
      </w:r>
      <w:r w:rsidR="00CD65D5">
        <w:tab/>
      </w:r>
      <w:r w:rsidR="00CD65D5">
        <w:tab/>
      </w:r>
      <w:r w:rsidR="00CD65D5">
        <w:tab/>
      </w:r>
      <w:r w:rsidR="00CD65D5">
        <w:tab/>
      </w:r>
      <w:r w:rsidR="00CD65D5">
        <w:tab/>
        <w:t xml:space="preserve">   </w:t>
      </w:r>
      <w:r w:rsidR="00533C0B">
        <w:t>the if statement in pytho</w:t>
      </w:r>
      <w:r w:rsidR="007259E1">
        <w:t>n has the subsequent syntax:</w:t>
      </w:r>
      <w:r w:rsidR="00CD65D5">
        <w:tab/>
      </w:r>
      <w:r w:rsidR="00CD65D5">
        <w:tab/>
      </w:r>
      <w:r w:rsidR="00CD65D5">
        <w:tab/>
      </w:r>
      <w:r w:rsidR="00CD65D5">
        <w:tab/>
      </w:r>
      <w:r w:rsidR="00CD65D5">
        <w:tab/>
      </w:r>
      <w:r w:rsidR="00CD65D5">
        <w:tab/>
      </w:r>
      <w:r w:rsidR="00CD65D5">
        <w:tab/>
      </w:r>
      <w:r w:rsidR="00CD65D5">
        <w:tab/>
        <w:t xml:space="preserve">      </w:t>
      </w:r>
      <w:r w:rsidR="007259E1">
        <w:t>if expression</w:t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  <w:t xml:space="preserve">     </w:t>
      </w:r>
      <w:r w:rsidR="00D21880">
        <w:t>statement</w:t>
      </w:r>
      <w:r w:rsidR="00EA338E">
        <w:t xml:space="preserve"> </w:t>
      </w:r>
      <w:r w:rsidR="00D516BD">
        <w:t xml:space="preserve">-: a = 10 </w:t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D516BD">
        <w:tab/>
      </w:r>
      <w:r w:rsidR="00D516BD">
        <w:tab/>
        <w:t>if (condition)</w:t>
      </w:r>
      <w:r w:rsidR="0040275C">
        <w:t>:</w:t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0275C">
        <w:tab/>
      </w:r>
      <w:r w:rsidR="0040275C">
        <w:tab/>
      </w:r>
      <w:r w:rsidR="0040275C">
        <w:tab/>
        <w:t xml:space="preserve">body of if </w:t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53835">
        <w:tab/>
      </w:r>
      <w:r w:rsidR="0040275C">
        <w:tab/>
      </w:r>
      <w:r w:rsidR="0040275C">
        <w:tab/>
      </w:r>
      <w:r w:rsidR="00CB7CD8">
        <w:t>print (“thankyou”)</w:t>
      </w:r>
      <w:r w:rsidR="007E4792">
        <w:t xml:space="preserve"> </w:t>
      </w:r>
    </w:p>
    <w:p w14:paraId="4CC7DE06" w14:textId="77777777" w:rsidR="006C25E6" w:rsidRDefault="00227C41" w:rsidP="00052A56">
      <w:pPr>
        <w:jc w:val="both"/>
      </w:pPr>
      <w:r w:rsidRPr="0088468A">
        <w:rPr>
          <w:u w:val="single"/>
        </w:rPr>
        <w:t>if-else statement</w:t>
      </w:r>
      <w:r w:rsidR="007E4792">
        <w:tab/>
      </w:r>
      <w:r w:rsidR="007E4792">
        <w:tab/>
      </w:r>
      <w:r w:rsidR="007E4792">
        <w:tab/>
      </w:r>
      <w:r w:rsidR="007E4792">
        <w:tab/>
      </w:r>
      <w:r w:rsidR="007E4792">
        <w:tab/>
      </w:r>
      <w:r w:rsidR="007E4792">
        <w:tab/>
      </w:r>
      <w:r w:rsidR="007E4792">
        <w:tab/>
      </w:r>
      <w:r w:rsidR="007E4792">
        <w:tab/>
      </w:r>
      <w:r w:rsidR="007E4792">
        <w:tab/>
      </w:r>
      <w:r w:rsidR="007E4792">
        <w:tab/>
      </w:r>
      <w:r w:rsidR="007E4792">
        <w:tab/>
      </w:r>
      <w:r w:rsidR="007E4792">
        <w:tab/>
        <w:t xml:space="preserve">     </w:t>
      </w:r>
      <w:r w:rsidR="00496B24">
        <w:t>if-el</w:t>
      </w:r>
      <w:r w:rsidR="00A729D4">
        <w:t>se statement is used when you want to give two con</w:t>
      </w:r>
      <w:r w:rsidR="007000DE">
        <w:t>ditions to the computer.</w:t>
      </w:r>
      <w:r w:rsidR="007E4792">
        <w:tab/>
      </w:r>
      <w:r w:rsidR="007E4792">
        <w:tab/>
      </w:r>
      <w:r w:rsidR="007E4792">
        <w:tab/>
      </w:r>
      <w:r w:rsidR="007E4792">
        <w:tab/>
        <w:t xml:space="preserve">               </w:t>
      </w:r>
      <w:r w:rsidR="007000DE">
        <w:t xml:space="preserve">Here if one condition </w:t>
      </w:r>
      <w:r w:rsidR="006073A6">
        <w:t xml:space="preserve">is false, program executes </w:t>
      </w:r>
      <w:r w:rsidR="00553FD6">
        <w:t>another</w:t>
      </w:r>
      <w:r w:rsidR="006073A6">
        <w:t xml:space="preserve"> con</w:t>
      </w:r>
      <w:r w:rsidR="00495231">
        <w:t>dition.</w:t>
      </w:r>
      <w:r w:rsidR="007E4792">
        <w:tab/>
      </w:r>
      <w:r w:rsidR="007E4792">
        <w:tab/>
      </w:r>
      <w:r w:rsidR="007E4792">
        <w:tab/>
      </w:r>
      <w:r w:rsidR="007E4792">
        <w:tab/>
      </w:r>
      <w:r w:rsidR="007E4792">
        <w:tab/>
      </w:r>
      <w:r w:rsidR="007E4792">
        <w:tab/>
        <w:t xml:space="preserve">      </w:t>
      </w:r>
      <w:r w:rsidR="00495231">
        <w:t>If condition:</w:t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495231">
        <w:tab/>
        <w:t>#will e</w:t>
      </w:r>
      <w:r w:rsidR="00553FD6">
        <w:t>xecutes this block</w:t>
      </w:r>
      <w:r w:rsidR="00FD4482">
        <w:t xml:space="preserve"> if the condition is true</w:t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  <w:t xml:space="preserve">              </w:t>
      </w:r>
      <w:r w:rsidR="00FD4482">
        <w:t xml:space="preserve">Else: </w:t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647FAF">
        <w:tab/>
        <w:t>#will exec</w:t>
      </w:r>
      <w:r w:rsidR="00FE04F7">
        <w:t>u</w:t>
      </w:r>
      <w:r w:rsidR="00647FAF">
        <w:t>tes this block if the</w:t>
      </w:r>
      <w:r w:rsidR="00FE04F7">
        <w:t xml:space="preserve"> condition is false</w:t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0B393A">
        <w:tab/>
      </w:r>
      <w:r w:rsidR="009917F3">
        <w:t xml:space="preserve">        </w:t>
      </w:r>
      <w:r w:rsidR="006837D7">
        <w:t xml:space="preserve">statement -: a = 10 </w:t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6837D7">
        <w:tab/>
      </w:r>
      <w:r w:rsidR="006837D7">
        <w:tab/>
        <w:t>if (condition):</w:t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6837D7">
        <w:tab/>
      </w:r>
      <w:r w:rsidR="006837D7">
        <w:tab/>
      </w:r>
      <w:r w:rsidR="006837D7">
        <w:tab/>
        <w:t xml:space="preserve">body of if </w:t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9917F3">
        <w:tab/>
      </w:r>
      <w:r w:rsidR="008B1B40">
        <w:tab/>
      </w:r>
      <w:r w:rsidR="008B1B40">
        <w:tab/>
      </w:r>
      <w:r w:rsidR="00173543">
        <w:tab/>
      </w:r>
      <w:r w:rsidR="00173543">
        <w:tab/>
      </w:r>
      <w:r w:rsidR="008B1B40">
        <w:t>else</w:t>
      </w:r>
      <w:r w:rsidR="00173543">
        <w:t>:</w:t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8B1B40">
        <w:tab/>
        <w:t>body of else</w:t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B4D93">
        <w:t>print (“thankyou”)</w:t>
      </w:r>
      <w:r w:rsidR="00647FAF">
        <w:t xml:space="preserve"> </w:t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  <w:t xml:space="preserve">      </w:t>
      </w:r>
      <w:r w:rsidRPr="0088468A">
        <w:rPr>
          <w:u w:val="single"/>
        </w:rPr>
        <w:t>if-</w:t>
      </w:r>
      <w:proofErr w:type="spellStart"/>
      <w:r w:rsidRPr="0088468A">
        <w:rPr>
          <w:u w:val="single"/>
        </w:rPr>
        <w:t>elif</w:t>
      </w:r>
      <w:proofErr w:type="spellEnd"/>
      <w:r w:rsidRPr="0088468A">
        <w:rPr>
          <w:u w:val="single"/>
        </w:rPr>
        <w:t>-else statement</w:t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  <w:t xml:space="preserve">     </w:t>
      </w:r>
      <w:r w:rsidR="0088737C">
        <w:t>in this case, the if con</w:t>
      </w:r>
      <w:r w:rsidR="00215425">
        <w:t>dition is evaluated first. If it is false</w:t>
      </w:r>
      <w:r w:rsidR="00066F54">
        <w:t xml:space="preserve">, the </w:t>
      </w:r>
      <w:proofErr w:type="spellStart"/>
      <w:r w:rsidR="00066F54">
        <w:t>elif</w:t>
      </w:r>
      <w:proofErr w:type="spellEnd"/>
      <w:r w:rsidR="00066F54">
        <w:t xml:space="preserve"> statement will be executed</w:t>
      </w:r>
      <w:r w:rsidR="0026017D">
        <w:t xml:space="preserve">, if it also </w:t>
      </w:r>
      <w:r w:rsidR="005B78D1">
        <w:t>come</w:t>
      </w:r>
      <w:r w:rsidR="00BF431F">
        <w:t xml:space="preserve">s false then </w:t>
      </w:r>
      <w:r w:rsidR="001F583E">
        <w:t>else statement will be ex</w:t>
      </w:r>
      <w:r w:rsidR="00086D97">
        <w:t xml:space="preserve">ecuted. </w:t>
      </w:r>
      <w:r w:rsidR="00173543">
        <w:t xml:space="preserve">  </w:t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173543">
        <w:tab/>
      </w:r>
      <w:r w:rsidR="006C25E6">
        <w:t xml:space="preserve">          </w:t>
      </w:r>
    </w:p>
    <w:p w14:paraId="6155E527" w14:textId="50C8FCF8" w:rsidR="0092719D" w:rsidRPr="006863AD" w:rsidRDefault="00086D97" w:rsidP="00052A56">
      <w:pPr>
        <w:jc w:val="both"/>
      </w:pPr>
      <w:r>
        <w:lastRenderedPageBreak/>
        <w:t>For multiple</w:t>
      </w:r>
      <w:r w:rsidR="002F2468">
        <w:t xml:space="preserve"> condition:</w:t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2F2468">
        <w:t xml:space="preserve"> </w:t>
      </w:r>
      <w:r w:rsidR="002F2468">
        <w:tab/>
        <w:t>b</w:t>
      </w:r>
      <w:r w:rsidR="00AE5E37">
        <w:t>ody</w:t>
      </w:r>
      <w:r w:rsidR="00BF431F">
        <w:t xml:space="preserve"> </w:t>
      </w:r>
      <w:r w:rsidR="00AE5E37">
        <w:t>o</w:t>
      </w:r>
      <w:r w:rsidR="0092719D">
        <w:t>f</w:t>
      </w:r>
      <w:r w:rsidR="00AE5E37">
        <w:t xml:space="preserve"> if </w:t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proofErr w:type="spellStart"/>
      <w:r w:rsidR="00AE5E37">
        <w:t>elif</w:t>
      </w:r>
      <w:proofErr w:type="spellEnd"/>
      <w:r w:rsidR="00AE5E37">
        <w:t xml:space="preserve"> condi</w:t>
      </w:r>
      <w:r w:rsidR="00DF2C4B">
        <w:t>tion</w:t>
      </w:r>
      <w:r w:rsidR="006C25E6">
        <w:t>:</w:t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6C25E6">
        <w:tab/>
      </w:r>
      <w:r w:rsidR="00DF2C4B">
        <w:t>body o</w:t>
      </w:r>
      <w:r w:rsidR="0092719D">
        <w:t>f</w:t>
      </w:r>
      <w:r w:rsidR="00DF2C4B">
        <w:t xml:space="preserve"> </w:t>
      </w:r>
      <w:proofErr w:type="spellStart"/>
      <w:r w:rsidR="00DF2C4B">
        <w:t>elif</w:t>
      </w:r>
      <w:proofErr w:type="spellEnd"/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6863AD">
        <w:t>else:</w:t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  <w:t xml:space="preserve">   </w:t>
      </w:r>
      <w:r w:rsidR="006863AD">
        <w:t xml:space="preserve">body </w:t>
      </w:r>
      <w:r w:rsidR="0092719D">
        <w:t>of else</w:t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8D258F">
        <w:tab/>
      </w:r>
      <w:r w:rsidR="0092719D">
        <w:t>print (“thankyou”)</w:t>
      </w:r>
    </w:p>
    <w:p w14:paraId="158D152B" w14:textId="678669C4" w:rsidR="0092719D" w:rsidRPr="00F76EB7" w:rsidRDefault="00227C41" w:rsidP="00052A56">
      <w:pPr>
        <w:jc w:val="both"/>
        <w:rPr>
          <w:u w:val="single"/>
        </w:rPr>
      </w:pPr>
      <w:r w:rsidRPr="0088468A">
        <w:rPr>
          <w:u w:val="single"/>
        </w:rPr>
        <w:t>nested statement</w:t>
      </w:r>
      <w:r w:rsidR="008D258F">
        <w:rPr>
          <w:u w:val="single"/>
        </w:rPr>
        <w:t xml:space="preserve"> </w:t>
      </w:r>
      <w:r w:rsidR="007D5DD4">
        <w:tab/>
      </w:r>
      <w:r w:rsidR="007D5DD4">
        <w:tab/>
      </w:r>
      <w:r w:rsidR="007D5DD4">
        <w:tab/>
      </w:r>
      <w:r w:rsidR="007D5DD4">
        <w:tab/>
      </w:r>
      <w:r w:rsidR="007D5DD4">
        <w:tab/>
      </w:r>
      <w:r w:rsidR="007D5DD4">
        <w:tab/>
      </w:r>
      <w:r w:rsidR="007D5DD4">
        <w:tab/>
      </w:r>
      <w:r w:rsidR="007D5DD4">
        <w:tab/>
      </w:r>
      <w:r w:rsidR="007D5DD4">
        <w:tab/>
      </w:r>
      <w:r w:rsidR="007D5DD4">
        <w:tab/>
      </w:r>
      <w:r w:rsidR="007D5DD4">
        <w:tab/>
      </w:r>
      <w:r w:rsidR="007D5DD4">
        <w:tab/>
        <w:t xml:space="preserve">      </w:t>
      </w:r>
      <w:r w:rsidR="002F69B4">
        <w:t>a nest</w:t>
      </w:r>
      <w:r w:rsidR="001C6A51">
        <w:t xml:space="preserve">ed if statement is one in which an if statement </w:t>
      </w:r>
      <w:r w:rsidR="00111DB2">
        <w:t>is nest</w:t>
      </w:r>
      <w:r w:rsidR="007C2133">
        <w:t>l</w:t>
      </w:r>
      <w:r w:rsidR="00111DB2">
        <w:t>ed</w:t>
      </w:r>
      <w:r w:rsidR="007C2133">
        <w:t xml:space="preserve"> inside another if statement. This </w:t>
      </w:r>
      <w:r w:rsidR="00DB55C9">
        <w:t xml:space="preserve">is used when a variable </w:t>
      </w:r>
      <w:r w:rsidR="00220C81">
        <w:t xml:space="preserve">must be processed more than once. The nested </w:t>
      </w:r>
      <w:r w:rsidR="006672E3">
        <w:t>if statement in python has the foll</w:t>
      </w:r>
      <w:r w:rsidR="000C41F4">
        <w:t>owing syntax:</w:t>
      </w:r>
      <w:r w:rsidR="007D5DD4">
        <w:tab/>
      </w:r>
      <w:r w:rsidR="00811E5A">
        <w:t xml:space="preserve">                </w:t>
      </w:r>
      <w:r w:rsidR="000C41F4">
        <w:t>if(condition1):</w:t>
      </w:r>
      <w:r w:rsidR="00811E5A">
        <w:tab/>
      </w:r>
      <w:r w:rsidR="00811E5A">
        <w:tab/>
      </w:r>
      <w:r w:rsidR="00811E5A">
        <w:tab/>
      </w:r>
      <w:r w:rsidR="00811E5A">
        <w:tab/>
      </w:r>
      <w:r w:rsidR="00811E5A">
        <w:tab/>
      </w:r>
      <w:r w:rsidR="00811E5A">
        <w:tab/>
      </w:r>
      <w:r w:rsidR="00811E5A">
        <w:tab/>
      </w:r>
      <w:r w:rsidR="00811E5A">
        <w:tab/>
      </w:r>
      <w:r w:rsidR="00811E5A">
        <w:tab/>
      </w:r>
      <w:r w:rsidR="00811E5A">
        <w:tab/>
      </w:r>
      <w:r w:rsidR="00811E5A">
        <w:tab/>
      </w:r>
      <w:r w:rsidR="00811E5A">
        <w:tab/>
        <w:t xml:space="preserve">      </w:t>
      </w:r>
      <w:r w:rsidR="000C41F4">
        <w:t>#</w:t>
      </w:r>
      <w:r w:rsidR="006703EF">
        <w:t xml:space="preserve">executes if condition 1 is true </w:t>
      </w:r>
      <w:r w:rsidR="00811E5A">
        <w:tab/>
      </w:r>
      <w:r w:rsidR="00811E5A">
        <w:tab/>
      </w:r>
      <w:r w:rsidR="00811E5A">
        <w:tab/>
      </w:r>
      <w:r w:rsidR="00811E5A">
        <w:tab/>
      </w:r>
      <w:r w:rsidR="00811E5A">
        <w:tab/>
      </w:r>
      <w:r w:rsidR="00811E5A">
        <w:tab/>
      </w:r>
      <w:r w:rsidR="00811E5A">
        <w:tab/>
      </w:r>
      <w:r w:rsidR="00811E5A">
        <w:tab/>
      </w:r>
      <w:r w:rsidR="00811E5A">
        <w:tab/>
      </w:r>
      <w:r w:rsidR="00811E5A">
        <w:tab/>
      </w:r>
      <w:r w:rsidR="00811E5A">
        <w:tab/>
        <w:t xml:space="preserve">      </w:t>
      </w:r>
      <w:r w:rsidR="006703EF">
        <w:t>If (condition2):</w:t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  <w:t xml:space="preserve">      </w:t>
      </w:r>
      <w:r w:rsidR="006703EF">
        <w:t>#</w:t>
      </w:r>
      <w:r w:rsidR="0091421B" w:rsidRPr="0091421B">
        <w:t xml:space="preserve"> </w:t>
      </w:r>
      <w:r w:rsidR="0091421B">
        <w:t xml:space="preserve">executes if </w:t>
      </w:r>
      <w:r w:rsidR="009A6A60">
        <w:t xml:space="preserve">condition 2 </w:t>
      </w:r>
      <w:r w:rsidR="0091421B">
        <w:t>is true</w:t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  <w:t xml:space="preserve">      </w:t>
      </w:r>
      <w:r w:rsidR="0091421B">
        <w:t xml:space="preserve"># condition 2 </w:t>
      </w:r>
      <w:r w:rsidR="00DB0DB4">
        <w:t>ends here</w:t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</w:r>
      <w:r w:rsidR="00F76EB7">
        <w:tab/>
        <w:t xml:space="preserve">      </w:t>
      </w:r>
      <w:r w:rsidR="00DB0DB4">
        <w:t xml:space="preserve"># condition 1 end here </w:t>
      </w:r>
      <w:r w:rsidR="007C2133">
        <w:t xml:space="preserve"> </w:t>
      </w:r>
    </w:p>
    <w:p w14:paraId="225F32BB" w14:textId="6B849FB9" w:rsidR="00723055" w:rsidRPr="0046791C" w:rsidRDefault="00227C41" w:rsidP="00052A56">
      <w:pPr>
        <w:jc w:val="both"/>
        <w:rPr>
          <w:u w:val="single"/>
        </w:rPr>
      </w:pPr>
      <w:r w:rsidRPr="0088468A">
        <w:rPr>
          <w:u w:val="single"/>
        </w:rPr>
        <w:t>short hand if statement</w:t>
      </w:r>
      <w:r w:rsidR="0046791C">
        <w:rPr>
          <w:u w:val="single"/>
        </w:rPr>
        <w:t xml:space="preserve">s </w:t>
      </w:r>
      <w:r w:rsidR="0046791C">
        <w:tab/>
      </w:r>
      <w:r w:rsidR="0046791C">
        <w:tab/>
      </w:r>
      <w:r w:rsidR="0046791C">
        <w:tab/>
      </w:r>
      <w:r w:rsidR="0046791C">
        <w:tab/>
      </w:r>
      <w:r w:rsidR="0046791C">
        <w:tab/>
      </w:r>
      <w:r w:rsidR="0046791C">
        <w:tab/>
      </w:r>
      <w:r w:rsidR="0046791C">
        <w:tab/>
      </w:r>
      <w:r w:rsidR="0046791C">
        <w:tab/>
      </w:r>
      <w:r w:rsidR="0046791C">
        <w:tab/>
      </w:r>
      <w:r w:rsidR="0046791C">
        <w:tab/>
        <w:t xml:space="preserve">              </w:t>
      </w:r>
      <w:r w:rsidR="00A138F5">
        <w:t xml:space="preserve">short hand if statement is used when only one </w:t>
      </w:r>
      <w:r w:rsidR="00D17FDE">
        <w:t>statement needs to be executed</w:t>
      </w:r>
      <w:r w:rsidR="00946E2A">
        <w:t xml:space="preserve"> inside the </w:t>
      </w:r>
      <w:r w:rsidR="00323675">
        <w:t xml:space="preserve">same line </w:t>
      </w:r>
      <w:r w:rsidR="009D2093">
        <w:t xml:space="preserve">which holds the if </w:t>
      </w:r>
      <w:r w:rsidR="009D2093" w:rsidRPr="0046791C">
        <w:t>statement</w:t>
      </w:r>
      <w:r w:rsidR="0046791C">
        <w:tab/>
      </w:r>
      <w:r w:rsidR="0046791C">
        <w:tab/>
      </w:r>
      <w:r w:rsidR="0046791C">
        <w:tab/>
      </w:r>
      <w:r w:rsidR="0046791C">
        <w:tab/>
      </w:r>
      <w:r w:rsidR="0046791C">
        <w:tab/>
      </w:r>
      <w:r w:rsidR="0046791C">
        <w:tab/>
      </w:r>
      <w:r w:rsidR="0046791C">
        <w:tab/>
      </w:r>
      <w:r w:rsidR="0046791C">
        <w:tab/>
      </w:r>
      <w:r w:rsidR="0046791C">
        <w:tab/>
      </w:r>
      <w:r w:rsidR="0046791C">
        <w:tab/>
      </w:r>
      <w:r w:rsidR="0046791C">
        <w:tab/>
      </w:r>
      <w:r w:rsidR="0046791C">
        <w:tab/>
      </w:r>
      <w:r w:rsidR="0046791C">
        <w:tab/>
        <w:t xml:space="preserve">   </w:t>
      </w:r>
      <w:r w:rsidR="001E4A29" w:rsidRPr="0046791C">
        <w:t>The</w:t>
      </w:r>
      <w:r w:rsidR="001E4A29">
        <w:t xml:space="preserve"> short hand if statement in python has the following synt</w:t>
      </w:r>
      <w:r w:rsidR="00723055">
        <w:t>a</w:t>
      </w:r>
      <w:r w:rsidR="001E4A29">
        <w:t>x:</w:t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  <w:t xml:space="preserve">      </w:t>
      </w:r>
      <w:r w:rsidR="00723055">
        <w:t>If condition: statement</w:t>
      </w:r>
    </w:p>
    <w:p w14:paraId="0E09C399" w14:textId="488CCEE9" w:rsidR="006141E4" w:rsidRPr="00616C29" w:rsidRDefault="006141E4" w:rsidP="00052A56">
      <w:pPr>
        <w:jc w:val="both"/>
        <w:rPr>
          <w:u w:val="single"/>
        </w:rPr>
      </w:pPr>
      <w:r w:rsidRPr="006141E4">
        <w:rPr>
          <w:u w:val="single"/>
        </w:rPr>
        <w:t xml:space="preserve">short hand if-else </w:t>
      </w:r>
      <w:r w:rsidRPr="00616C29">
        <w:rPr>
          <w:u w:val="single"/>
        </w:rPr>
        <w:t>statement</w:t>
      </w:r>
      <w:r w:rsidR="00616C29">
        <w:rPr>
          <w:u w:val="single"/>
        </w:rPr>
        <w:t xml:space="preserve"> </w:t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  <w:t xml:space="preserve">      </w:t>
      </w:r>
      <w:r w:rsidR="00884167" w:rsidRPr="00616C29">
        <w:t>it</w:t>
      </w:r>
      <w:r w:rsidR="00884167" w:rsidRPr="00884167">
        <w:t xml:space="preserve"> is used</w:t>
      </w:r>
      <w:r w:rsidR="00884167">
        <w:t xml:space="preserve"> </w:t>
      </w:r>
      <w:r w:rsidR="004C50C9">
        <w:t xml:space="preserve">to mention if-else statements in one line </w:t>
      </w:r>
      <w:r w:rsidR="0073330B">
        <w:t>in which there is only one statement to e</w:t>
      </w:r>
      <w:r w:rsidR="003451FA">
        <w:t>xecute in both if and else block</w:t>
      </w:r>
      <w:r w:rsidR="00EF7F1B">
        <w:t xml:space="preserve">s. In simple words, if you have </w:t>
      </w:r>
      <w:r w:rsidR="00FC763B">
        <w:t>only one put it all on the same line.</w:t>
      </w:r>
    </w:p>
    <w:p w14:paraId="6B1526FF" w14:textId="135E789D" w:rsidR="005A5BFF" w:rsidRPr="00616C29" w:rsidRDefault="008F44C5" w:rsidP="00052A56">
      <w:pPr>
        <w:jc w:val="both"/>
        <w:rPr>
          <w:b/>
          <w:bCs/>
        </w:rPr>
      </w:pPr>
      <w:r>
        <w:rPr>
          <w:b/>
          <w:bCs/>
        </w:rPr>
        <w:t>Loops</w:t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  <w:t xml:space="preserve">      </w:t>
      </w:r>
      <w:r>
        <w:t>A loop mean</w:t>
      </w:r>
      <w:r w:rsidR="00C1557F">
        <w:t>s to repeat something in the exact same way.</w:t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  <w:t xml:space="preserve">             </w:t>
      </w:r>
      <w:r w:rsidR="00F84280">
        <w:t>Types of loops are:</w:t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</w:r>
      <w:r w:rsidR="00616C29">
        <w:rPr>
          <w:b/>
          <w:bCs/>
        </w:rPr>
        <w:tab/>
        <w:t xml:space="preserve">      </w:t>
      </w:r>
      <w:r w:rsidR="00F84280">
        <w:t>1 for loop</w:t>
      </w:r>
      <w:r w:rsidR="00677AE8">
        <w:tab/>
      </w:r>
      <w:r w:rsidR="00677AE8">
        <w:tab/>
      </w:r>
      <w:r w:rsidR="00677AE8">
        <w:tab/>
      </w:r>
      <w:r w:rsidR="00677AE8">
        <w:tab/>
      </w:r>
      <w:r w:rsidR="00677AE8">
        <w:tab/>
      </w:r>
      <w:r w:rsidR="00F84280">
        <w:t xml:space="preserve">2 while </w:t>
      </w:r>
      <w:r w:rsidR="005A5BFF">
        <w:t>loop</w:t>
      </w:r>
      <w:r w:rsidR="00677AE8">
        <w:tab/>
      </w:r>
      <w:r w:rsidR="00677AE8">
        <w:tab/>
      </w:r>
      <w:r w:rsidR="00677AE8">
        <w:tab/>
      </w:r>
      <w:r w:rsidR="00677AE8">
        <w:tab/>
      </w:r>
      <w:r w:rsidR="00677AE8">
        <w:tab/>
      </w:r>
      <w:r w:rsidR="00677AE8">
        <w:tab/>
      </w:r>
      <w:r w:rsidR="005A5BFF">
        <w:t>3 while true</w:t>
      </w:r>
      <w:r w:rsidR="00616C29">
        <w:rPr>
          <w:b/>
          <w:bCs/>
        </w:rPr>
        <w:t xml:space="preserve"> </w:t>
      </w:r>
      <w:r w:rsidR="005A5BFF">
        <w:t>4 nested loop</w:t>
      </w:r>
      <w:r w:rsidR="00A03156">
        <w:t>s</w:t>
      </w:r>
    </w:p>
    <w:p w14:paraId="28A34D67" w14:textId="0CC7C72B" w:rsidR="000A4631" w:rsidRPr="00616C29" w:rsidRDefault="007F6200" w:rsidP="00052A56">
      <w:pPr>
        <w:jc w:val="both"/>
        <w:rPr>
          <w:u w:val="single"/>
        </w:rPr>
      </w:pPr>
      <w:r>
        <w:rPr>
          <w:u w:val="single"/>
        </w:rPr>
        <w:t>For loo</w:t>
      </w:r>
      <w:r w:rsidR="00616C29">
        <w:rPr>
          <w:u w:val="single"/>
        </w:rPr>
        <w:t xml:space="preserve">p </w:t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</w:r>
      <w:r w:rsidR="00616C29">
        <w:tab/>
        <w:t xml:space="preserve">   </w:t>
      </w:r>
      <w:r w:rsidR="000902F9">
        <w:t>For loop is a loo that repeats something in a given</w:t>
      </w:r>
      <w:r w:rsidR="00237534">
        <w:t xml:space="preserve"> range.</w:t>
      </w:r>
      <w:r w:rsidR="00677AE8">
        <w:t xml:space="preserve"> </w:t>
      </w:r>
      <w:r w:rsidR="00237534">
        <w:t xml:space="preserve">The range has a </w:t>
      </w:r>
      <w:proofErr w:type="spellStart"/>
      <w:r w:rsidR="00237534">
        <w:t>staring</w:t>
      </w:r>
      <w:proofErr w:type="spellEnd"/>
      <w:r w:rsidR="00237534">
        <w:t xml:space="preserve"> point</w:t>
      </w:r>
      <w:r w:rsidR="00CB4A7C">
        <w:t xml:space="preserve">, ending point </w:t>
      </w:r>
      <w:r w:rsidR="000A4631">
        <w:t xml:space="preserve">and a step/gap in it +1 is added to the ending point while defining a range </w:t>
      </w:r>
    </w:p>
    <w:p w14:paraId="3AEB0E15" w14:textId="3EDDE7BF" w:rsidR="001B2674" w:rsidRPr="00616C29" w:rsidRDefault="001B2674" w:rsidP="00052A56">
      <w:pPr>
        <w:jc w:val="both"/>
        <w:rPr>
          <w:u w:val="single"/>
        </w:rPr>
      </w:pPr>
      <w:r>
        <w:rPr>
          <w:u w:val="single"/>
        </w:rPr>
        <w:t>While loop</w:t>
      </w:r>
      <w:r w:rsidR="00B81AAE">
        <w:rPr>
          <w:u w:val="single"/>
        </w:rPr>
        <w:t xml:space="preserve"> </w:t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  <w:t xml:space="preserve">             </w:t>
      </w:r>
      <w:r>
        <w:t>While loop executes till the given condition is true.</w:t>
      </w:r>
      <w:r w:rsidR="00677AE8">
        <w:t xml:space="preserve"> </w:t>
      </w:r>
      <w:r>
        <w:t>In whi</w:t>
      </w:r>
      <w:r w:rsidR="00254B23">
        <w:t xml:space="preserve">le loop, the </w:t>
      </w:r>
      <w:r w:rsidR="00C959D6">
        <w:t>increment</w:t>
      </w:r>
      <w:r w:rsidR="00254B23">
        <w:t xml:space="preserve"> is done inside </w:t>
      </w:r>
      <w:r w:rsidR="0026302B">
        <w:t>the loop.</w:t>
      </w:r>
    </w:p>
    <w:p w14:paraId="30C2C8FB" w14:textId="619E6FAD" w:rsidR="00774F88" w:rsidRPr="00B81AAE" w:rsidRDefault="0078045D" w:rsidP="00052A56">
      <w:pPr>
        <w:jc w:val="both"/>
        <w:rPr>
          <w:u w:val="single"/>
        </w:rPr>
      </w:pPr>
      <w:r>
        <w:rPr>
          <w:u w:val="single"/>
        </w:rPr>
        <w:t xml:space="preserve">While true </w:t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</w:r>
      <w:r w:rsidR="00B81AAE">
        <w:tab/>
        <w:t xml:space="preserve">      </w:t>
      </w:r>
      <w:r>
        <w:t>It is an infinite loop</w:t>
      </w:r>
      <w:r w:rsidR="00427536">
        <w:t>.</w:t>
      </w:r>
      <w:r>
        <w:t xml:space="preserve"> </w:t>
      </w:r>
      <w:r w:rsidR="00774F88">
        <w:t>To break a while true loop, break statement is used</w:t>
      </w:r>
      <w:r w:rsidR="00D0592D">
        <w:t>.</w:t>
      </w:r>
    </w:p>
    <w:p w14:paraId="40655911" w14:textId="28CD4A25" w:rsidR="00F70150" w:rsidRPr="00B81AAE" w:rsidRDefault="00A03156" w:rsidP="00052A56">
      <w:pPr>
        <w:jc w:val="both"/>
        <w:rPr>
          <w:u w:val="single"/>
        </w:rPr>
      </w:pPr>
      <w:r>
        <w:rPr>
          <w:u w:val="single"/>
        </w:rPr>
        <w:t xml:space="preserve">Nested </w:t>
      </w:r>
      <w:r w:rsidRPr="00B81AAE">
        <w:rPr>
          <w:u w:val="single"/>
        </w:rPr>
        <w:t>loop</w:t>
      </w:r>
      <w:r w:rsidR="00700ADB">
        <w:rPr>
          <w:u w:val="single"/>
        </w:rPr>
        <w:t xml:space="preserve"> </w:t>
      </w:r>
      <w:r w:rsidR="00700ADB">
        <w:tab/>
      </w:r>
      <w:r w:rsidR="00700ADB">
        <w:tab/>
      </w:r>
      <w:r w:rsidR="00700ADB">
        <w:tab/>
      </w:r>
      <w:r w:rsidR="00700ADB">
        <w:tab/>
      </w:r>
      <w:r w:rsidR="00700ADB">
        <w:tab/>
      </w:r>
      <w:r w:rsidR="00700ADB">
        <w:tab/>
      </w:r>
      <w:r w:rsidR="00700ADB">
        <w:tab/>
      </w:r>
      <w:r w:rsidR="00700ADB">
        <w:tab/>
      </w:r>
      <w:r w:rsidR="00700ADB">
        <w:tab/>
      </w:r>
      <w:r w:rsidR="00700ADB">
        <w:tab/>
      </w:r>
      <w:r w:rsidR="00700ADB">
        <w:tab/>
      </w:r>
      <w:r w:rsidR="00700ADB">
        <w:tab/>
      </w:r>
      <w:r w:rsidR="00700ADB">
        <w:tab/>
        <w:t xml:space="preserve">       </w:t>
      </w:r>
      <w:r w:rsidRPr="00B81AAE">
        <w:t>A</w:t>
      </w:r>
      <w:r>
        <w:t xml:space="preserve"> loop inside a loop is called </w:t>
      </w:r>
      <w:r w:rsidR="00F70150">
        <w:t>as nested loop.</w:t>
      </w:r>
      <w:r w:rsidR="00427536">
        <w:t xml:space="preserve"> </w:t>
      </w:r>
      <w:r w:rsidR="00F70150">
        <w:t>Nested loops are also used to solve pattern problems.</w:t>
      </w:r>
    </w:p>
    <w:p w14:paraId="06BE103C" w14:textId="7CD6AFE1" w:rsidR="00A24F45" w:rsidRPr="00724502" w:rsidRDefault="00A24F45" w:rsidP="00052A56">
      <w:pPr>
        <w:jc w:val="both"/>
        <w:rPr>
          <w:b/>
          <w:bCs/>
        </w:rPr>
      </w:pPr>
      <w:r>
        <w:rPr>
          <w:b/>
          <w:bCs/>
        </w:rPr>
        <w:lastRenderedPageBreak/>
        <w:t>For loop with conditional statements</w:t>
      </w:r>
      <w:r w:rsidR="00724502">
        <w:rPr>
          <w:b/>
          <w:bCs/>
        </w:rPr>
        <w:t>.</w:t>
      </w:r>
      <w:r w:rsidR="00724502">
        <w:rPr>
          <w:b/>
          <w:bCs/>
        </w:rPr>
        <w:tab/>
      </w:r>
      <w:r w:rsidR="00724502">
        <w:rPr>
          <w:b/>
          <w:bCs/>
        </w:rPr>
        <w:tab/>
      </w:r>
      <w:r w:rsidR="00724502">
        <w:rPr>
          <w:b/>
          <w:bCs/>
        </w:rPr>
        <w:tab/>
      </w:r>
      <w:r w:rsidR="00724502">
        <w:rPr>
          <w:b/>
          <w:bCs/>
        </w:rPr>
        <w:tab/>
      </w:r>
      <w:r w:rsidR="00724502">
        <w:rPr>
          <w:b/>
          <w:bCs/>
        </w:rPr>
        <w:tab/>
      </w:r>
      <w:r w:rsidR="00724502">
        <w:rPr>
          <w:b/>
          <w:bCs/>
        </w:rPr>
        <w:tab/>
      </w:r>
      <w:r w:rsidR="00724502">
        <w:rPr>
          <w:b/>
          <w:bCs/>
        </w:rPr>
        <w:tab/>
      </w:r>
      <w:r w:rsidR="00724502">
        <w:rPr>
          <w:b/>
          <w:bCs/>
        </w:rPr>
        <w:tab/>
      </w:r>
      <w:r w:rsidR="00724502">
        <w:rPr>
          <w:b/>
          <w:bCs/>
        </w:rPr>
        <w:tab/>
      </w:r>
      <w:r w:rsidR="00724502">
        <w:rPr>
          <w:b/>
          <w:bCs/>
        </w:rPr>
        <w:tab/>
        <w:t xml:space="preserve">  </w:t>
      </w:r>
      <w:r w:rsidR="0094739C">
        <w:t>The use of if-else statement incre</w:t>
      </w:r>
      <w:r w:rsidR="00ED1397">
        <w:t>ases the ability of for loop to complet</w:t>
      </w:r>
      <w:r w:rsidR="005A5FF3">
        <w:t>e</w:t>
      </w:r>
      <w:r w:rsidR="00ED1397">
        <w:t xml:space="preserve">s </w:t>
      </w:r>
      <w:r w:rsidR="005A5FF3">
        <w:t xml:space="preserve">the task effectively. By </w:t>
      </w:r>
      <w:r w:rsidR="00B303E5">
        <w:t xml:space="preserve">using if-else we can provide with </w:t>
      </w:r>
      <w:r w:rsidR="00B97710">
        <w:t>special conditions inside for loop.</w:t>
      </w:r>
      <w:r w:rsidR="005A5FF3">
        <w:t xml:space="preserve"> </w:t>
      </w:r>
    </w:p>
    <w:p w14:paraId="7DD8251D" w14:textId="48B4203B" w:rsidR="00BC32BA" w:rsidRPr="009C1705" w:rsidRDefault="00E305B6" w:rsidP="00052A56">
      <w:pPr>
        <w:jc w:val="both"/>
        <w:rPr>
          <w:b/>
          <w:bCs/>
        </w:rPr>
      </w:pPr>
      <w:r>
        <w:rPr>
          <w:b/>
          <w:bCs/>
        </w:rPr>
        <w:t>Break and continue statement</w:t>
      </w:r>
      <w:r w:rsidR="00724502">
        <w:rPr>
          <w:b/>
          <w:bCs/>
        </w:rPr>
        <w:tab/>
      </w:r>
      <w:r w:rsidR="00724502">
        <w:rPr>
          <w:b/>
          <w:bCs/>
        </w:rPr>
        <w:tab/>
      </w:r>
      <w:r w:rsidR="00724502">
        <w:rPr>
          <w:b/>
          <w:bCs/>
        </w:rPr>
        <w:tab/>
      </w:r>
      <w:r w:rsidR="00724502">
        <w:rPr>
          <w:b/>
          <w:bCs/>
        </w:rPr>
        <w:tab/>
      </w:r>
      <w:r w:rsidR="00724502">
        <w:rPr>
          <w:b/>
          <w:bCs/>
        </w:rPr>
        <w:tab/>
      </w:r>
      <w:r w:rsidR="00724502">
        <w:rPr>
          <w:b/>
          <w:bCs/>
        </w:rPr>
        <w:tab/>
      </w:r>
      <w:r w:rsidR="00724502">
        <w:rPr>
          <w:b/>
          <w:bCs/>
        </w:rPr>
        <w:tab/>
      </w:r>
      <w:r w:rsidR="00724502">
        <w:rPr>
          <w:b/>
          <w:bCs/>
        </w:rPr>
        <w:tab/>
      </w:r>
      <w:r w:rsidR="00724502">
        <w:rPr>
          <w:b/>
          <w:bCs/>
        </w:rPr>
        <w:tab/>
      </w:r>
      <w:r w:rsidR="00724502">
        <w:rPr>
          <w:b/>
          <w:bCs/>
        </w:rPr>
        <w:tab/>
        <w:t xml:space="preserve">       </w:t>
      </w:r>
      <w:r w:rsidR="00B567C7" w:rsidRPr="00DB1915">
        <w:rPr>
          <w:u w:val="single"/>
        </w:rPr>
        <w:t xml:space="preserve">Continue </w:t>
      </w:r>
      <w:r w:rsidR="00BC32BA" w:rsidRPr="00DB1915">
        <w:rPr>
          <w:u w:val="single"/>
        </w:rPr>
        <w:t>statement</w:t>
      </w:r>
      <w:r w:rsidR="00BC32BA" w:rsidRPr="00BC32BA">
        <w:t>: -</w:t>
      </w:r>
      <w:r w:rsidR="00693381" w:rsidRPr="00BC32BA">
        <w:t xml:space="preserve"> </w:t>
      </w:r>
      <w:r w:rsidR="00693381">
        <w:t>continue statement is used when you want to skip a particular condition.</w:t>
      </w:r>
      <w:r w:rsidR="009C1705">
        <w:rPr>
          <w:b/>
          <w:bCs/>
        </w:rPr>
        <w:tab/>
      </w:r>
      <w:r w:rsidR="009C1705">
        <w:rPr>
          <w:b/>
          <w:bCs/>
        </w:rPr>
        <w:tab/>
        <w:t xml:space="preserve">             </w:t>
      </w:r>
      <w:r w:rsidR="00261C2C">
        <w:rPr>
          <w:u w:val="single"/>
        </w:rPr>
        <w:t>B</w:t>
      </w:r>
      <w:r w:rsidR="00BC32BA">
        <w:rPr>
          <w:u w:val="single"/>
        </w:rPr>
        <w:t>rea</w:t>
      </w:r>
      <w:r w:rsidR="00261C2C">
        <w:rPr>
          <w:u w:val="single"/>
        </w:rPr>
        <w:t>k statement</w:t>
      </w:r>
      <w:r w:rsidR="00261C2C">
        <w:t xml:space="preserve">: - break statement is used when you want to </w:t>
      </w:r>
      <w:r w:rsidR="00673FC4">
        <w:t xml:space="preserve">destroy a loop at a certain condition and </w:t>
      </w:r>
      <w:r w:rsidR="0016240B">
        <w:t>come out of the loop.</w:t>
      </w:r>
    </w:p>
    <w:p w14:paraId="541F54F4" w14:textId="5ED1953E" w:rsidR="00F16F32" w:rsidRPr="009C1705" w:rsidRDefault="00071B4C" w:rsidP="00052A56">
      <w:pPr>
        <w:jc w:val="both"/>
        <w:rPr>
          <w:b/>
          <w:bCs/>
        </w:rPr>
      </w:pPr>
      <w:r>
        <w:rPr>
          <w:b/>
          <w:bCs/>
        </w:rPr>
        <w:t>String</w:t>
      </w:r>
      <w:r w:rsidR="00B00645">
        <w:rPr>
          <w:b/>
          <w:bCs/>
        </w:rPr>
        <w:t>.</w:t>
      </w:r>
      <w:r w:rsidR="00B00645">
        <w:rPr>
          <w:b/>
          <w:bCs/>
        </w:rPr>
        <w:tab/>
      </w:r>
      <w:r w:rsidR="00B00645">
        <w:rPr>
          <w:b/>
          <w:bCs/>
        </w:rPr>
        <w:tab/>
      </w:r>
      <w:r w:rsidR="00B00645">
        <w:rPr>
          <w:b/>
          <w:bCs/>
        </w:rPr>
        <w:tab/>
      </w:r>
      <w:r w:rsidR="00B00645">
        <w:rPr>
          <w:b/>
          <w:bCs/>
        </w:rPr>
        <w:tab/>
      </w:r>
      <w:r w:rsidR="00B00645">
        <w:rPr>
          <w:b/>
          <w:bCs/>
        </w:rPr>
        <w:tab/>
      </w:r>
      <w:r w:rsidR="00B00645">
        <w:rPr>
          <w:b/>
          <w:bCs/>
        </w:rPr>
        <w:tab/>
      </w:r>
      <w:r w:rsidR="00B00645">
        <w:rPr>
          <w:b/>
          <w:bCs/>
        </w:rPr>
        <w:tab/>
      </w:r>
      <w:r w:rsidR="00B00645">
        <w:rPr>
          <w:b/>
          <w:bCs/>
        </w:rPr>
        <w:tab/>
      </w:r>
      <w:r w:rsidR="00B00645">
        <w:rPr>
          <w:b/>
          <w:bCs/>
        </w:rPr>
        <w:tab/>
      </w:r>
      <w:r w:rsidR="00B00645">
        <w:rPr>
          <w:b/>
          <w:bCs/>
        </w:rPr>
        <w:tab/>
      </w:r>
      <w:r w:rsidR="00B00645">
        <w:rPr>
          <w:b/>
          <w:bCs/>
        </w:rPr>
        <w:tab/>
      </w:r>
      <w:r w:rsidR="00B00645">
        <w:rPr>
          <w:b/>
          <w:bCs/>
        </w:rPr>
        <w:tab/>
      </w:r>
      <w:r w:rsidR="00B00645">
        <w:rPr>
          <w:b/>
          <w:bCs/>
        </w:rPr>
        <w:tab/>
        <w:t xml:space="preserve">             </w:t>
      </w:r>
      <w:r>
        <w:t xml:space="preserve">String are the </w:t>
      </w:r>
      <w:r w:rsidR="00247453">
        <w:t>combination of number, symbols and letter</w:t>
      </w:r>
      <w:r w:rsidR="00B52B91">
        <w:t>s, enclosed inside quo</w:t>
      </w:r>
      <w:r w:rsidR="00FD07FA">
        <w:t>ta</w:t>
      </w:r>
      <w:r w:rsidR="00B52B91">
        <w:t>tions.</w:t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  <w:t xml:space="preserve">        </w:t>
      </w:r>
      <w:r w:rsidR="00FD07FA">
        <w:rPr>
          <w:u w:val="single"/>
        </w:rPr>
        <w:t>Creation of a string</w:t>
      </w:r>
      <w:r w:rsidR="003554E7">
        <w:rPr>
          <w:u w:val="single"/>
        </w:rPr>
        <w:t xml:space="preserve">: </w:t>
      </w:r>
      <w:r w:rsidR="003554E7">
        <w:t>strings can be created by enclosing number</w:t>
      </w:r>
      <w:r w:rsidR="00B76FD3">
        <w:t xml:space="preserve">s, letters or </w:t>
      </w:r>
      <w:r w:rsidR="00544B33">
        <w:t xml:space="preserve">special symbols inside double </w:t>
      </w:r>
      <w:r w:rsidR="00931905">
        <w:t>quotations</w:t>
      </w:r>
      <w:r w:rsidR="009B5A8E">
        <w:t>.</w:t>
      </w:r>
      <w:r w:rsidR="009C1705">
        <w:rPr>
          <w:b/>
          <w:bCs/>
        </w:rPr>
        <w:t xml:space="preserve"> </w:t>
      </w:r>
      <w:r w:rsidR="009B5A8E">
        <w:t>It means assigning a string val</w:t>
      </w:r>
      <w:r w:rsidR="001453CD">
        <w:t>ue to a variable.</w:t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  <w:t xml:space="preserve">      </w:t>
      </w:r>
      <w:r w:rsidR="00F16F32">
        <w:t>A = (“hello world”)</w:t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  <w:t xml:space="preserve">          </w:t>
      </w:r>
      <w:r w:rsidR="00273954">
        <w:t>Print(A)</w:t>
      </w:r>
    </w:p>
    <w:p w14:paraId="324492B6" w14:textId="4C0A761F" w:rsidR="00DE1818" w:rsidRPr="0066082E" w:rsidRDefault="008E69E5" w:rsidP="00052A56">
      <w:pPr>
        <w:jc w:val="both"/>
        <w:rPr>
          <w:b/>
          <w:bCs/>
        </w:rPr>
      </w:pPr>
      <w:r>
        <w:rPr>
          <w:b/>
          <w:bCs/>
        </w:rPr>
        <w:t xml:space="preserve">String </w:t>
      </w:r>
      <w:r w:rsidR="004463E7">
        <w:rPr>
          <w:b/>
          <w:bCs/>
        </w:rPr>
        <w:t>function’s</w:t>
      </w:r>
      <w:r w:rsidR="0057166D">
        <w:rPr>
          <w:b/>
          <w:bCs/>
        </w:rPr>
        <w:t>: -</w:t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</w:r>
      <w:r w:rsidR="009C1705">
        <w:rPr>
          <w:b/>
          <w:bCs/>
        </w:rPr>
        <w:tab/>
        <w:t xml:space="preserve">     </w:t>
      </w:r>
      <w:r w:rsidR="00684AF0">
        <w:t>1, length</w:t>
      </w:r>
      <w:r w:rsidR="00011584">
        <w:t xml:space="preserve"> = (</w:t>
      </w:r>
      <w:proofErr w:type="spellStart"/>
      <w:r w:rsidR="00011584">
        <w:t>len</w:t>
      </w:r>
      <w:proofErr w:type="spellEnd"/>
      <w:r w:rsidR="00011584">
        <w:t>)</w:t>
      </w:r>
      <w:r w:rsidR="00011584">
        <w:tab/>
      </w:r>
      <w:r w:rsidR="00011584">
        <w:tab/>
      </w:r>
      <w:r w:rsidR="000B49B3">
        <w:tab/>
      </w:r>
      <w:r w:rsidR="00011584">
        <w:tab/>
      </w:r>
      <w:r w:rsidR="00011584">
        <w:tab/>
        <w:t>2</w:t>
      </w:r>
      <w:r w:rsidR="000B49B3">
        <w:t xml:space="preserve">, count = </w:t>
      </w:r>
      <w:proofErr w:type="gramStart"/>
      <w:r w:rsidR="002769EA">
        <w:t>(</w:t>
      </w:r>
      <w:r w:rsidR="00152239">
        <w:t>.</w:t>
      </w:r>
      <w:r w:rsidR="002769EA">
        <w:t>count</w:t>
      </w:r>
      <w:proofErr w:type="gramEnd"/>
      <w:r w:rsidR="002769EA">
        <w:t>)</w:t>
      </w:r>
      <w:r w:rsidR="00464165">
        <w:tab/>
      </w:r>
      <w:r w:rsidR="00464165">
        <w:tab/>
      </w:r>
      <w:r w:rsidR="00464165">
        <w:tab/>
        <w:t xml:space="preserve">3, </w:t>
      </w:r>
      <w:r w:rsidR="00F344FD">
        <w:t>upper = (</w:t>
      </w:r>
      <w:r w:rsidR="00152239">
        <w:t>.</w:t>
      </w:r>
      <w:r w:rsidR="00F344FD">
        <w:t>upper)</w:t>
      </w:r>
      <w:r w:rsidR="009C1705">
        <w:rPr>
          <w:b/>
          <w:bCs/>
        </w:rPr>
        <w:tab/>
        <w:t xml:space="preserve">     </w:t>
      </w:r>
      <w:r w:rsidR="002678D8">
        <w:t>4, lower = (</w:t>
      </w:r>
      <w:r w:rsidR="00152239">
        <w:t>.</w:t>
      </w:r>
      <w:r w:rsidR="00251448">
        <w:t>lower</w:t>
      </w:r>
      <w:r w:rsidR="002678D8">
        <w:t>)</w:t>
      </w:r>
      <w:r w:rsidR="00251448">
        <w:tab/>
      </w:r>
      <w:r w:rsidR="00251448">
        <w:tab/>
      </w:r>
      <w:r w:rsidR="00251448">
        <w:tab/>
      </w:r>
      <w:r w:rsidR="00251448">
        <w:tab/>
        <w:t xml:space="preserve">5, index = </w:t>
      </w:r>
      <w:r w:rsidR="00BB427A">
        <w:t>(</w:t>
      </w:r>
      <w:r w:rsidR="00152239">
        <w:t>.</w:t>
      </w:r>
      <w:r w:rsidR="00BB427A">
        <w:t>index)</w:t>
      </w:r>
      <w:r w:rsidR="00BB427A">
        <w:tab/>
      </w:r>
      <w:r w:rsidR="00BB427A">
        <w:tab/>
      </w:r>
      <w:r w:rsidR="00BB427A">
        <w:tab/>
        <w:t>6,</w:t>
      </w:r>
      <w:r w:rsidR="00152239">
        <w:t xml:space="preserve"> </w:t>
      </w:r>
      <w:r w:rsidR="00B57732">
        <w:t>capitalize</w:t>
      </w:r>
      <w:r w:rsidR="00152239">
        <w:t xml:space="preserve"> = (.capitalize)</w:t>
      </w:r>
      <w:r w:rsidR="009C1705">
        <w:rPr>
          <w:b/>
          <w:bCs/>
        </w:rPr>
        <w:t xml:space="preserve">    </w:t>
      </w:r>
      <w:r w:rsidR="00876D39">
        <w:t>7</w:t>
      </w:r>
      <w:r w:rsidR="009D57C7">
        <w:t xml:space="preserve">, </w:t>
      </w:r>
      <w:proofErr w:type="spellStart"/>
      <w:r w:rsidR="009D57C7">
        <w:t>casefold</w:t>
      </w:r>
      <w:proofErr w:type="spellEnd"/>
      <w:r w:rsidR="009D57C7">
        <w:t xml:space="preserve"> = (</w:t>
      </w:r>
      <w:r w:rsidR="00C13528">
        <w:t>.</w:t>
      </w:r>
      <w:proofErr w:type="spellStart"/>
      <w:r w:rsidR="00C13528">
        <w:t>casefold</w:t>
      </w:r>
      <w:proofErr w:type="spellEnd"/>
      <w:r w:rsidR="009D57C7">
        <w:t>)</w:t>
      </w:r>
      <w:r w:rsidR="009D57C7">
        <w:tab/>
      </w:r>
      <w:r w:rsidR="009D57C7">
        <w:tab/>
      </w:r>
      <w:r w:rsidR="009D57C7">
        <w:tab/>
      </w:r>
      <w:r w:rsidR="009D57C7">
        <w:tab/>
        <w:t>8, find = (</w:t>
      </w:r>
      <w:r w:rsidR="00E170C7">
        <w:t>.find</w:t>
      </w:r>
      <w:r w:rsidR="009D57C7">
        <w:t>)</w:t>
      </w:r>
      <w:r w:rsidR="00DE1818">
        <w:tab/>
      </w:r>
      <w:r w:rsidR="00DE1818">
        <w:tab/>
      </w:r>
      <w:r w:rsidR="00DE1818">
        <w:tab/>
      </w:r>
      <w:r w:rsidR="00DE1818">
        <w:tab/>
        <w:t>9, format = (</w:t>
      </w:r>
      <w:r w:rsidR="006458FF">
        <w:t>.</w:t>
      </w:r>
      <w:r w:rsidR="00075C1A">
        <w:t>for</w:t>
      </w:r>
      <w:r w:rsidR="007D1B30">
        <w:t>mat</w:t>
      </w:r>
      <w:r w:rsidR="00DE1818">
        <w:t>)</w:t>
      </w:r>
      <w:r w:rsidR="0066082E">
        <w:rPr>
          <w:b/>
          <w:bCs/>
        </w:rPr>
        <w:tab/>
        <w:t xml:space="preserve">    </w:t>
      </w:r>
      <w:r w:rsidR="00DE1818">
        <w:t xml:space="preserve">10, </w:t>
      </w:r>
      <w:r w:rsidR="00F15923">
        <w:t>cen</w:t>
      </w:r>
      <w:r w:rsidR="00A723A0">
        <w:t>ter = (.center)</w:t>
      </w:r>
    </w:p>
    <w:p w14:paraId="41433BB1" w14:textId="3487AF77" w:rsidR="00F003BA" w:rsidRDefault="00F96A1C" w:rsidP="00052A56">
      <w:pPr>
        <w:jc w:val="both"/>
      </w:pPr>
      <w:r w:rsidRPr="000C45D6">
        <w:rPr>
          <w:u w:val="single"/>
        </w:rPr>
        <w:t>Format</w:t>
      </w:r>
      <w:r w:rsidR="000068CA">
        <w:rPr>
          <w:u w:val="single"/>
        </w:rPr>
        <w:t xml:space="preserve"> </w:t>
      </w:r>
      <w:r w:rsidR="00725717">
        <w:rPr>
          <w:u w:val="single"/>
        </w:rPr>
        <w:t>for format</w:t>
      </w:r>
      <w:r>
        <w:t xml:space="preserve">: - Name </w:t>
      </w:r>
      <w:r w:rsidR="00FF41E4">
        <w:t>= “mayank”</w:t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FF41E4">
        <w:tab/>
        <w:t xml:space="preserve">A = “my name </w:t>
      </w:r>
      <w:r w:rsidR="00C372E8">
        <w:t>is { }”</w:t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66082E">
        <w:tab/>
      </w:r>
      <w:r w:rsidR="00C372E8">
        <w:t xml:space="preserve">Print </w:t>
      </w:r>
      <w:proofErr w:type="spellStart"/>
      <w:r w:rsidR="00C372E8">
        <w:t>a.</w:t>
      </w:r>
      <w:r w:rsidR="000C45D6">
        <w:t>format</w:t>
      </w:r>
      <w:proofErr w:type="spellEnd"/>
      <w:r w:rsidR="000C45D6">
        <w:t xml:space="preserve"> (name)</w:t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  <w:t xml:space="preserve">    </w:t>
      </w:r>
      <w:r w:rsidR="00F07DDD">
        <w:t>1</w:t>
      </w:r>
      <w:r w:rsidR="00725717">
        <w:t>1</w:t>
      </w:r>
      <w:r w:rsidR="00F07DDD">
        <w:t xml:space="preserve">, </w:t>
      </w:r>
      <w:proofErr w:type="spellStart"/>
      <w:r w:rsidR="00F07DDD">
        <w:t>isalnum</w:t>
      </w:r>
      <w:proofErr w:type="spellEnd"/>
      <w:r w:rsidR="001B764C">
        <w:t xml:space="preserve"> </w:t>
      </w:r>
      <w:r w:rsidR="00A549CF">
        <w:t>-</w:t>
      </w:r>
      <w:r w:rsidR="001B764C">
        <w:t xml:space="preserve"> returns true if all characters in the </w:t>
      </w:r>
      <w:r w:rsidR="00DF3738">
        <w:t>string are alphanumeric.</w:t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  <w:t xml:space="preserve">   </w:t>
      </w:r>
      <w:r w:rsidR="00725717">
        <w:t>1</w:t>
      </w:r>
      <w:r w:rsidR="00DF3738">
        <w:t xml:space="preserve">2, </w:t>
      </w:r>
      <w:proofErr w:type="spellStart"/>
      <w:r w:rsidR="00A549CF">
        <w:t>isalpha</w:t>
      </w:r>
      <w:proofErr w:type="spellEnd"/>
      <w:r w:rsidR="00A549CF">
        <w:t xml:space="preserve"> - </w:t>
      </w:r>
      <w:r w:rsidR="00C14757">
        <w:t xml:space="preserve">returns true if all characters in the string are in the </w:t>
      </w:r>
      <w:r w:rsidR="00F64A49">
        <w:t>alphabet.</w:t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  <w:t xml:space="preserve">    </w:t>
      </w:r>
      <w:r w:rsidR="00725717">
        <w:t>1</w:t>
      </w:r>
      <w:r w:rsidR="00F64A49">
        <w:t xml:space="preserve">3, </w:t>
      </w:r>
      <w:proofErr w:type="spellStart"/>
      <w:r w:rsidR="00F64A49">
        <w:t>isdecimal</w:t>
      </w:r>
      <w:proofErr w:type="spellEnd"/>
      <w:r w:rsidR="00F64A49">
        <w:t xml:space="preserve"> - returns true if all characters in the string are </w:t>
      </w:r>
      <w:r w:rsidR="00BF0915">
        <w:t>decimal.</w:t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  <w:t xml:space="preserve">    </w:t>
      </w:r>
      <w:r w:rsidR="00725717">
        <w:t>1</w:t>
      </w:r>
      <w:r w:rsidR="00BF0915">
        <w:t xml:space="preserve">4, </w:t>
      </w:r>
      <w:proofErr w:type="spellStart"/>
      <w:r w:rsidR="00BF0915">
        <w:t>isdight</w:t>
      </w:r>
      <w:proofErr w:type="spellEnd"/>
      <w:r w:rsidR="00BF0915">
        <w:t xml:space="preserve"> - returns true if all characters in the string are digits.</w:t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  <w:t xml:space="preserve">    </w:t>
      </w:r>
      <w:r w:rsidR="00725717">
        <w:t>1</w:t>
      </w:r>
      <w:r w:rsidR="00BF0915">
        <w:t xml:space="preserve">5, </w:t>
      </w:r>
      <w:proofErr w:type="spellStart"/>
      <w:r w:rsidR="00BF0915">
        <w:t>is</w:t>
      </w:r>
      <w:r w:rsidR="00747F55">
        <w:t>numeric</w:t>
      </w:r>
      <w:proofErr w:type="spellEnd"/>
      <w:r w:rsidR="00747F55">
        <w:t xml:space="preserve"> - returns true if all characters in the string are numeric </w:t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  <w:t xml:space="preserve">    </w:t>
      </w:r>
      <w:r w:rsidR="00725717">
        <w:t>1</w:t>
      </w:r>
      <w:r w:rsidR="00747F55">
        <w:t xml:space="preserve">6, </w:t>
      </w:r>
      <w:proofErr w:type="spellStart"/>
      <w:r w:rsidR="0031236A">
        <w:t>islower</w:t>
      </w:r>
      <w:proofErr w:type="spellEnd"/>
      <w:r w:rsidR="0031236A">
        <w:t xml:space="preserve"> </w:t>
      </w:r>
      <w:r w:rsidR="00E4447B">
        <w:t>-</w:t>
      </w:r>
      <w:r w:rsidR="0031236A">
        <w:t xml:space="preserve"> converts a s</w:t>
      </w:r>
      <w:r w:rsidR="00375CDD">
        <w:t>tring into lower case.</w:t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  <w:t xml:space="preserve">    </w:t>
      </w:r>
      <w:r w:rsidR="00725717">
        <w:t>1</w:t>
      </w:r>
      <w:r w:rsidR="00375CDD">
        <w:t xml:space="preserve">7, </w:t>
      </w:r>
      <w:proofErr w:type="spellStart"/>
      <w:r w:rsidR="00E4447B">
        <w:t>isupper</w:t>
      </w:r>
      <w:proofErr w:type="spellEnd"/>
      <w:r w:rsidR="00E4447B">
        <w:t xml:space="preserve"> - returns true if all characters in the string are upper case</w:t>
      </w:r>
      <w:r w:rsidR="00D82D6B">
        <w:t>.</w:t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  <w:t xml:space="preserve">   </w:t>
      </w:r>
      <w:r w:rsidR="00725717">
        <w:t>1</w:t>
      </w:r>
      <w:r w:rsidR="00D82D6B">
        <w:t xml:space="preserve">8, </w:t>
      </w:r>
      <w:proofErr w:type="spellStart"/>
      <w:r w:rsidR="00D82D6B">
        <w:t>isspace</w:t>
      </w:r>
      <w:proofErr w:type="spellEnd"/>
      <w:r w:rsidR="00D82D6B">
        <w:t xml:space="preserve"> - returns true if all characters in the string are whitespace</w:t>
      </w:r>
      <w:r w:rsidR="008B0ED1">
        <w:t>s.</w:t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  <w:t xml:space="preserve">   </w:t>
      </w:r>
      <w:r w:rsidR="00725717">
        <w:t>1</w:t>
      </w:r>
      <w:r w:rsidR="008B0ED1">
        <w:t xml:space="preserve">9, </w:t>
      </w:r>
      <w:proofErr w:type="spellStart"/>
      <w:r w:rsidR="008B0ED1">
        <w:t>istittle</w:t>
      </w:r>
      <w:proofErr w:type="spellEnd"/>
      <w:r w:rsidR="008B0ED1">
        <w:t xml:space="preserve"> - returns true if the </w:t>
      </w:r>
      <w:r w:rsidR="002068F7">
        <w:t>string follows the rules of a title.</w:t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  <w:t xml:space="preserve">   </w:t>
      </w:r>
      <w:r w:rsidR="00A13573">
        <w:t>20</w:t>
      </w:r>
      <w:r w:rsidR="00006D51">
        <w:t xml:space="preserve">, </w:t>
      </w:r>
      <w:proofErr w:type="spellStart"/>
      <w:r w:rsidR="00DA3CA8">
        <w:t>endwith</w:t>
      </w:r>
      <w:proofErr w:type="spellEnd"/>
      <w:r w:rsidR="00DA3CA8">
        <w:t xml:space="preserve">() </w:t>
      </w:r>
      <w:r w:rsidR="001573EB">
        <w:t>– returns true if the string ends with the specified value</w:t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  <w:t xml:space="preserve">   </w:t>
      </w:r>
      <w:r w:rsidR="00DA3CA8">
        <w:t>2</w:t>
      </w:r>
      <w:r w:rsidR="00A13573">
        <w:t>1</w:t>
      </w:r>
      <w:r w:rsidR="00DA3CA8">
        <w:t xml:space="preserve">, </w:t>
      </w:r>
      <w:proofErr w:type="spellStart"/>
      <w:r w:rsidR="00DA3CA8">
        <w:t>startwith</w:t>
      </w:r>
      <w:proofErr w:type="spellEnd"/>
      <w:r w:rsidR="00DA3CA8">
        <w:t>()</w:t>
      </w:r>
      <w:r w:rsidR="00E4447B">
        <w:t xml:space="preserve"> </w:t>
      </w:r>
      <w:r w:rsidR="00245581">
        <w:t>- returns true if the string start</w:t>
      </w:r>
      <w:r w:rsidR="000A50A1">
        <w:t>s with the specified value</w:t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  <w:t xml:space="preserve">   </w:t>
      </w:r>
      <w:r w:rsidR="00A13573">
        <w:t>22</w:t>
      </w:r>
      <w:r w:rsidR="000A50A1">
        <w:t xml:space="preserve">, </w:t>
      </w:r>
      <w:proofErr w:type="spellStart"/>
      <w:r w:rsidR="009E77F0">
        <w:t>s</w:t>
      </w:r>
      <w:r w:rsidR="001C58D6">
        <w:t>wapcase</w:t>
      </w:r>
      <w:proofErr w:type="spellEnd"/>
      <w:r w:rsidR="001C58D6">
        <w:t xml:space="preserve">() </w:t>
      </w:r>
      <w:r w:rsidR="00512DE1">
        <w:t>-</w:t>
      </w:r>
      <w:r w:rsidR="001C58D6">
        <w:t xml:space="preserve"> swaps cases, lower case </w:t>
      </w:r>
      <w:r w:rsidR="00CF545A">
        <w:t xml:space="preserve">became upper case and vice </w:t>
      </w:r>
      <w:r w:rsidR="00220288">
        <w:t>versa</w:t>
      </w:r>
      <w:r w:rsidR="005122A2">
        <w:tab/>
      </w:r>
      <w:r w:rsidR="005122A2">
        <w:tab/>
      </w:r>
      <w:r w:rsidR="005122A2">
        <w:tab/>
      </w:r>
      <w:r w:rsidR="005122A2">
        <w:tab/>
      </w:r>
      <w:r w:rsidR="005122A2">
        <w:tab/>
        <w:t xml:space="preserve">   </w:t>
      </w:r>
      <w:r w:rsidR="00A13573">
        <w:t>23</w:t>
      </w:r>
      <w:r w:rsidR="00371BDB">
        <w:t xml:space="preserve">, </w:t>
      </w:r>
      <w:r w:rsidR="00512DE1">
        <w:t xml:space="preserve">strip() </w:t>
      </w:r>
      <w:r w:rsidR="005C2D42">
        <w:t>–</w:t>
      </w:r>
      <w:r w:rsidR="00512DE1">
        <w:t xml:space="preserve"> r</w:t>
      </w:r>
      <w:r w:rsidR="005C2D42">
        <w:t>eturns a trimmed version of the string</w:t>
      </w:r>
      <w:r w:rsidR="00291AA6">
        <w:tab/>
      </w:r>
      <w:r w:rsidR="00291AA6">
        <w:tab/>
      </w:r>
      <w:r w:rsidR="00291AA6">
        <w:tab/>
      </w:r>
      <w:r w:rsidR="00291AA6">
        <w:tab/>
      </w:r>
      <w:r w:rsidR="00291AA6">
        <w:tab/>
      </w:r>
      <w:r w:rsidR="00291AA6">
        <w:tab/>
      </w:r>
      <w:r w:rsidR="00291AA6">
        <w:tab/>
      </w:r>
      <w:r w:rsidR="00291AA6">
        <w:tab/>
        <w:t xml:space="preserve">   </w:t>
      </w:r>
      <w:r w:rsidR="00A13573">
        <w:t>24</w:t>
      </w:r>
      <w:r w:rsidR="009B7740">
        <w:t xml:space="preserve">, split() </w:t>
      </w:r>
      <w:r w:rsidR="001C3E92">
        <w:t>-</w:t>
      </w:r>
      <w:r w:rsidR="009B7740">
        <w:t xml:space="preserve"> splits the string at the </w:t>
      </w:r>
      <w:r w:rsidR="00F23562">
        <w:t>specified separator, and r</w:t>
      </w:r>
      <w:r w:rsidR="00D7078D">
        <w:t>eturns a list</w:t>
      </w:r>
      <w:r w:rsidR="00291AA6">
        <w:tab/>
      </w:r>
      <w:r w:rsidR="00291AA6">
        <w:tab/>
      </w:r>
      <w:r w:rsidR="00291AA6">
        <w:tab/>
      </w:r>
      <w:r w:rsidR="00291AA6">
        <w:tab/>
      </w:r>
      <w:r w:rsidR="00291AA6">
        <w:tab/>
      </w:r>
      <w:r w:rsidR="00291AA6">
        <w:tab/>
        <w:t xml:space="preserve">   </w:t>
      </w:r>
      <w:r w:rsidR="00A13573">
        <w:t>25</w:t>
      </w:r>
      <w:r w:rsidR="00D7078D">
        <w:t xml:space="preserve">, </w:t>
      </w:r>
      <w:proofErr w:type="spellStart"/>
      <w:r w:rsidR="001C3E92">
        <w:t>ljust</w:t>
      </w:r>
      <w:proofErr w:type="spellEnd"/>
      <w:r w:rsidR="001C3E92">
        <w:t xml:space="preserve">() </w:t>
      </w:r>
      <w:r w:rsidR="00A73013">
        <w:t xml:space="preserve">- </w:t>
      </w:r>
      <w:r w:rsidR="001C3E92">
        <w:t>retu</w:t>
      </w:r>
      <w:r w:rsidR="00423EBC">
        <w:t>r</w:t>
      </w:r>
      <w:r w:rsidR="001C3E92">
        <w:t>n</w:t>
      </w:r>
      <w:r w:rsidR="00423EBC">
        <w:t>s a lift justified version of the string</w:t>
      </w:r>
      <w:r w:rsidR="00291AA6">
        <w:tab/>
      </w:r>
      <w:r w:rsidR="00291AA6">
        <w:tab/>
      </w:r>
      <w:r w:rsidR="00291AA6">
        <w:tab/>
      </w:r>
      <w:r w:rsidR="00291AA6">
        <w:tab/>
      </w:r>
      <w:r w:rsidR="00291AA6">
        <w:tab/>
      </w:r>
      <w:r w:rsidR="00291AA6">
        <w:tab/>
      </w:r>
      <w:r w:rsidR="00291AA6">
        <w:tab/>
      </w:r>
      <w:r w:rsidR="00291AA6">
        <w:tab/>
        <w:t xml:space="preserve">   </w:t>
      </w:r>
      <w:r w:rsidR="00A13573">
        <w:t>26</w:t>
      </w:r>
      <w:r w:rsidR="002A4B88">
        <w:t xml:space="preserve">, </w:t>
      </w:r>
      <w:proofErr w:type="spellStart"/>
      <w:r w:rsidR="00A73013">
        <w:t>rjust</w:t>
      </w:r>
      <w:proofErr w:type="spellEnd"/>
      <w:r w:rsidR="00A73013">
        <w:t xml:space="preserve">() – returns a right </w:t>
      </w:r>
      <w:r w:rsidR="00D963E3">
        <w:t>justified version of the string</w:t>
      </w:r>
      <w:r w:rsidR="00291AA6">
        <w:tab/>
      </w:r>
      <w:r w:rsidR="00291AA6">
        <w:tab/>
      </w:r>
      <w:r w:rsidR="00291AA6">
        <w:tab/>
      </w:r>
      <w:r w:rsidR="00291AA6">
        <w:tab/>
      </w:r>
      <w:r w:rsidR="00291AA6">
        <w:tab/>
      </w:r>
      <w:r w:rsidR="00291AA6">
        <w:tab/>
      </w:r>
      <w:r w:rsidR="00291AA6">
        <w:tab/>
      </w:r>
      <w:r w:rsidR="00291AA6">
        <w:tab/>
        <w:t xml:space="preserve">    </w:t>
      </w:r>
      <w:r w:rsidR="00A13573">
        <w:t>27</w:t>
      </w:r>
      <w:r w:rsidR="00D963E3">
        <w:t>, replac</w:t>
      </w:r>
      <w:r w:rsidR="006B7A65">
        <w:t>e</w:t>
      </w:r>
      <w:r w:rsidR="00D90BB2">
        <w:t xml:space="preserve">() </w:t>
      </w:r>
      <w:r w:rsidR="00F82472">
        <w:t>–</w:t>
      </w:r>
      <w:r w:rsidR="00D90BB2">
        <w:t xml:space="preserve"> </w:t>
      </w:r>
      <w:r w:rsidR="00F82472">
        <w:t>returns a string where a specif</w:t>
      </w:r>
      <w:r w:rsidR="002C5E47">
        <w:t xml:space="preserve">ied value is replaced with a </w:t>
      </w:r>
      <w:r w:rsidR="00005B6A">
        <w:t>specified value</w:t>
      </w:r>
      <w:r w:rsidR="00291AA6">
        <w:tab/>
      </w:r>
      <w:r w:rsidR="00291AA6">
        <w:tab/>
      </w:r>
      <w:r w:rsidR="00291AA6">
        <w:tab/>
      </w:r>
      <w:r w:rsidR="00291AA6">
        <w:tab/>
        <w:t xml:space="preserve">   </w:t>
      </w:r>
      <w:r w:rsidR="00A13573">
        <w:t>28</w:t>
      </w:r>
      <w:r w:rsidR="00005B6A">
        <w:t xml:space="preserve">, </w:t>
      </w:r>
      <w:proofErr w:type="spellStart"/>
      <w:r w:rsidR="00005B6A">
        <w:t>rindex</w:t>
      </w:r>
      <w:proofErr w:type="spellEnd"/>
      <w:r w:rsidR="00005B6A">
        <w:t xml:space="preserve">() </w:t>
      </w:r>
      <w:r w:rsidR="0069337A">
        <w:t>–</w:t>
      </w:r>
      <w:r w:rsidR="00005B6A">
        <w:t xml:space="preserve"> </w:t>
      </w:r>
      <w:r w:rsidR="0069337A">
        <w:t>searches the string for a sp</w:t>
      </w:r>
      <w:r w:rsidR="00C0409E">
        <w:t>ecified value and returns</w:t>
      </w:r>
      <w:r w:rsidR="0091573C">
        <w:t xml:space="preserve"> the </w:t>
      </w:r>
      <w:r w:rsidR="00FF0DA2">
        <w:t>last position</w:t>
      </w:r>
      <w:r w:rsidR="00F003BA">
        <w:t xml:space="preserve"> of where it was found</w:t>
      </w:r>
      <w:r w:rsidR="00291AA6">
        <w:tab/>
      </w:r>
      <w:r w:rsidR="00291AA6">
        <w:tab/>
        <w:t xml:space="preserve">   </w:t>
      </w:r>
      <w:r w:rsidR="00A13573">
        <w:t>29</w:t>
      </w:r>
      <w:r w:rsidR="00190333">
        <w:t xml:space="preserve">, </w:t>
      </w:r>
      <w:proofErr w:type="spellStart"/>
      <w:r w:rsidR="00190333">
        <w:t>rfind</w:t>
      </w:r>
      <w:proofErr w:type="spellEnd"/>
      <w:r w:rsidR="00190333">
        <w:t xml:space="preserve">() – searches the </w:t>
      </w:r>
      <w:r w:rsidR="001E6457">
        <w:t>string for a specified value and retu</w:t>
      </w:r>
      <w:r w:rsidR="000D1D99">
        <w:t xml:space="preserve">rns the last </w:t>
      </w:r>
      <w:r w:rsidR="00304BC4">
        <w:t>position</w:t>
      </w:r>
      <w:r w:rsidR="000D1D99">
        <w:t xml:space="preserve"> of where it was </w:t>
      </w:r>
      <w:r w:rsidR="00304BC4">
        <w:t>found</w:t>
      </w:r>
    </w:p>
    <w:p w14:paraId="6748A830" w14:textId="22E8C2C2" w:rsidR="0094171F" w:rsidRPr="00427CFA" w:rsidRDefault="00A20956" w:rsidP="00052A56">
      <w:pPr>
        <w:jc w:val="both"/>
        <w:rPr>
          <w:b/>
          <w:bCs/>
        </w:rPr>
      </w:pPr>
      <w:r>
        <w:rPr>
          <w:b/>
          <w:bCs/>
        </w:rPr>
        <w:t>S</w:t>
      </w:r>
      <w:r w:rsidR="00DF0EAD">
        <w:rPr>
          <w:b/>
          <w:bCs/>
        </w:rPr>
        <w:t>lici</w:t>
      </w:r>
      <w:r>
        <w:rPr>
          <w:b/>
          <w:bCs/>
        </w:rPr>
        <w:t>ng in string</w:t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  <w:t xml:space="preserve">     </w:t>
      </w:r>
      <w:r w:rsidR="002B0B26">
        <w:t xml:space="preserve">Is used </w:t>
      </w:r>
      <w:r w:rsidR="007F560D">
        <w:t xml:space="preserve">cut in small </w:t>
      </w:r>
      <w:r w:rsidR="006D7A17">
        <w:t>pieces</w:t>
      </w:r>
      <w:r w:rsidR="00404EE9">
        <w:t xml:space="preserve"> </w:t>
      </w:r>
      <w:proofErr w:type="gramStart"/>
      <w:r w:rsidR="00404EE9">
        <w:t>(::)</w:t>
      </w:r>
      <w:proofErr w:type="gramEnd"/>
    </w:p>
    <w:p w14:paraId="01E4340F" w14:textId="13402F78" w:rsidR="004664F6" w:rsidRPr="00760A88" w:rsidRDefault="00BE0ABB" w:rsidP="00052A56">
      <w:pPr>
        <w:jc w:val="both"/>
        <w:rPr>
          <w:b/>
          <w:bCs/>
        </w:rPr>
      </w:pPr>
      <w:r>
        <w:rPr>
          <w:b/>
          <w:bCs/>
        </w:rPr>
        <w:lastRenderedPageBreak/>
        <w:t>Introduction to Lists</w:t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</w:r>
      <w:r w:rsidR="00427CFA">
        <w:rPr>
          <w:b/>
          <w:bCs/>
        </w:rPr>
        <w:tab/>
        <w:t xml:space="preserve">               </w:t>
      </w:r>
      <w:proofErr w:type="spellStart"/>
      <w:r w:rsidR="00961371">
        <w:t>Lists</w:t>
      </w:r>
      <w:proofErr w:type="spellEnd"/>
      <w:r w:rsidR="00961371">
        <w:t xml:space="preserve"> </w:t>
      </w:r>
      <w:r w:rsidR="00920152">
        <w:t>is</w:t>
      </w:r>
      <w:r w:rsidR="00961371">
        <w:t xml:space="preserve"> the collection of </w:t>
      </w:r>
      <w:r w:rsidR="0005065A">
        <w:t>ordered and mutable data.</w:t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  <w:t xml:space="preserve">     </w:t>
      </w:r>
      <w:r w:rsidR="00F52759">
        <w:t xml:space="preserve">1, </w:t>
      </w:r>
      <w:r w:rsidR="0005065A">
        <w:t xml:space="preserve">Lists are </w:t>
      </w:r>
      <w:r w:rsidR="00C3583B">
        <w:t>written inside the squared brackets.</w:t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  <w:t xml:space="preserve">     </w:t>
      </w:r>
      <w:r w:rsidR="00F52759">
        <w:t xml:space="preserve">2, the value </w:t>
      </w:r>
      <w:r w:rsidR="001C68CE">
        <w:t>inside a list is separated by</w:t>
      </w:r>
      <w:r w:rsidR="000A5A53">
        <w:t xml:space="preserve"> coma (,).</w:t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  <w:t xml:space="preserve">     </w:t>
      </w:r>
      <w:r w:rsidR="000A5A53">
        <w:t>3, mu</w:t>
      </w:r>
      <w:r w:rsidR="00B170BD">
        <w:t>table means once</w:t>
      </w:r>
      <w:r w:rsidR="00024318">
        <w:t xml:space="preserve"> created, they can be changed</w:t>
      </w:r>
      <w:r w:rsidR="006A65E8">
        <w:t>.</w:t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  <w:t xml:space="preserve">     </w:t>
      </w:r>
      <w:r w:rsidR="006A65E8">
        <w:t xml:space="preserve">4, multiple datatypes can </w:t>
      </w:r>
      <w:r w:rsidR="004664F6">
        <w:t>be written inside a list.</w:t>
      </w:r>
    </w:p>
    <w:p w14:paraId="3E4F72BD" w14:textId="10BBDAD2" w:rsidR="001357A8" w:rsidRPr="00760A88" w:rsidRDefault="00042775" w:rsidP="00052A56">
      <w:pPr>
        <w:jc w:val="both"/>
        <w:rPr>
          <w:b/>
          <w:bCs/>
        </w:rPr>
      </w:pPr>
      <w:r>
        <w:rPr>
          <w:b/>
          <w:bCs/>
        </w:rPr>
        <w:t>Slic</w:t>
      </w:r>
      <w:r w:rsidR="00FE2B3D">
        <w:rPr>
          <w:b/>
          <w:bCs/>
        </w:rPr>
        <w:t>ing lists</w:t>
      </w:r>
      <w:r w:rsidR="006F423D">
        <w:rPr>
          <w:b/>
          <w:bCs/>
        </w:rPr>
        <w:t>.</w:t>
      </w:r>
      <w:r w:rsidR="006F423D">
        <w:rPr>
          <w:b/>
          <w:bCs/>
        </w:rPr>
        <w:tab/>
      </w:r>
      <w:r w:rsidR="006F423D">
        <w:rPr>
          <w:b/>
          <w:bCs/>
        </w:rPr>
        <w:tab/>
      </w:r>
      <w:r w:rsidR="006F423D">
        <w:rPr>
          <w:b/>
          <w:bCs/>
        </w:rPr>
        <w:tab/>
      </w:r>
      <w:r w:rsidR="006F423D">
        <w:rPr>
          <w:b/>
          <w:bCs/>
        </w:rPr>
        <w:tab/>
      </w:r>
      <w:r w:rsidR="006F423D">
        <w:rPr>
          <w:b/>
          <w:bCs/>
        </w:rPr>
        <w:tab/>
      </w:r>
      <w:r w:rsidR="006F423D">
        <w:rPr>
          <w:b/>
          <w:bCs/>
        </w:rPr>
        <w:tab/>
      </w:r>
      <w:r w:rsidR="006F423D">
        <w:rPr>
          <w:b/>
          <w:bCs/>
        </w:rPr>
        <w:tab/>
      </w:r>
      <w:r w:rsidR="006F423D">
        <w:rPr>
          <w:b/>
          <w:bCs/>
        </w:rPr>
        <w:tab/>
      </w:r>
      <w:r w:rsidR="006F423D">
        <w:rPr>
          <w:b/>
          <w:bCs/>
        </w:rPr>
        <w:tab/>
      </w:r>
      <w:r w:rsidR="006F423D">
        <w:rPr>
          <w:b/>
          <w:bCs/>
        </w:rPr>
        <w:tab/>
      </w:r>
      <w:r w:rsidR="006F423D">
        <w:rPr>
          <w:b/>
          <w:bCs/>
        </w:rPr>
        <w:tab/>
      </w:r>
      <w:r w:rsidR="006F423D">
        <w:rPr>
          <w:b/>
          <w:bCs/>
        </w:rPr>
        <w:tab/>
      </w:r>
      <w:r w:rsidR="006F423D">
        <w:rPr>
          <w:b/>
          <w:bCs/>
        </w:rPr>
        <w:tab/>
        <w:t xml:space="preserve">     </w:t>
      </w:r>
      <w:r w:rsidR="000117DA">
        <w:t xml:space="preserve">Is used to make </w:t>
      </w:r>
      <w:r w:rsidR="00E83654">
        <w:t xml:space="preserve">cut </w:t>
      </w:r>
      <w:r w:rsidR="00CF51A2">
        <w:t>in small pieces.</w:t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  <w:t xml:space="preserve">      </w:t>
      </w:r>
      <w:r w:rsidR="00243070" w:rsidRPr="00243070">
        <w:t>a = ["</w:t>
      </w:r>
      <w:proofErr w:type="spellStart"/>
      <w:r w:rsidR="00243070" w:rsidRPr="00243070">
        <w:t>Ironman","Thor","Captain</w:t>
      </w:r>
      <w:proofErr w:type="spellEnd"/>
      <w:r w:rsidR="00243070" w:rsidRPr="00243070">
        <w:t xml:space="preserve"> </w:t>
      </w:r>
      <w:proofErr w:type="spellStart"/>
      <w:r w:rsidR="00243070" w:rsidRPr="00243070">
        <w:t>america</w:t>
      </w:r>
      <w:proofErr w:type="spellEnd"/>
      <w:r w:rsidR="00243070" w:rsidRPr="00243070">
        <w:t>","Hulk"]</w:t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</w:r>
      <w:r w:rsidR="00760A88">
        <w:rPr>
          <w:b/>
          <w:bCs/>
        </w:rPr>
        <w:tab/>
        <w:t xml:space="preserve">         </w:t>
      </w:r>
      <w:r w:rsidR="006D3AB3">
        <w:t>ironman</w:t>
      </w:r>
      <w:r w:rsidR="00852FC4">
        <w:t xml:space="preserve"> </w:t>
      </w:r>
      <w:r w:rsidR="00CA6F77">
        <w:t xml:space="preserve">ka index number </w:t>
      </w:r>
      <w:r w:rsidR="00B54E35">
        <w:t xml:space="preserve">0 </w:t>
      </w:r>
      <w:proofErr w:type="spellStart"/>
      <w:r w:rsidR="00B54E35">
        <w:t>hai</w:t>
      </w:r>
      <w:proofErr w:type="spellEnd"/>
    </w:p>
    <w:p w14:paraId="0F38C34B" w14:textId="09CC1457" w:rsidR="00996049" w:rsidRPr="004560C4" w:rsidRDefault="00D73F3E" w:rsidP="00052A56">
      <w:pPr>
        <w:jc w:val="both"/>
        <w:rPr>
          <w:b/>
          <w:bCs/>
        </w:rPr>
      </w:pPr>
      <w:r>
        <w:rPr>
          <w:b/>
          <w:bCs/>
        </w:rPr>
        <w:t>List Iter</w:t>
      </w:r>
      <w:r w:rsidR="00A96186">
        <w:rPr>
          <w:b/>
          <w:bCs/>
        </w:rPr>
        <w:t>ation</w:t>
      </w:r>
      <w:r w:rsidR="004560C4">
        <w:rPr>
          <w:b/>
          <w:bCs/>
        </w:rPr>
        <w:t xml:space="preserve">. </w:t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  <w:t xml:space="preserve">     </w:t>
      </w:r>
      <w:r w:rsidR="00570C81" w:rsidRPr="00EC7973">
        <w:t xml:space="preserve">Is used to </w:t>
      </w:r>
      <w:r w:rsidR="00EC7973" w:rsidRPr="00EC7973">
        <w:t xml:space="preserve">put in loop </w:t>
      </w:r>
      <w:r w:rsidR="00D44390">
        <w:t>in particular line</w:t>
      </w:r>
      <w:r w:rsidR="0033701F">
        <w:t>.</w:t>
      </w:r>
      <w:r w:rsidR="00E653D1">
        <w:t xml:space="preserve"> </w:t>
      </w:r>
      <w:r w:rsidR="00114AE0">
        <w:t xml:space="preserve">Iteration </w:t>
      </w:r>
      <w:r w:rsidR="00E653D1">
        <w:t xml:space="preserve">used for loop. </w:t>
      </w:r>
      <w:r w:rsidR="00752ED2">
        <w:t xml:space="preserve">Iteration using for loop </w:t>
      </w:r>
      <w:r w:rsidR="00B4777F">
        <w:t>with range and length function.</w:t>
      </w:r>
      <w:r w:rsidR="006F423D">
        <w:rPr>
          <w:b/>
          <w:bCs/>
        </w:rPr>
        <w:t xml:space="preserve"> </w:t>
      </w:r>
      <w:r w:rsidR="00996049">
        <w:t xml:space="preserve">Iteration using while loop. </w:t>
      </w:r>
      <w:r w:rsidR="0046779D">
        <w:t>Using short-hand for loop.</w:t>
      </w:r>
    </w:p>
    <w:p w14:paraId="23023D22" w14:textId="2FBAABA5" w:rsidR="005B7F91" w:rsidRPr="00E84BEB" w:rsidRDefault="00591B31" w:rsidP="00052A56">
      <w:pPr>
        <w:jc w:val="both"/>
        <w:rPr>
          <w:b/>
          <w:bCs/>
        </w:rPr>
      </w:pPr>
      <w:r>
        <w:rPr>
          <w:b/>
          <w:bCs/>
        </w:rPr>
        <w:t>List function part (1)</w:t>
      </w:r>
      <w:r w:rsidR="00E84BEB">
        <w:rPr>
          <w:b/>
          <w:bCs/>
        </w:rPr>
        <w:tab/>
      </w:r>
      <w:r w:rsidR="00E84BEB">
        <w:rPr>
          <w:b/>
          <w:bCs/>
        </w:rPr>
        <w:tab/>
      </w:r>
      <w:r w:rsidR="00E84BEB">
        <w:rPr>
          <w:b/>
          <w:bCs/>
        </w:rPr>
        <w:tab/>
      </w:r>
      <w:r w:rsidR="00E84BEB">
        <w:rPr>
          <w:b/>
          <w:bCs/>
        </w:rPr>
        <w:tab/>
      </w:r>
      <w:r w:rsidR="00E84BEB">
        <w:rPr>
          <w:b/>
          <w:bCs/>
        </w:rPr>
        <w:tab/>
      </w:r>
      <w:r w:rsidR="00E84BEB">
        <w:rPr>
          <w:b/>
          <w:bCs/>
        </w:rPr>
        <w:tab/>
      </w:r>
      <w:r w:rsidR="00E84BEB">
        <w:rPr>
          <w:b/>
          <w:bCs/>
        </w:rPr>
        <w:tab/>
      </w:r>
      <w:r w:rsidR="00E84BEB">
        <w:rPr>
          <w:b/>
          <w:bCs/>
        </w:rPr>
        <w:tab/>
      </w:r>
      <w:r w:rsidR="00E84BEB">
        <w:rPr>
          <w:b/>
          <w:bCs/>
        </w:rPr>
        <w:tab/>
      </w:r>
      <w:r w:rsidR="00E84BEB">
        <w:rPr>
          <w:b/>
          <w:bCs/>
        </w:rPr>
        <w:tab/>
      </w:r>
      <w:r w:rsidR="00E84BEB">
        <w:rPr>
          <w:b/>
          <w:bCs/>
        </w:rPr>
        <w:tab/>
      </w:r>
      <w:r w:rsidR="00E84BEB">
        <w:rPr>
          <w:b/>
          <w:bCs/>
        </w:rPr>
        <w:tab/>
        <w:t xml:space="preserve">     </w:t>
      </w:r>
      <w:r w:rsidR="00F04253">
        <w:t xml:space="preserve">1, </w:t>
      </w:r>
      <w:r w:rsidR="00426AA1">
        <w:t>to find the len</w:t>
      </w:r>
      <w:r w:rsidR="00422EE1">
        <w:t>g</w:t>
      </w:r>
      <w:r w:rsidR="00426AA1">
        <w:t>th</w:t>
      </w:r>
      <w:r w:rsidR="00422EE1">
        <w:t xml:space="preserve"> of a list </w:t>
      </w:r>
      <w:r w:rsidR="004A4AA5">
        <w:t>(</w:t>
      </w:r>
      <w:proofErr w:type="spellStart"/>
      <w:r w:rsidR="000D5F6A">
        <w:t>len</w:t>
      </w:r>
      <w:proofErr w:type="spellEnd"/>
      <w:r w:rsidR="000D5F6A">
        <w:t>)</w:t>
      </w:r>
      <w:r w:rsidR="00F04253">
        <w:tab/>
      </w:r>
      <w:r w:rsidR="00F04253">
        <w:tab/>
      </w:r>
      <w:r w:rsidR="00F04253">
        <w:tab/>
        <w:t xml:space="preserve">2, </w:t>
      </w:r>
      <w:r w:rsidR="00422EE1">
        <w:t xml:space="preserve">to count an </w:t>
      </w:r>
      <w:r w:rsidR="00361FA7">
        <w:t>occurrence of a particular element</w:t>
      </w:r>
      <w:r w:rsidR="000D5F6A">
        <w:t xml:space="preserve"> (</w:t>
      </w:r>
      <w:r w:rsidR="006C373B">
        <w:t>.count</w:t>
      </w:r>
      <w:r w:rsidR="000D5F6A">
        <w:t>)</w:t>
      </w:r>
      <w:r w:rsidR="00E84BEB">
        <w:rPr>
          <w:b/>
          <w:bCs/>
        </w:rPr>
        <w:t xml:space="preserve">       </w:t>
      </w:r>
      <w:r w:rsidR="00F04253">
        <w:t xml:space="preserve">3, </w:t>
      </w:r>
      <w:r w:rsidR="00E60195">
        <w:t>to add to the list</w:t>
      </w:r>
      <w:r w:rsidR="006C373B">
        <w:t xml:space="preserve"> (.a</w:t>
      </w:r>
      <w:r w:rsidR="005F0B8C">
        <w:t>ppend</w:t>
      </w:r>
      <w:r w:rsidR="006C373B">
        <w:t>)</w:t>
      </w:r>
      <w:r w:rsidR="00E60195">
        <w:t xml:space="preserve"> </w:t>
      </w:r>
      <w:r w:rsidR="00E60195">
        <w:tab/>
      </w:r>
      <w:r w:rsidR="00E60195">
        <w:tab/>
      </w:r>
      <w:r w:rsidR="00E60195">
        <w:tab/>
      </w:r>
      <w:r w:rsidR="00E60195">
        <w:tab/>
      </w:r>
      <w:r w:rsidR="007E6169">
        <w:t>4, to add to a specific location</w:t>
      </w:r>
      <w:r w:rsidR="005F0B8C">
        <w:t xml:space="preserve"> (.</w:t>
      </w:r>
      <w:r w:rsidR="008B54FF">
        <w:t>insert</w:t>
      </w:r>
      <w:r w:rsidR="005F0B8C">
        <w:t>)</w:t>
      </w:r>
      <w:r w:rsidR="00E84BEB">
        <w:rPr>
          <w:b/>
          <w:bCs/>
        </w:rPr>
        <w:tab/>
      </w:r>
      <w:r w:rsidR="00E84BEB">
        <w:rPr>
          <w:b/>
          <w:bCs/>
        </w:rPr>
        <w:tab/>
      </w:r>
      <w:r w:rsidR="00E84BEB">
        <w:rPr>
          <w:b/>
          <w:bCs/>
        </w:rPr>
        <w:tab/>
        <w:t xml:space="preserve">      </w:t>
      </w:r>
      <w:r w:rsidR="007E6169">
        <w:t xml:space="preserve">5, </w:t>
      </w:r>
      <w:r w:rsidR="00216B6C">
        <w:t xml:space="preserve">to remove from a list </w:t>
      </w:r>
      <w:r w:rsidR="008B54FF">
        <w:t>(.remove)</w:t>
      </w:r>
      <w:r w:rsidR="00216B6C">
        <w:tab/>
      </w:r>
      <w:r w:rsidR="00216B6C">
        <w:tab/>
      </w:r>
      <w:r w:rsidR="00216B6C">
        <w:tab/>
      </w:r>
      <w:r w:rsidR="00F41ADD">
        <w:t>6,  to remove from a certain location</w:t>
      </w:r>
      <w:r w:rsidR="008B54FF">
        <w:t xml:space="preserve"> (</w:t>
      </w:r>
      <w:r w:rsidR="00B04490">
        <w:t>.pop</w:t>
      </w:r>
      <w:r w:rsidR="008B54FF">
        <w:t>)</w:t>
      </w:r>
      <w:r w:rsidR="00F41ADD">
        <w:t xml:space="preserve"> </w:t>
      </w:r>
      <w:r w:rsidR="00E84BEB">
        <w:rPr>
          <w:b/>
          <w:bCs/>
        </w:rPr>
        <w:tab/>
      </w:r>
      <w:r w:rsidR="00E84BEB">
        <w:rPr>
          <w:b/>
          <w:bCs/>
        </w:rPr>
        <w:tab/>
        <w:t xml:space="preserve">     </w:t>
      </w:r>
      <w:r w:rsidR="0013632B">
        <w:t xml:space="preserve">7, </w:t>
      </w:r>
      <w:r w:rsidR="004B2F90">
        <w:t xml:space="preserve">to create a copy </w:t>
      </w:r>
      <w:r w:rsidR="00F40131">
        <w:t>of a list (</w:t>
      </w:r>
      <w:r w:rsidR="006B4153">
        <w:t>.copy</w:t>
      </w:r>
      <w:r w:rsidR="00F40131">
        <w:t>)</w:t>
      </w:r>
      <w:r w:rsidR="00F40131">
        <w:tab/>
      </w:r>
      <w:r w:rsidR="00F40131">
        <w:tab/>
      </w:r>
      <w:r w:rsidR="00F40131">
        <w:tab/>
        <w:t>8</w:t>
      </w:r>
      <w:r w:rsidR="00137D0A">
        <w:t>, to access an element (</w:t>
      </w:r>
      <w:r w:rsidR="002E226F">
        <w:t>.index</w:t>
      </w:r>
      <w:r w:rsidR="00137D0A">
        <w:t>)</w:t>
      </w:r>
      <w:r w:rsidR="00E84BEB">
        <w:rPr>
          <w:b/>
          <w:bCs/>
        </w:rPr>
        <w:tab/>
      </w:r>
      <w:r w:rsidR="00E84BEB">
        <w:rPr>
          <w:b/>
          <w:bCs/>
        </w:rPr>
        <w:tab/>
      </w:r>
      <w:r w:rsidR="00E84BEB">
        <w:rPr>
          <w:b/>
          <w:bCs/>
        </w:rPr>
        <w:tab/>
      </w:r>
      <w:r w:rsidR="00E84BEB">
        <w:rPr>
          <w:b/>
          <w:bCs/>
        </w:rPr>
        <w:tab/>
        <w:t xml:space="preserve">     </w:t>
      </w:r>
      <w:r w:rsidR="00056FA6">
        <w:t xml:space="preserve">9, to </w:t>
      </w:r>
      <w:proofErr w:type="spellStart"/>
      <w:r w:rsidR="00056FA6">
        <w:t>entend</w:t>
      </w:r>
      <w:proofErr w:type="spellEnd"/>
      <w:r w:rsidR="00056FA6">
        <w:t xml:space="preserve"> the list (</w:t>
      </w:r>
      <w:r w:rsidR="00F0472E">
        <w:t>.extend</w:t>
      </w:r>
      <w:r w:rsidR="00056FA6">
        <w:t>)</w:t>
      </w:r>
      <w:r w:rsidR="006B6090">
        <w:tab/>
      </w:r>
      <w:r w:rsidR="006B6090">
        <w:tab/>
      </w:r>
      <w:r w:rsidR="006B6090">
        <w:tab/>
      </w:r>
      <w:r w:rsidR="006B6090">
        <w:tab/>
        <w:t>10, to rever</w:t>
      </w:r>
      <w:r w:rsidR="005B7F91">
        <w:t>se the list (</w:t>
      </w:r>
      <w:r w:rsidR="00F0472E">
        <w:t>.reverse</w:t>
      </w:r>
      <w:r w:rsidR="005B7F91">
        <w:t>)</w:t>
      </w:r>
      <w:r w:rsidR="00E84BEB">
        <w:rPr>
          <w:b/>
          <w:bCs/>
        </w:rPr>
        <w:tab/>
      </w:r>
      <w:r w:rsidR="00E84BEB">
        <w:rPr>
          <w:b/>
          <w:bCs/>
        </w:rPr>
        <w:tab/>
      </w:r>
      <w:r w:rsidR="00E84BEB">
        <w:rPr>
          <w:b/>
          <w:bCs/>
        </w:rPr>
        <w:tab/>
      </w:r>
      <w:r w:rsidR="00E84BEB">
        <w:rPr>
          <w:b/>
          <w:bCs/>
        </w:rPr>
        <w:tab/>
        <w:t xml:space="preserve">   </w:t>
      </w:r>
      <w:r w:rsidR="005B7F91">
        <w:t>11, to sort the list (</w:t>
      </w:r>
      <w:r w:rsidR="003926C0">
        <w:t>.sort</w:t>
      </w:r>
      <w:r w:rsidR="005B7F91">
        <w:t>)</w:t>
      </w:r>
      <w:r w:rsidR="005B7F91">
        <w:tab/>
      </w:r>
      <w:r w:rsidR="005B7F91">
        <w:tab/>
      </w:r>
      <w:r w:rsidR="005B7F91">
        <w:tab/>
      </w:r>
      <w:r w:rsidR="005B7F91">
        <w:tab/>
      </w:r>
      <w:r w:rsidR="009A7C23">
        <w:t xml:space="preserve">11, to </w:t>
      </w:r>
      <w:r w:rsidR="00F30907">
        <w:t>clear all the data from the list (</w:t>
      </w:r>
      <w:r w:rsidR="003926C0">
        <w:t>.clear</w:t>
      </w:r>
      <w:r w:rsidR="00F30907">
        <w:t>)</w:t>
      </w:r>
    </w:p>
    <w:p w14:paraId="0E54D763" w14:textId="5FE691AB" w:rsidR="003926C0" w:rsidRDefault="00561AE5" w:rsidP="00052A56">
      <w:pPr>
        <w:jc w:val="both"/>
        <w:rPr>
          <w:b/>
          <w:bCs/>
        </w:rPr>
      </w:pPr>
      <w:r w:rsidRPr="007B0328">
        <w:rPr>
          <w:b/>
          <w:bCs/>
        </w:rPr>
        <w:t>List</w:t>
      </w:r>
      <w:r w:rsidR="007B0328" w:rsidRPr="007B0328">
        <w:rPr>
          <w:b/>
          <w:bCs/>
        </w:rPr>
        <w:t xml:space="preserve"> </w:t>
      </w:r>
      <w:r w:rsidR="00531390" w:rsidRPr="007B0328">
        <w:rPr>
          <w:b/>
          <w:bCs/>
        </w:rPr>
        <w:t>comprehension</w:t>
      </w:r>
      <w:r w:rsidR="004560C4">
        <w:rPr>
          <w:b/>
          <w:bCs/>
        </w:rPr>
        <w:t xml:space="preserve">. </w:t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</w:r>
      <w:r w:rsidR="004560C4">
        <w:rPr>
          <w:b/>
          <w:bCs/>
        </w:rPr>
        <w:tab/>
        <w:t xml:space="preserve">      </w:t>
      </w:r>
      <w:r w:rsidR="00211D69">
        <w:t>It i</w:t>
      </w:r>
      <w:r w:rsidR="00E46BAC">
        <w:t xml:space="preserve">s used </w:t>
      </w:r>
      <w:r w:rsidR="004F77E5">
        <w:t>to copy list</w:t>
      </w:r>
      <w:r w:rsidR="00E00DD1">
        <w:t xml:space="preserve"> </w:t>
      </w:r>
      <w:r w:rsidR="007342A7">
        <w:t xml:space="preserve">and write again.  </w:t>
      </w:r>
      <w:r w:rsidRPr="007B0328">
        <w:rPr>
          <w:b/>
          <w:bCs/>
        </w:rPr>
        <w:t xml:space="preserve"> </w:t>
      </w:r>
    </w:p>
    <w:p w14:paraId="31D6F1DD" w14:textId="3BBA7635" w:rsidR="00905205" w:rsidRPr="00201CCC" w:rsidRDefault="00A32EA5" w:rsidP="00052A56">
      <w:pPr>
        <w:jc w:val="both"/>
        <w:rPr>
          <w:b/>
          <w:bCs/>
        </w:rPr>
      </w:pPr>
      <w:r w:rsidRPr="00EF2148">
        <w:rPr>
          <w:b/>
          <w:bCs/>
        </w:rPr>
        <w:t>Tuples</w:t>
      </w:r>
      <w:r w:rsidR="00201CCC">
        <w:rPr>
          <w:b/>
          <w:bCs/>
        </w:rPr>
        <w:t xml:space="preserve">. </w:t>
      </w:r>
      <w:r w:rsidR="00201CCC">
        <w:rPr>
          <w:b/>
          <w:bCs/>
        </w:rPr>
        <w:tab/>
      </w:r>
      <w:r w:rsidR="00201CCC">
        <w:rPr>
          <w:b/>
          <w:bCs/>
        </w:rPr>
        <w:tab/>
      </w:r>
      <w:r w:rsidR="00201CCC">
        <w:rPr>
          <w:b/>
          <w:bCs/>
        </w:rPr>
        <w:tab/>
      </w:r>
      <w:r w:rsidR="00201CCC">
        <w:rPr>
          <w:b/>
          <w:bCs/>
        </w:rPr>
        <w:tab/>
      </w:r>
      <w:r w:rsidR="00201CCC">
        <w:rPr>
          <w:b/>
          <w:bCs/>
        </w:rPr>
        <w:tab/>
      </w:r>
      <w:r w:rsidR="00201CCC">
        <w:rPr>
          <w:b/>
          <w:bCs/>
        </w:rPr>
        <w:tab/>
      </w:r>
      <w:r w:rsidR="00201CCC">
        <w:rPr>
          <w:b/>
          <w:bCs/>
        </w:rPr>
        <w:tab/>
      </w:r>
      <w:r w:rsidR="00201CCC">
        <w:rPr>
          <w:b/>
          <w:bCs/>
        </w:rPr>
        <w:tab/>
      </w:r>
      <w:r w:rsidR="00201CCC">
        <w:rPr>
          <w:b/>
          <w:bCs/>
        </w:rPr>
        <w:tab/>
      </w:r>
      <w:r w:rsidR="00201CCC">
        <w:rPr>
          <w:b/>
          <w:bCs/>
        </w:rPr>
        <w:tab/>
      </w:r>
      <w:r w:rsidR="00201CCC">
        <w:rPr>
          <w:b/>
          <w:bCs/>
        </w:rPr>
        <w:tab/>
      </w:r>
      <w:r w:rsidR="00201CCC">
        <w:rPr>
          <w:b/>
          <w:bCs/>
        </w:rPr>
        <w:tab/>
      </w:r>
      <w:r w:rsidR="00201CCC">
        <w:rPr>
          <w:b/>
          <w:bCs/>
        </w:rPr>
        <w:tab/>
        <w:t xml:space="preserve">            </w:t>
      </w:r>
      <w:r w:rsidR="00C43DD4">
        <w:t>T</w:t>
      </w:r>
      <w:r w:rsidR="00EF2148">
        <w:t>upl</w:t>
      </w:r>
      <w:r w:rsidR="00C43DD4">
        <w:t xml:space="preserve">es are the collection of </w:t>
      </w:r>
      <w:r w:rsidR="00490E39">
        <w:t>ordered and un-</w:t>
      </w:r>
      <w:r w:rsidR="00045D19">
        <w:t>m</w:t>
      </w:r>
      <w:r w:rsidR="00490E39">
        <w:t>utable</w:t>
      </w:r>
      <w:r w:rsidR="00045D19">
        <w:t xml:space="preserve"> data.</w:t>
      </w:r>
      <w:r w:rsidR="006776B2">
        <w:t xml:space="preserve"> </w:t>
      </w:r>
      <w:r w:rsidR="00201CCC">
        <w:t xml:space="preserve"> </w:t>
      </w:r>
      <w:r w:rsidR="00FC4AE6">
        <w:t>For tuples no bra</w:t>
      </w:r>
      <w:r w:rsidR="00CB0610">
        <w:t>c</w:t>
      </w:r>
      <w:r w:rsidR="00FC4AE6">
        <w:t xml:space="preserve">kets are </w:t>
      </w:r>
      <w:r w:rsidR="00CB0610">
        <w:t>mandatory</w:t>
      </w:r>
      <w:r w:rsidR="00A20C0B">
        <w:t xml:space="preserve">. By choice one </w:t>
      </w:r>
      <w:r w:rsidR="00E87CED">
        <w:t>can use parenthese</w:t>
      </w:r>
      <w:r w:rsidR="00672561">
        <w:t>s.</w:t>
      </w:r>
      <w:r w:rsidR="00065F7E">
        <w:t xml:space="preserve"> </w:t>
      </w:r>
      <w:r w:rsidR="00E13EC0">
        <w:t>The value inside a tuple is sep</w:t>
      </w:r>
      <w:r w:rsidR="00E4076F">
        <w:t>arated by coma</w:t>
      </w:r>
      <w:r w:rsidR="0038379A">
        <w:t xml:space="preserve"> </w:t>
      </w:r>
      <w:r w:rsidR="00E4076F">
        <w:t>(,)</w:t>
      </w:r>
      <w:r w:rsidR="0038379A">
        <w:t>.</w:t>
      </w:r>
      <w:r w:rsidR="00065F7E">
        <w:t xml:space="preserve"> </w:t>
      </w:r>
      <w:r w:rsidR="00E61E44">
        <w:t>Once created, tu</w:t>
      </w:r>
      <w:r w:rsidR="00832D4F">
        <w:t xml:space="preserve">ples cannot be </w:t>
      </w:r>
      <w:r w:rsidR="00D90808">
        <w:t>changed.</w:t>
      </w:r>
      <w:r w:rsidR="00065F7E">
        <w:t xml:space="preserve"> </w:t>
      </w:r>
      <w:r w:rsidR="00D90808">
        <w:t xml:space="preserve">Multiple datatypes can be </w:t>
      </w:r>
      <w:r w:rsidR="0023109F">
        <w:t xml:space="preserve">written inside a </w:t>
      </w:r>
      <w:r w:rsidR="00E32C64">
        <w:t>tuple.</w:t>
      </w:r>
      <w:r w:rsidR="00201CCC">
        <w:t xml:space="preserve"> </w:t>
      </w:r>
      <w:r w:rsidR="00905205">
        <w:t>Identify by (,)</w:t>
      </w:r>
    </w:p>
    <w:p w14:paraId="1114C44E" w14:textId="4707DD43" w:rsidR="00507F52" w:rsidRPr="0014688F" w:rsidRDefault="00AE50C4" w:rsidP="003A2E86">
      <w:pPr>
        <w:jc w:val="both"/>
        <w:rPr>
          <w:b/>
          <w:bCs/>
        </w:rPr>
      </w:pPr>
      <w:r w:rsidRPr="00AE50C4">
        <w:rPr>
          <w:b/>
          <w:bCs/>
        </w:rPr>
        <w:t>S</w:t>
      </w:r>
      <w:r w:rsidR="00665A1E" w:rsidRPr="00AE50C4">
        <w:rPr>
          <w:b/>
          <w:bCs/>
        </w:rPr>
        <w:t>licing</w:t>
      </w:r>
      <w:r w:rsidRPr="00AE50C4">
        <w:rPr>
          <w:b/>
          <w:bCs/>
        </w:rPr>
        <w:t xml:space="preserve"> and </w:t>
      </w:r>
      <w:r>
        <w:rPr>
          <w:b/>
          <w:bCs/>
        </w:rPr>
        <w:t>iteration in tuples</w:t>
      </w:r>
      <w:r w:rsidR="0014688F">
        <w:rPr>
          <w:b/>
          <w:bCs/>
        </w:rPr>
        <w:t>.</w:t>
      </w:r>
      <w:r w:rsidR="0014688F">
        <w:rPr>
          <w:b/>
          <w:bCs/>
        </w:rPr>
        <w:tab/>
      </w:r>
      <w:r w:rsidR="0014688F">
        <w:rPr>
          <w:b/>
          <w:bCs/>
        </w:rPr>
        <w:tab/>
      </w:r>
      <w:r w:rsidR="0014688F">
        <w:rPr>
          <w:b/>
          <w:bCs/>
        </w:rPr>
        <w:tab/>
      </w:r>
      <w:r w:rsidR="0014688F">
        <w:rPr>
          <w:b/>
          <w:bCs/>
        </w:rPr>
        <w:tab/>
      </w:r>
      <w:r w:rsidR="0014688F">
        <w:rPr>
          <w:b/>
          <w:bCs/>
        </w:rPr>
        <w:tab/>
      </w:r>
      <w:r w:rsidR="0014688F">
        <w:rPr>
          <w:b/>
          <w:bCs/>
        </w:rPr>
        <w:tab/>
      </w:r>
      <w:r w:rsidR="0014688F">
        <w:rPr>
          <w:b/>
          <w:bCs/>
        </w:rPr>
        <w:tab/>
      </w:r>
      <w:r w:rsidR="0014688F">
        <w:rPr>
          <w:b/>
          <w:bCs/>
        </w:rPr>
        <w:tab/>
      </w:r>
      <w:r w:rsidR="0014688F">
        <w:rPr>
          <w:b/>
          <w:bCs/>
        </w:rPr>
        <w:tab/>
      </w:r>
      <w:r w:rsidR="0014688F">
        <w:rPr>
          <w:b/>
          <w:bCs/>
        </w:rPr>
        <w:tab/>
        <w:t xml:space="preserve">            </w:t>
      </w:r>
      <w:r w:rsidR="006334B9">
        <w:t xml:space="preserve">Slicing is used to cut tuples in small part </w:t>
      </w:r>
      <w:r w:rsidR="003A2E86">
        <w:t>Identify by (,)</w:t>
      </w:r>
      <w:r w:rsidR="00AB6CCD">
        <w:t xml:space="preserve"> </w:t>
      </w:r>
      <w:r w:rsidR="00E01B33">
        <w:t>I</w:t>
      </w:r>
      <w:r w:rsidR="00507F52">
        <w:t>t</w:t>
      </w:r>
      <w:r w:rsidR="00E01B33">
        <w:t xml:space="preserve">eration is used to copy data in </w:t>
      </w:r>
      <w:r w:rsidR="00500B88">
        <w:t xml:space="preserve">vertical line by the help of </w:t>
      </w:r>
      <w:r w:rsidR="00BF5E61">
        <w:t>loop</w:t>
      </w:r>
    </w:p>
    <w:p w14:paraId="7008F351" w14:textId="77777777" w:rsidR="0014688F" w:rsidRDefault="00AB6CCD" w:rsidP="000C63C4">
      <w:pPr>
        <w:jc w:val="both"/>
      </w:pPr>
      <w:r>
        <w:rPr>
          <w:b/>
          <w:bCs/>
        </w:rPr>
        <w:t>Conversion of tuples and tuple functions</w:t>
      </w:r>
      <w:r w:rsidR="000C63C4">
        <w:rPr>
          <w:b/>
          <w:bCs/>
        </w:rPr>
        <w:t>.</w:t>
      </w:r>
      <w:r w:rsidR="000C63C4">
        <w:rPr>
          <w:b/>
          <w:bCs/>
        </w:rPr>
        <w:tab/>
      </w:r>
      <w:r w:rsidR="000C63C4">
        <w:rPr>
          <w:b/>
          <w:bCs/>
        </w:rPr>
        <w:tab/>
      </w:r>
      <w:r w:rsidR="000C63C4">
        <w:rPr>
          <w:b/>
          <w:bCs/>
        </w:rPr>
        <w:tab/>
      </w:r>
      <w:r w:rsidR="000C63C4">
        <w:rPr>
          <w:b/>
          <w:bCs/>
        </w:rPr>
        <w:tab/>
      </w:r>
      <w:r w:rsidR="000C63C4">
        <w:rPr>
          <w:b/>
          <w:bCs/>
        </w:rPr>
        <w:tab/>
      </w:r>
      <w:r w:rsidR="000C63C4">
        <w:rPr>
          <w:b/>
          <w:bCs/>
        </w:rPr>
        <w:tab/>
      </w:r>
      <w:r w:rsidR="000C63C4">
        <w:rPr>
          <w:b/>
          <w:bCs/>
        </w:rPr>
        <w:tab/>
      </w:r>
      <w:r w:rsidR="000C63C4">
        <w:rPr>
          <w:b/>
          <w:bCs/>
        </w:rPr>
        <w:tab/>
        <w:t xml:space="preserve">    </w:t>
      </w:r>
      <w:r w:rsidR="003A143E">
        <w:t>Conversion of tup</w:t>
      </w:r>
      <w:r w:rsidR="00072EF8">
        <w:t>l</w:t>
      </w:r>
      <w:r w:rsidR="003A143E">
        <w:t>e</w:t>
      </w:r>
      <w:r w:rsidR="00072EF8">
        <w:t xml:space="preserve">s </w:t>
      </w:r>
      <w:r w:rsidR="007D35FB">
        <w:t xml:space="preserve">is used to </w:t>
      </w:r>
      <w:r w:rsidR="00465719">
        <w:t>change the type of any word</w:t>
      </w:r>
      <w:r w:rsidR="00D66625">
        <w:t xml:space="preserve"> </w:t>
      </w:r>
      <w:r w:rsidR="00F7491B">
        <w:t>and function of tuple are</w:t>
      </w:r>
      <w:r w:rsidR="00497BC6">
        <w:t xml:space="preserve"> count method </w:t>
      </w:r>
      <w:r w:rsidR="00803DE2">
        <w:t xml:space="preserve">and </w:t>
      </w:r>
      <w:r w:rsidR="007C7868">
        <w:t>index method</w:t>
      </w:r>
      <w:r w:rsidR="000F7244">
        <w:t xml:space="preserve">. </w:t>
      </w:r>
    </w:p>
    <w:p w14:paraId="3723A2DC" w14:textId="662A19C9" w:rsidR="007C0493" w:rsidRDefault="0052439F" w:rsidP="00052A56">
      <w:pPr>
        <w:jc w:val="both"/>
      </w:pPr>
      <w:r>
        <w:rPr>
          <w:b/>
          <w:bCs/>
        </w:rPr>
        <w:t>Introduction to dictionary</w:t>
      </w:r>
      <w:r w:rsidR="00DB4FE3">
        <w:rPr>
          <w:b/>
          <w:bCs/>
        </w:rPr>
        <w:tab/>
      </w:r>
      <w:r w:rsidR="00DB4FE3">
        <w:rPr>
          <w:b/>
          <w:bCs/>
        </w:rPr>
        <w:tab/>
      </w:r>
      <w:r w:rsidR="00DB4FE3">
        <w:rPr>
          <w:b/>
          <w:bCs/>
        </w:rPr>
        <w:tab/>
      </w:r>
      <w:r w:rsidR="00DB4FE3">
        <w:rPr>
          <w:b/>
          <w:bCs/>
        </w:rPr>
        <w:tab/>
      </w:r>
      <w:r w:rsidR="00DB4FE3">
        <w:rPr>
          <w:b/>
          <w:bCs/>
        </w:rPr>
        <w:tab/>
      </w:r>
      <w:r w:rsidR="00DB4FE3">
        <w:rPr>
          <w:b/>
          <w:bCs/>
        </w:rPr>
        <w:tab/>
      </w:r>
      <w:r w:rsidR="00DB4FE3">
        <w:rPr>
          <w:b/>
          <w:bCs/>
        </w:rPr>
        <w:tab/>
      </w:r>
      <w:r w:rsidR="00DB4FE3">
        <w:rPr>
          <w:b/>
          <w:bCs/>
        </w:rPr>
        <w:tab/>
      </w:r>
      <w:r w:rsidR="00DB4FE3">
        <w:rPr>
          <w:b/>
          <w:bCs/>
        </w:rPr>
        <w:tab/>
      </w:r>
      <w:r w:rsidR="00DB4FE3">
        <w:rPr>
          <w:b/>
          <w:bCs/>
        </w:rPr>
        <w:tab/>
      </w:r>
      <w:r w:rsidR="00153BDB">
        <w:rPr>
          <w:b/>
          <w:bCs/>
        </w:rPr>
        <w:tab/>
        <w:t xml:space="preserve">   </w:t>
      </w:r>
      <w:r w:rsidR="003C6FA6">
        <w:rPr>
          <w:b/>
          <w:bCs/>
        </w:rPr>
        <w:t xml:space="preserve">   </w:t>
      </w:r>
      <w:proofErr w:type="spellStart"/>
      <w:r w:rsidR="00A902E6">
        <w:t>D</w:t>
      </w:r>
      <w:r w:rsidR="00A902E6" w:rsidRPr="00A902E6">
        <w:t>ictionary</w:t>
      </w:r>
      <w:proofErr w:type="spellEnd"/>
      <w:r w:rsidR="00D12BD9">
        <w:t xml:space="preserve"> </w:t>
      </w:r>
      <w:r w:rsidR="00F20702">
        <w:t xml:space="preserve">allows user to write the data in the </w:t>
      </w:r>
      <w:r w:rsidR="00686CC7">
        <w:t>form of keys and values</w:t>
      </w:r>
      <w:r w:rsidR="00F15B2C">
        <w:t>.</w:t>
      </w:r>
      <w:r w:rsidR="00A902E6">
        <w:tab/>
      </w:r>
      <w:r w:rsidR="00A902E6">
        <w:tab/>
      </w:r>
      <w:r w:rsidR="00A902E6">
        <w:tab/>
      </w:r>
      <w:r w:rsidR="00A902E6">
        <w:tab/>
      </w:r>
      <w:r w:rsidR="00A902E6">
        <w:tab/>
        <w:t xml:space="preserve">   </w:t>
      </w:r>
      <w:r w:rsidR="00F15B2C">
        <w:t xml:space="preserve">Dictionaries </w:t>
      </w:r>
      <w:r w:rsidR="00D12BD9">
        <w:t xml:space="preserve">are </w:t>
      </w:r>
      <w:r w:rsidR="00D10626">
        <w:t>enclosed inside curly</w:t>
      </w:r>
      <w:r w:rsidR="00F538CB">
        <w:t xml:space="preserve"> brackets {}</w:t>
      </w:r>
      <w:r w:rsidR="00A13978">
        <w:tab/>
      </w:r>
      <w:r w:rsidR="00A13978">
        <w:tab/>
      </w:r>
      <w:r w:rsidR="00A13978">
        <w:tab/>
      </w:r>
      <w:r w:rsidR="00A13978">
        <w:tab/>
      </w:r>
      <w:r w:rsidR="00A13978">
        <w:tab/>
      </w:r>
      <w:r w:rsidR="00A13978">
        <w:tab/>
      </w:r>
      <w:r w:rsidR="00A13978">
        <w:tab/>
      </w:r>
      <w:r w:rsidR="00A13978">
        <w:tab/>
        <w:t xml:space="preserve">               </w:t>
      </w:r>
      <w:r w:rsidR="00185662">
        <w:t>Keys and values are separated by colon</w:t>
      </w:r>
      <w:r w:rsidR="00A13978">
        <w:tab/>
      </w:r>
      <w:r w:rsidR="00A13978">
        <w:tab/>
      </w:r>
      <w:r w:rsidR="00A13978">
        <w:tab/>
      </w:r>
      <w:r w:rsidR="00A13978">
        <w:tab/>
      </w:r>
      <w:r w:rsidR="00A13978">
        <w:tab/>
      </w:r>
      <w:r w:rsidR="00A13978">
        <w:tab/>
      </w:r>
      <w:r w:rsidR="00A13978">
        <w:tab/>
      </w:r>
      <w:r w:rsidR="00A13978">
        <w:tab/>
      </w:r>
      <w:r w:rsidR="00A13978">
        <w:tab/>
        <w:t xml:space="preserve">              </w:t>
      </w:r>
      <w:r w:rsidR="007C0493">
        <w:t>Every key values are separ</w:t>
      </w:r>
      <w:r w:rsidR="0031028A">
        <w:t>a</w:t>
      </w:r>
      <w:r w:rsidR="007C0493">
        <w:t>ted</w:t>
      </w:r>
      <w:r w:rsidR="0031028A">
        <w:t xml:space="preserve"> by a </w:t>
      </w:r>
      <w:proofErr w:type="gramStart"/>
      <w:r w:rsidR="0031028A">
        <w:t>com</w:t>
      </w:r>
      <w:r w:rsidR="00A4558D">
        <w:t>a</w:t>
      </w:r>
      <w:r w:rsidR="0031028A">
        <w:t>(</w:t>
      </w:r>
      <w:proofErr w:type="gramEnd"/>
      <w:r w:rsidR="0031028A">
        <w:t>,).</w:t>
      </w:r>
    </w:p>
    <w:p w14:paraId="5F3128D6" w14:textId="38616A8B" w:rsidR="00842B07" w:rsidRDefault="00E14ABE" w:rsidP="00052A56">
      <w:pPr>
        <w:jc w:val="both"/>
      </w:pPr>
      <w:r>
        <w:rPr>
          <w:b/>
          <w:bCs/>
        </w:rPr>
        <w:t>I</w:t>
      </w:r>
      <w:r w:rsidR="00FF187D">
        <w:rPr>
          <w:b/>
          <w:bCs/>
        </w:rPr>
        <w:t>ter</w:t>
      </w:r>
      <w:r>
        <w:rPr>
          <w:b/>
          <w:bCs/>
        </w:rPr>
        <w:t xml:space="preserve">ation in dictionary </w:t>
      </w:r>
      <w:r w:rsidR="00D93E6E">
        <w:rPr>
          <w:b/>
          <w:bCs/>
        </w:rPr>
        <w:tab/>
      </w:r>
      <w:r w:rsidR="00D93E6E">
        <w:rPr>
          <w:b/>
          <w:bCs/>
        </w:rPr>
        <w:tab/>
      </w:r>
      <w:r w:rsidR="00D93E6E">
        <w:rPr>
          <w:b/>
          <w:bCs/>
        </w:rPr>
        <w:tab/>
      </w:r>
      <w:r w:rsidR="00D93E6E">
        <w:rPr>
          <w:b/>
          <w:bCs/>
        </w:rPr>
        <w:tab/>
      </w:r>
      <w:r w:rsidR="00D93E6E">
        <w:rPr>
          <w:b/>
          <w:bCs/>
        </w:rPr>
        <w:tab/>
      </w:r>
      <w:r w:rsidR="00D93E6E">
        <w:rPr>
          <w:b/>
          <w:bCs/>
        </w:rPr>
        <w:tab/>
      </w:r>
      <w:r w:rsidR="00D93E6E">
        <w:rPr>
          <w:b/>
          <w:bCs/>
        </w:rPr>
        <w:tab/>
      </w:r>
      <w:r w:rsidR="00D93E6E">
        <w:rPr>
          <w:b/>
          <w:bCs/>
        </w:rPr>
        <w:tab/>
      </w:r>
      <w:r w:rsidR="00D93E6E">
        <w:rPr>
          <w:b/>
          <w:bCs/>
        </w:rPr>
        <w:tab/>
      </w:r>
      <w:r w:rsidR="00D93E6E">
        <w:rPr>
          <w:b/>
          <w:bCs/>
        </w:rPr>
        <w:tab/>
      </w:r>
      <w:r w:rsidR="00D93E6E">
        <w:rPr>
          <w:b/>
          <w:bCs/>
        </w:rPr>
        <w:tab/>
      </w:r>
      <w:r w:rsidR="00D93E6E">
        <w:rPr>
          <w:b/>
          <w:bCs/>
        </w:rPr>
        <w:tab/>
        <w:t xml:space="preserve">              </w:t>
      </w:r>
      <w:proofErr w:type="gramStart"/>
      <w:r w:rsidR="00D93E6E">
        <w:rPr>
          <w:b/>
          <w:bCs/>
        </w:rPr>
        <w:t xml:space="preserve">   </w:t>
      </w:r>
      <w:r w:rsidR="003A4F08">
        <w:t>{</w:t>
      </w:r>
      <w:proofErr w:type="gramEnd"/>
      <w:r w:rsidR="003A4F08">
        <w:t xml:space="preserve"> </w:t>
      </w:r>
      <w:r w:rsidR="009942FD">
        <w:t>for example</w:t>
      </w:r>
      <w:r w:rsidR="00965204">
        <w:t xml:space="preserve"> </w:t>
      </w:r>
      <w:r w:rsidR="00B47E25">
        <w:t xml:space="preserve">a = </w:t>
      </w:r>
      <w:r w:rsidR="009C4D32">
        <w:t>(“</w:t>
      </w:r>
      <w:r w:rsidR="00965204">
        <w:t>name”</w:t>
      </w:r>
      <w:r w:rsidR="00864458">
        <w:t xml:space="preserve"> </w:t>
      </w:r>
      <w:r w:rsidR="009C4D32">
        <w:t>:</w:t>
      </w:r>
      <w:r w:rsidR="00864458">
        <w:t xml:space="preserve"> “mayank”</w:t>
      </w:r>
      <w:r w:rsidR="009942FD">
        <w:t xml:space="preserve"> </w:t>
      </w:r>
      <w:r w:rsidR="00B67231">
        <w:t>)</w:t>
      </w:r>
      <w:r w:rsidR="009E14B9">
        <w:t>}</w:t>
      </w:r>
      <w:r w:rsidR="00B107A6">
        <w:tab/>
      </w:r>
      <w:r w:rsidR="00B107A6">
        <w:tab/>
      </w:r>
      <w:r w:rsidR="00B107A6">
        <w:tab/>
      </w:r>
      <w:r w:rsidR="00B107A6">
        <w:tab/>
      </w:r>
      <w:r w:rsidR="00B107A6">
        <w:tab/>
      </w:r>
      <w:r w:rsidR="00B107A6">
        <w:tab/>
      </w:r>
      <w:r w:rsidR="00B107A6">
        <w:tab/>
      </w:r>
      <w:r w:rsidR="00B107A6">
        <w:tab/>
      </w:r>
      <w:r w:rsidR="00B107A6">
        <w:tab/>
      </w:r>
      <w:r w:rsidR="00B107A6">
        <w:tab/>
        <w:t xml:space="preserve">      </w:t>
      </w:r>
      <w:r w:rsidR="00EA28B9">
        <w:t>1,</w:t>
      </w:r>
      <w:r w:rsidR="003A4F08">
        <w:t xml:space="preserve"> </w:t>
      </w:r>
      <w:r w:rsidR="00026BF8">
        <w:t>by for</w:t>
      </w:r>
      <w:r w:rsidR="00200915">
        <w:t xml:space="preserve"> </w:t>
      </w:r>
      <w:r w:rsidR="00026BF8">
        <w:t>loop</w:t>
      </w:r>
      <w:r w:rsidR="00B107A6">
        <w:t xml:space="preserve"> to get</w:t>
      </w:r>
      <w:r w:rsidR="00922BDB">
        <w:t xml:space="preserve"> (</w:t>
      </w:r>
      <w:r w:rsidR="00B47E25">
        <w:t xml:space="preserve">for x in a: </w:t>
      </w:r>
      <w:r w:rsidR="00EA28B9">
        <w:t>print(x)</w:t>
      </w:r>
      <w:r w:rsidR="00922BDB">
        <w:t>)</w:t>
      </w:r>
      <w:r w:rsidR="00294FC3">
        <w:t xml:space="preserve"> to get</w:t>
      </w:r>
      <w:r w:rsidR="00B107A6">
        <w:t xml:space="preserve"> </w:t>
      </w:r>
      <w:r w:rsidR="00E15025">
        <w:t>“name” from example</w:t>
      </w:r>
      <w:r w:rsidR="00EA28B9">
        <w:tab/>
      </w:r>
      <w:r w:rsidR="00EA28B9">
        <w:tab/>
      </w:r>
      <w:r w:rsidR="000405D7">
        <w:tab/>
      </w:r>
      <w:r w:rsidR="000405D7">
        <w:tab/>
      </w:r>
      <w:r w:rsidR="000405D7">
        <w:tab/>
      </w:r>
      <w:r w:rsidR="000405D7">
        <w:tab/>
        <w:t xml:space="preserve">      2, </w:t>
      </w:r>
      <w:r w:rsidR="00ED7723">
        <w:t xml:space="preserve">by for loop with [] </w:t>
      </w:r>
      <w:r w:rsidR="000405D7">
        <w:t>(for x in a: print(</w:t>
      </w:r>
      <w:r w:rsidR="00294FC3">
        <w:t>a[x]</w:t>
      </w:r>
      <w:r w:rsidR="000405D7">
        <w:t>))</w:t>
      </w:r>
      <w:r w:rsidR="00294FC3">
        <w:t xml:space="preserve"> to </w:t>
      </w:r>
      <w:r w:rsidR="00927B27">
        <w:t>get</w:t>
      </w:r>
      <w:r w:rsidR="00842B07">
        <w:t xml:space="preserve"> “mayank” from example</w:t>
      </w:r>
    </w:p>
    <w:p w14:paraId="5C8E51AB" w14:textId="748B85D0" w:rsidR="00CB2419" w:rsidRDefault="003A4F08" w:rsidP="00052A56">
      <w:pPr>
        <w:jc w:val="both"/>
      </w:pPr>
      <w:r>
        <w:lastRenderedPageBreak/>
        <w:t xml:space="preserve">3, </w:t>
      </w:r>
      <w:proofErr w:type="gramStart"/>
      <w:r>
        <w:t xml:space="preserve">by </w:t>
      </w:r>
      <w:r w:rsidR="00C0721E">
        <w:t>.</w:t>
      </w:r>
      <w:r>
        <w:t>value</w:t>
      </w:r>
      <w:r w:rsidR="003E27C1">
        <w:t>s</w:t>
      </w:r>
      <w:proofErr w:type="gramEnd"/>
      <w:r w:rsidR="003E27C1">
        <w:t xml:space="preserve"> </w:t>
      </w:r>
      <w:r w:rsidR="00D93033">
        <w:t>(</w:t>
      </w:r>
      <w:r w:rsidR="00564DE7">
        <w:t xml:space="preserve">for x in </w:t>
      </w:r>
      <w:proofErr w:type="spellStart"/>
      <w:r w:rsidR="00564DE7">
        <w:t>a.values</w:t>
      </w:r>
      <w:proofErr w:type="spellEnd"/>
      <w:r w:rsidR="00564DE7">
        <w:t xml:space="preserve">(): </w:t>
      </w:r>
      <w:r w:rsidR="00D31463">
        <w:t>print(x)</w:t>
      </w:r>
      <w:r w:rsidR="00D93033">
        <w:t>)</w:t>
      </w:r>
      <w:r w:rsidR="00A24E94">
        <w:t xml:space="preserve"> to get “mayank” </w:t>
      </w:r>
      <w:r w:rsidR="00CB2419">
        <w:t>from example</w:t>
      </w:r>
      <w:r w:rsidR="00CB2419">
        <w:tab/>
      </w:r>
      <w:r w:rsidR="00CB2419">
        <w:tab/>
      </w:r>
      <w:r w:rsidR="00321E1C">
        <w:t xml:space="preserve">               </w:t>
      </w:r>
      <w:r w:rsidR="00CB2419">
        <w:tab/>
      </w:r>
      <w:r w:rsidR="00CB2419">
        <w:tab/>
      </w:r>
      <w:r w:rsidR="00CB2419">
        <w:tab/>
      </w:r>
      <w:r w:rsidR="00321E1C">
        <w:t xml:space="preserve">     </w:t>
      </w:r>
      <w:r w:rsidR="00CB2419">
        <w:t>4, by .items</w:t>
      </w:r>
      <w:r w:rsidR="00901585">
        <w:t xml:space="preserve"> </w:t>
      </w:r>
      <w:r w:rsidR="00D93033">
        <w:t>(</w:t>
      </w:r>
      <w:r w:rsidR="00901585">
        <w:t>for</w:t>
      </w:r>
      <w:r w:rsidR="00D93033">
        <w:t xml:space="preserve"> </w:t>
      </w:r>
      <w:proofErr w:type="spellStart"/>
      <w:r w:rsidR="00D93033">
        <w:t>x,</w:t>
      </w:r>
      <w:r w:rsidR="00F332D9">
        <w:t>y</w:t>
      </w:r>
      <w:proofErr w:type="spellEnd"/>
      <w:r w:rsidR="00F332D9">
        <w:t xml:space="preserve"> in </w:t>
      </w:r>
      <w:proofErr w:type="spellStart"/>
      <w:r w:rsidR="00F332D9">
        <w:t>a.items</w:t>
      </w:r>
      <w:proofErr w:type="spellEnd"/>
      <w:r w:rsidR="00F332D9">
        <w:t xml:space="preserve">(): </w:t>
      </w:r>
      <w:r w:rsidR="00795BF8">
        <w:t>print(</w:t>
      </w:r>
      <w:proofErr w:type="spellStart"/>
      <w:r w:rsidR="00795BF8">
        <w:t>x,”:”,”y</w:t>
      </w:r>
      <w:proofErr w:type="spellEnd"/>
      <w:r w:rsidR="00795BF8">
        <w:t>”)</w:t>
      </w:r>
      <w:r w:rsidR="00C0668C">
        <w:t>) to get “</w:t>
      </w:r>
      <w:r w:rsidR="008429B4">
        <w:t>name : mayank</w:t>
      </w:r>
      <w:r w:rsidR="00C0668C">
        <w:t>”</w:t>
      </w:r>
      <w:r w:rsidR="00901585">
        <w:t xml:space="preserve"> </w:t>
      </w:r>
      <w:r w:rsidR="008429B4">
        <w:t xml:space="preserve">from example </w:t>
      </w:r>
    </w:p>
    <w:p w14:paraId="65CAEC0C" w14:textId="0BE2CB7E" w:rsidR="00A13978" w:rsidRDefault="003E3EEF" w:rsidP="00052A56">
      <w:pPr>
        <w:jc w:val="both"/>
      </w:pPr>
      <w:r>
        <w:rPr>
          <w:b/>
          <w:bCs/>
        </w:rPr>
        <w:t>Dictionary functi</w:t>
      </w:r>
      <w:r w:rsidR="00EA0361">
        <w:rPr>
          <w:b/>
          <w:bCs/>
        </w:rPr>
        <w:t xml:space="preserve">ons </w:t>
      </w:r>
      <w:r w:rsidR="00EA0361">
        <w:rPr>
          <w:b/>
          <w:bCs/>
        </w:rPr>
        <w:tab/>
      </w:r>
      <w:r w:rsidR="00EA0361">
        <w:rPr>
          <w:b/>
          <w:bCs/>
        </w:rPr>
        <w:tab/>
      </w:r>
      <w:r w:rsidR="00EA0361">
        <w:rPr>
          <w:b/>
          <w:bCs/>
        </w:rPr>
        <w:tab/>
      </w:r>
      <w:r w:rsidR="00EA0361">
        <w:rPr>
          <w:b/>
          <w:bCs/>
        </w:rPr>
        <w:tab/>
      </w:r>
      <w:r w:rsidR="00EA0361">
        <w:rPr>
          <w:b/>
          <w:bCs/>
        </w:rPr>
        <w:tab/>
      </w:r>
      <w:r w:rsidR="00EA0361">
        <w:rPr>
          <w:b/>
          <w:bCs/>
        </w:rPr>
        <w:tab/>
      </w:r>
      <w:r w:rsidR="00EA0361">
        <w:rPr>
          <w:b/>
          <w:bCs/>
        </w:rPr>
        <w:tab/>
      </w:r>
      <w:r w:rsidR="00EA0361">
        <w:rPr>
          <w:b/>
          <w:bCs/>
        </w:rPr>
        <w:tab/>
      </w:r>
      <w:r w:rsidR="00EA0361">
        <w:rPr>
          <w:b/>
          <w:bCs/>
        </w:rPr>
        <w:tab/>
      </w:r>
      <w:r w:rsidR="00EA0361">
        <w:rPr>
          <w:b/>
          <w:bCs/>
        </w:rPr>
        <w:tab/>
      </w:r>
      <w:r w:rsidR="00EA0361">
        <w:rPr>
          <w:b/>
          <w:bCs/>
        </w:rPr>
        <w:tab/>
      </w:r>
      <w:r w:rsidR="00EA0361">
        <w:rPr>
          <w:b/>
          <w:bCs/>
        </w:rPr>
        <w:tab/>
      </w:r>
      <w:r w:rsidR="00AD7F47">
        <w:rPr>
          <w:b/>
          <w:bCs/>
        </w:rPr>
        <w:t xml:space="preserve">     </w:t>
      </w:r>
      <w:r w:rsidR="00AD7F47">
        <w:t>1, get</w:t>
      </w:r>
      <w:r w:rsidR="004223DC">
        <w:t xml:space="preserve"> (.get) </w:t>
      </w:r>
      <w:r w:rsidR="004223DC">
        <w:tab/>
      </w:r>
      <w:r w:rsidR="004223DC">
        <w:tab/>
      </w:r>
      <w:r w:rsidR="004223DC">
        <w:tab/>
      </w:r>
      <w:r w:rsidR="004223DC">
        <w:tab/>
      </w:r>
      <w:r w:rsidR="004223DC">
        <w:tab/>
        <w:t xml:space="preserve">2, </w:t>
      </w:r>
      <w:r w:rsidR="002713D0">
        <w:t>get (.get)</w:t>
      </w:r>
      <w:r w:rsidR="001D72A7">
        <w:tab/>
      </w:r>
      <w:r w:rsidR="001D72A7">
        <w:tab/>
      </w:r>
      <w:r w:rsidR="001D72A7">
        <w:tab/>
      </w:r>
      <w:r w:rsidR="001D72A7">
        <w:tab/>
        <w:t xml:space="preserve">3, </w:t>
      </w:r>
      <w:r w:rsidR="00BC68D3">
        <w:t>keys (.keys)</w:t>
      </w:r>
      <w:r w:rsidR="00BC68D3">
        <w:tab/>
        <w:t xml:space="preserve">   </w:t>
      </w:r>
      <w:r w:rsidR="00991FF6">
        <w:tab/>
        <w:t xml:space="preserve">    </w:t>
      </w:r>
      <w:r w:rsidR="00BC68D3">
        <w:t xml:space="preserve">  4, </w:t>
      </w:r>
      <w:r w:rsidR="00126BD1">
        <w:t xml:space="preserve">values </w:t>
      </w:r>
      <w:proofErr w:type="gramStart"/>
      <w:r w:rsidR="00126BD1">
        <w:t>(.values</w:t>
      </w:r>
      <w:proofErr w:type="gramEnd"/>
      <w:r w:rsidR="00126BD1">
        <w:t>)</w:t>
      </w:r>
      <w:r w:rsidR="00FB3559">
        <w:tab/>
      </w:r>
      <w:r w:rsidR="00FB3559">
        <w:tab/>
      </w:r>
      <w:r w:rsidR="00FB3559">
        <w:tab/>
      </w:r>
      <w:r w:rsidR="00FB3559">
        <w:tab/>
        <w:t>5, copy (.copy)</w:t>
      </w:r>
      <w:r w:rsidR="00FA3139">
        <w:tab/>
      </w:r>
      <w:r w:rsidR="00FA3139">
        <w:tab/>
      </w:r>
      <w:r w:rsidR="00FA3139">
        <w:tab/>
      </w:r>
      <w:r w:rsidR="00FA3139">
        <w:tab/>
      </w:r>
      <w:r w:rsidR="004A194B">
        <w:t>6,setdefault(</w:t>
      </w:r>
      <w:r w:rsidR="00D75C53">
        <w:t>.</w:t>
      </w:r>
      <w:proofErr w:type="spellStart"/>
      <w:r w:rsidR="00D75C53">
        <w:t>setd</w:t>
      </w:r>
      <w:r w:rsidR="00991FF6">
        <w:t>efault</w:t>
      </w:r>
      <w:proofErr w:type="spellEnd"/>
      <w:r w:rsidR="004A194B">
        <w:t>)</w:t>
      </w:r>
      <w:r w:rsidR="00980584">
        <w:t xml:space="preserve"> </w:t>
      </w:r>
      <w:r w:rsidR="0060574D">
        <w:t>7,</w:t>
      </w:r>
      <w:r w:rsidR="006D34E5">
        <w:t>update (.update)</w:t>
      </w:r>
      <w:r w:rsidR="006D34E5">
        <w:tab/>
      </w:r>
      <w:r w:rsidR="006D34E5">
        <w:tab/>
      </w:r>
      <w:r w:rsidR="006D34E5">
        <w:tab/>
      </w:r>
      <w:r w:rsidR="006D34E5">
        <w:tab/>
      </w:r>
      <w:r w:rsidR="00D520F0">
        <w:t xml:space="preserve">8, </w:t>
      </w:r>
      <w:r w:rsidR="00BE6C1B">
        <w:t>pop (.pop)</w:t>
      </w:r>
      <w:r w:rsidR="00BE6C1B">
        <w:tab/>
      </w:r>
      <w:r w:rsidR="00BE6C1B">
        <w:tab/>
      </w:r>
      <w:r w:rsidR="00BE6C1B">
        <w:tab/>
      </w:r>
      <w:r w:rsidR="00BE6C1B">
        <w:tab/>
        <w:t xml:space="preserve">9, </w:t>
      </w:r>
      <w:proofErr w:type="spellStart"/>
      <w:r w:rsidR="00335A3D">
        <w:t>popitem</w:t>
      </w:r>
      <w:proofErr w:type="spellEnd"/>
      <w:r w:rsidR="00335A3D">
        <w:t>()</w:t>
      </w:r>
      <w:r w:rsidR="00A30A2B">
        <w:tab/>
      </w:r>
      <w:r w:rsidR="00980584">
        <w:t xml:space="preserve"> </w:t>
      </w:r>
      <w:r w:rsidR="00A30A2B">
        <w:t>10,</w:t>
      </w:r>
      <w:r w:rsidR="000D1AEA">
        <w:t>clear(.clear)</w:t>
      </w:r>
    </w:p>
    <w:p w14:paraId="25FF836E" w14:textId="4639F315" w:rsidR="00800682" w:rsidRDefault="00BA4173" w:rsidP="00052A56">
      <w:pPr>
        <w:jc w:val="both"/>
      </w:pPr>
      <w:r>
        <w:rPr>
          <w:b/>
          <w:bCs/>
        </w:rPr>
        <w:t xml:space="preserve">Nested dictionaries </w:t>
      </w:r>
      <w:r w:rsidR="00A754B7">
        <w:rPr>
          <w:b/>
          <w:bCs/>
        </w:rPr>
        <w:tab/>
      </w:r>
      <w:r w:rsidR="00CD5DF8">
        <w:rPr>
          <w:b/>
          <w:bCs/>
        </w:rPr>
        <w:tab/>
      </w:r>
      <w:r w:rsidR="00CD5DF8">
        <w:rPr>
          <w:b/>
          <w:bCs/>
        </w:rPr>
        <w:tab/>
      </w:r>
      <w:r w:rsidR="00CD5DF8">
        <w:rPr>
          <w:b/>
          <w:bCs/>
        </w:rPr>
        <w:tab/>
      </w:r>
      <w:r w:rsidR="00CD5DF8">
        <w:rPr>
          <w:b/>
          <w:bCs/>
        </w:rPr>
        <w:tab/>
      </w:r>
      <w:r w:rsidR="00CD5DF8">
        <w:rPr>
          <w:b/>
          <w:bCs/>
        </w:rPr>
        <w:tab/>
      </w:r>
      <w:r w:rsidR="00CD5DF8">
        <w:rPr>
          <w:b/>
          <w:bCs/>
        </w:rPr>
        <w:tab/>
      </w:r>
      <w:r w:rsidR="00CD5DF8">
        <w:rPr>
          <w:b/>
          <w:bCs/>
        </w:rPr>
        <w:tab/>
      </w:r>
      <w:r w:rsidR="00CD5DF8">
        <w:rPr>
          <w:b/>
          <w:bCs/>
        </w:rPr>
        <w:tab/>
      </w:r>
      <w:r w:rsidR="00CD5DF8">
        <w:rPr>
          <w:b/>
          <w:bCs/>
        </w:rPr>
        <w:tab/>
      </w:r>
      <w:r w:rsidR="00CD5DF8">
        <w:rPr>
          <w:b/>
          <w:bCs/>
        </w:rPr>
        <w:tab/>
      </w:r>
      <w:r w:rsidR="00800682">
        <w:rPr>
          <w:b/>
          <w:bCs/>
        </w:rPr>
        <w:t xml:space="preserve">           </w:t>
      </w:r>
      <w:r w:rsidR="00CC3357">
        <w:t>nested dictionari</w:t>
      </w:r>
      <w:r w:rsidR="0099069C">
        <w:t xml:space="preserve">es </w:t>
      </w:r>
      <w:r w:rsidR="001B374C">
        <w:t>are</w:t>
      </w:r>
      <w:r w:rsidR="0099069C">
        <w:t xml:space="preserve"> a </w:t>
      </w:r>
      <w:r w:rsidR="00F64514">
        <w:t>part of dictionaries in w</w:t>
      </w:r>
      <w:r w:rsidR="000D094D">
        <w:t xml:space="preserve">hich you can store more </w:t>
      </w:r>
      <w:proofErr w:type="spellStart"/>
      <w:r w:rsidR="000D094D">
        <w:t>then</w:t>
      </w:r>
      <w:proofErr w:type="spellEnd"/>
      <w:r w:rsidR="000D094D">
        <w:t xml:space="preserve"> one </w:t>
      </w:r>
      <w:proofErr w:type="spellStart"/>
      <w:r w:rsidR="004D3508">
        <w:t>dic</w:t>
      </w:r>
      <w:r w:rsidR="00800682">
        <w:t>t</w:t>
      </w:r>
      <w:proofErr w:type="spellEnd"/>
      <w:r w:rsidR="00800682">
        <w:t xml:space="preserve"> in one line </w:t>
      </w:r>
    </w:p>
    <w:p w14:paraId="10F97170" w14:textId="77777777" w:rsidR="00B75F38" w:rsidRDefault="00927DD2" w:rsidP="00052A56">
      <w:pPr>
        <w:jc w:val="both"/>
      </w:pPr>
      <w:r>
        <w:rPr>
          <w:b/>
          <w:bCs/>
        </w:rPr>
        <w:t>Set</w:t>
      </w:r>
      <w:r w:rsidR="00576595">
        <w:rPr>
          <w:b/>
          <w:bCs/>
        </w:rPr>
        <w:t>s</w:t>
      </w:r>
      <w:r>
        <w:rPr>
          <w:b/>
          <w:bCs/>
        </w:rPr>
        <w:t xml:space="preserve"> </w:t>
      </w:r>
      <w:r w:rsidR="00576595">
        <w:rPr>
          <w:b/>
          <w:bCs/>
        </w:rPr>
        <w:tab/>
      </w:r>
      <w:r w:rsidR="00576595">
        <w:rPr>
          <w:b/>
          <w:bCs/>
        </w:rPr>
        <w:tab/>
      </w:r>
      <w:r w:rsidR="00576595">
        <w:rPr>
          <w:b/>
          <w:bCs/>
        </w:rPr>
        <w:tab/>
      </w:r>
      <w:r w:rsidR="00576595">
        <w:rPr>
          <w:b/>
          <w:bCs/>
        </w:rPr>
        <w:tab/>
      </w:r>
      <w:r w:rsidR="00576595">
        <w:rPr>
          <w:b/>
          <w:bCs/>
        </w:rPr>
        <w:tab/>
      </w:r>
      <w:r w:rsidR="00576595">
        <w:rPr>
          <w:b/>
          <w:bCs/>
        </w:rPr>
        <w:tab/>
      </w:r>
      <w:r w:rsidR="00576595">
        <w:rPr>
          <w:b/>
          <w:bCs/>
        </w:rPr>
        <w:tab/>
      </w:r>
      <w:r w:rsidR="00576595">
        <w:rPr>
          <w:b/>
          <w:bCs/>
        </w:rPr>
        <w:tab/>
      </w:r>
      <w:r w:rsidR="00576595">
        <w:rPr>
          <w:b/>
          <w:bCs/>
        </w:rPr>
        <w:tab/>
      </w:r>
      <w:r w:rsidR="00576595">
        <w:rPr>
          <w:b/>
          <w:bCs/>
        </w:rPr>
        <w:tab/>
      </w:r>
      <w:r w:rsidR="00576595">
        <w:rPr>
          <w:b/>
          <w:bCs/>
        </w:rPr>
        <w:tab/>
      </w:r>
      <w:r w:rsidR="00576595">
        <w:rPr>
          <w:b/>
          <w:bCs/>
        </w:rPr>
        <w:tab/>
      </w:r>
      <w:r w:rsidR="00576595">
        <w:rPr>
          <w:b/>
          <w:bCs/>
        </w:rPr>
        <w:tab/>
      </w:r>
      <w:r w:rsidR="00B66D1F">
        <w:rPr>
          <w:b/>
          <w:bCs/>
        </w:rPr>
        <w:tab/>
        <w:t xml:space="preserve"> </w:t>
      </w:r>
      <w:proofErr w:type="spellStart"/>
      <w:r w:rsidR="00B66D1F" w:rsidRPr="00B66D1F">
        <w:t>Sets</w:t>
      </w:r>
      <w:proofErr w:type="spellEnd"/>
      <w:r w:rsidR="00000563">
        <w:t xml:space="preserve"> </w:t>
      </w:r>
      <w:r w:rsidR="00576595">
        <w:t>are unordered collect</w:t>
      </w:r>
      <w:r w:rsidR="00000563">
        <w:t xml:space="preserve">ion of data. </w:t>
      </w:r>
      <w:r w:rsidR="00B66D1F">
        <w:t>Every element inside the set is unique and mutable</w:t>
      </w:r>
      <w:r w:rsidR="00D82E6E">
        <w:t xml:space="preserve">. </w:t>
      </w:r>
      <w:r w:rsidR="00D82E6E">
        <w:tab/>
      </w:r>
      <w:r w:rsidR="00D82E6E">
        <w:tab/>
        <w:t xml:space="preserve">                </w:t>
      </w:r>
      <w:r w:rsidR="001261CA">
        <w:t xml:space="preserve">   1, sets</w:t>
      </w:r>
      <w:r w:rsidR="00B94195">
        <w:t xml:space="preserve"> are written inside the curly </w:t>
      </w:r>
      <w:r w:rsidR="001261CA">
        <w:t>brackets</w:t>
      </w:r>
      <w:r w:rsidR="00B94195">
        <w:t>.</w:t>
      </w:r>
      <w:r w:rsidR="001261CA">
        <w:tab/>
      </w:r>
      <w:r w:rsidR="001261CA">
        <w:tab/>
      </w:r>
      <w:r w:rsidR="001261CA">
        <w:tab/>
        <w:t xml:space="preserve">2, the values </w:t>
      </w:r>
      <w:r w:rsidR="00AD3710">
        <w:t xml:space="preserve">inside a set </w:t>
      </w:r>
      <w:r w:rsidR="003A28B4">
        <w:t>are</w:t>
      </w:r>
      <w:r w:rsidR="00AD3710">
        <w:t xml:space="preserve"> </w:t>
      </w:r>
      <w:r w:rsidR="00FC427E">
        <w:t>separated</w:t>
      </w:r>
      <w:r w:rsidR="00AD3710">
        <w:t xml:space="preserve"> by coma</w:t>
      </w:r>
      <w:r w:rsidR="00FC427E">
        <w:t xml:space="preserve"> </w:t>
      </w:r>
      <w:r w:rsidR="00AD3710">
        <w:t>(,).</w:t>
      </w:r>
      <w:r w:rsidR="00B94195">
        <w:t xml:space="preserve"> </w:t>
      </w:r>
      <w:r w:rsidR="003A28B4">
        <w:t xml:space="preserve">        </w:t>
      </w:r>
      <w:r w:rsidR="00FC427E">
        <w:t>3,</w:t>
      </w:r>
      <w:r w:rsidR="003A28B4">
        <w:t xml:space="preserve"> mutable means </w:t>
      </w:r>
      <w:r w:rsidR="0009332F">
        <w:t>once created, they can be changed</w:t>
      </w:r>
      <w:r w:rsidR="00B75F38">
        <w:t>.</w:t>
      </w:r>
    </w:p>
    <w:p w14:paraId="3331F4C8" w14:textId="77777777" w:rsidR="00E6424A" w:rsidRDefault="005B7A81" w:rsidP="00052A56">
      <w:pPr>
        <w:jc w:val="both"/>
      </w:pPr>
      <w:r>
        <w:rPr>
          <w:b/>
          <w:bCs/>
        </w:rPr>
        <w:t xml:space="preserve">Set </w:t>
      </w:r>
      <w:r w:rsidR="00BC4E45">
        <w:rPr>
          <w:b/>
          <w:bCs/>
        </w:rPr>
        <w:t xml:space="preserve">functions </w:t>
      </w:r>
      <w:r w:rsidR="00BC4E45">
        <w:tab/>
      </w:r>
      <w:r w:rsidR="005D5447">
        <w:rPr>
          <w:b/>
          <w:bCs/>
        </w:rPr>
        <w:tab/>
      </w:r>
      <w:r w:rsidR="005D5447">
        <w:rPr>
          <w:b/>
          <w:bCs/>
        </w:rPr>
        <w:tab/>
      </w:r>
      <w:r w:rsidR="005D5447">
        <w:rPr>
          <w:b/>
          <w:bCs/>
        </w:rPr>
        <w:tab/>
      </w:r>
      <w:r w:rsidR="005D5447">
        <w:rPr>
          <w:b/>
          <w:bCs/>
        </w:rPr>
        <w:tab/>
      </w:r>
      <w:r w:rsidR="005D5447">
        <w:rPr>
          <w:b/>
          <w:bCs/>
        </w:rPr>
        <w:tab/>
      </w:r>
      <w:r w:rsidR="005D5447">
        <w:rPr>
          <w:b/>
          <w:bCs/>
        </w:rPr>
        <w:tab/>
      </w:r>
      <w:r w:rsidR="005D5447">
        <w:rPr>
          <w:b/>
          <w:bCs/>
        </w:rPr>
        <w:tab/>
      </w:r>
      <w:r w:rsidR="005D5447">
        <w:rPr>
          <w:b/>
          <w:bCs/>
        </w:rPr>
        <w:tab/>
      </w:r>
      <w:r w:rsidR="005D5447">
        <w:rPr>
          <w:b/>
          <w:bCs/>
        </w:rPr>
        <w:tab/>
      </w:r>
      <w:r w:rsidR="005D5447">
        <w:rPr>
          <w:b/>
          <w:bCs/>
        </w:rPr>
        <w:tab/>
      </w:r>
      <w:r w:rsidR="005D5447">
        <w:rPr>
          <w:b/>
          <w:bCs/>
        </w:rPr>
        <w:tab/>
      </w:r>
      <w:r w:rsidR="00F67E06">
        <w:rPr>
          <w:b/>
          <w:bCs/>
        </w:rPr>
        <w:t xml:space="preserve">                   </w:t>
      </w:r>
      <w:r w:rsidR="00F67E06">
        <w:t>1, add</w:t>
      </w:r>
      <w:r w:rsidR="006F0DD4">
        <w:t>(</w:t>
      </w:r>
      <w:r w:rsidR="00F6433C">
        <w:t>.add</w:t>
      </w:r>
      <w:r w:rsidR="006F0DD4">
        <w:t>)</w:t>
      </w:r>
      <w:r w:rsidR="00F67E06">
        <w:tab/>
      </w:r>
      <w:r w:rsidR="00F67E06">
        <w:tab/>
      </w:r>
      <w:r w:rsidR="00F67E06">
        <w:tab/>
      </w:r>
      <w:r w:rsidR="00F67E06">
        <w:tab/>
      </w:r>
      <w:r w:rsidR="00F67E06">
        <w:tab/>
        <w:t>2, pop</w:t>
      </w:r>
      <w:r w:rsidR="00F6433C">
        <w:t>(.pop)</w:t>
      </w:r>
      <w:r w:rsidR="00A754B7">
        <w:rPr>
          <w:b/>
          <w:bCs/>
        </w:rPr>
        <w:tab/>
      </w:r>
      <w:r w:rsidR="00A754B7">
        <w:rPr>
          <w:b/>
          <w:bCs/>
        </w:rPr>
        <w:tab/>
      </w:r>
      <w:r w:rsidR="00907A93">
        <w:rPr>
          <w:b/>
          <w:bCs/>
        </w:rPr>
        <w:tab/>
      </w:r>
      <w:r w:rsidR="00A754B7">
        <w:rPr>
          <w:b/>
          <w:bCs/>
        </w:rPr>
        <w:tab/>
      </w:r>
      <w:proofErr w:type="gramStart"/>
      <w:r w:rsidR="002A1AD9">
        <w:t>3,remove</w:t>
      </w:r>
      <w:proofErr w:type="gramEnd"/>
      <w:r w:rsidR="00F6433C">
        <w:t>(.</w:t>
      </w:r>
      <w:r w:rsidR="00F3605A">
        <w:t>remove</w:t>
      </w:r>
      <w:r w:rsidR="00F6433C">
        <w:t>)</w:t>
      </w:r>
      <w:r w:rsidR="00FA5BCF">
        <w:t xml:space="preserve"> </w:t>
      </w:r>
      <w:r w:rsidR="00F3605A">
        <w:t xml:space="preserve"> </w:t>
      </w:r>
      <w:r w:rsidR="00FA5BCF">
        <w:t xml:space="preserve">                </w:t>
      </w:r>
      <w:r w:rsidR="002A1AD9">
        <w:t xml:space="preserve">4, </w:t>
      </w:r>
      <w:r w:rsidR="00C03B8F">
        <w:t>discard</w:t>
      </w:r>
      <w:r w:rsidR="00F3605A">
        <w:t>(.</w:t>
      </w:r>
      <w:r w:rsidR="00C956A5">
        <w:t>discard</w:t>
      </w:r>
      <w:r w:rsidR="00F3605A">
        <w:t>)</w:t>
      </w:r>
      <w:r w:rsidR="00A754B7">
        <w:rPr>
          <w:b/>
          <w:bCs/>
        </w:rPr>
        <w:tab/>
      </w:r>
      <w:r w:rsidR="00A754B7">
        <w:rPr>
          <w:b/>
          <w:bCs/>
        </w:rPr>
        <w:tab/>
      </w:r>
      <w:r w:rsidR="00A754B7">
        <w:rPr>
          <w:b/>
          <w:bCs/>
        </w:rPr>
        <w:tab/>
      </w:r>
      <w:r w:rsidR="00C03B8F">
        <w:rPr>
          <w:b/>
          <w:bCs/>
        </w:rPr>
        <w:tab/>
      </w:r>
      <w:r w:rsidR="00C03B8F">
        <w:t xml:space="preserve">5, </w:t>
      </w:r>
      <w:r w:rsidR="00D70E65">
        <w:t>copy</w:t>
      </w:r>
      <w:r w:rsidR="00053E42">
        <w:t>(.copy)</w:t>
      </w:r>
      <w:r w:rsidR="00053E42">
        <w:tab/>
      </w:r>
      <w:r w:rsidR="00053E42">
        <w:tab/>
      </w:r>
      <w:r w:rsidR="00053E42">
        <w:tab/>
      </w:r>
      <w:r w:rsidR="00907A93">
        <w:tab/>
      </w:r>
      <w:r w:rsidR="00053E42">
        <w:t>6,</w:t>
      </w:r>
      <w:r w:rsidR="00C11807">
        <w:t>isdisjoint</w:t>
      </w:r>
      <w:r w:rsidR="0098138B">
        <w:t>(</w:t>
      </w:r>
      <w:r w:rsidR="00692BDE">
        <w:t>.</w:t>
      </w:r>
      <w:proofErr w:type="spellStart"/>
      <w:r w:rsidR="00692BDE">
        <w:t>isdisjoint</w:t>
      </w:r>
      <w:proofErr w:type="spellEnd"/>
      <w:r w:rsidR="0098138B">
        <w:t>)</w:t>
      </w:r>
      <w:r w:rsidR="00FA5BCF">
        <w:tab/>
        <w:t xml:space="preserve">      </w:t>
      </w:r>
      <w:r w:rsidR="00C11807">
        <w:t xml:space="preserve">7, </w:t>
      </w:r>
      <w:proofErr w:type="spellStart"/>
      <w:r w:rsidR="00643D95">
        <w:t>issubset</w:t>
      </w:r>
      <w:proofErr w:type="spellEnd"/>
      <w:r w:rsidR="00E725D6">
        <w:t>(.</w:t>
      </w:r>
      <w:proofErr w:type="spellStart"/>
      <w:r w:rsidR="00E725D6">
        <w:t>issubset</w:t>
      </w:r>
      <w:proofErr w:type="spellEnd"/>
      <w:r w:rsidR="00E725D6">
        <w:t>)</w:t>
      </w:r>
      <w:r w:rsidR="00643D95">
        <w:tab/>
      </w:r>
      <w:r w:rsidR="00643D95">
        <w:tab/>
      </w:r>
      <w:r w:rsidR="00643D95">
        <w:tab/>
      </w:r>
      <w:r w:rsidR="00643D95">
        <w:tab/>
        <w:t>8,</w:t>
      </w:r>
      <w:r w:rsidR="00094E2E">
        <w:t>issuperset</w:t>
      </w:r>
      <w:r w:rsidR="00DF77FA">
        <w:t>(.</w:t>
      </w:r>
      <w:proofErr w:type="spellStart"/>
      <w:r w:rsidR="00DF77FA">
        <w:t>issuperset</w:t>
      </w:r>
      <w:proofErr w:type="spellEnd"/>
      <w:r w:rsidR="00DF77FA">
        <w:t>)</w:t>
      </w:r>
      <w:r w:rsidR="00907A93">
        <w:tab/>
      </w:r>
      <w:r w:rsidR="00094E2E">
        <w:tab/>
        <w:t>7,issu</w:t>
      </w:r>
      <w:r w:rsidR="008D4504">
        <w:t>perset</w:t>
      </w:r>
      <w:r w:rsidR="00DF77FA">
        <w:t>(.</w:t>
      </w:r>
      <w:proofErr w:type="spellStart"/>
      <w:r w:rsidR="00DF77FA">
        <w:t>iss</w:t>
      </w:r>
      <w:r w:rsidR="00AE43BC">
        <w:t>uperset</w:t>
      </w:r>
      <w:proofErr w:type="spellEnd"/>
      <w:r w:rsidR="00DF77FA">
        <w:t>)</w:t>
      </w:r>
      <w:r w:rsidR="00AE43BC">
        <w:t xml:space="preserve">   </w:t>
      </w:r>
      <w:r w:rsidR="008D4504">
        <w:t>10, update</w:t>
      </w:r>
      <w:r w:rsidR="00AE43BC">
        <w:t>(.</w:t>
      </w:r>
      <w:r w:rsidR="00CD11D4">
        <w:t>update</w:t>
      </w:r>
      <w:r w:rsidR="00AE43BC">
        <w:t>)</w:t>
      </w:r>
      <w:r w:rsidR="008D4504">
        <w:tab/>
      </w:r>
      <w:r w:rsidR="008D4504">
        <w:tab/>
      </w:r>
      <w:r w:rsidR="008D4504">
        <w:tab/>
      </w:r>
      <w:r w:rsidR="008D4504">
        <w:tab/>
        <w:t xml:space="preserve">11, </w:t>
      </w:r>
      <w:r w:rsidR="00DF5C4D">
        <w:t>clear</w:t>
      </w:r>
      <w:r w:rsidR="00AE43BC">
        <w:t>(.clear)</w:t>
      </w:r>
      <w:r w:rsidR="00692BDE">
        <w:tab/>
      </w:r>
      <w:r w:rsidR="00692BDE">
        <w:tab/>
      </w:r>
      <w:r w:rsidR="00692BDE">
        <w:tab/>
      </w:r>
      <w:r w:rsidR="00907A93">
        <w:tab/>
      </w:r>
      <w:r w:rsidR="00692BDE">
        <w:t>12,</w:t>
      </w:r>
      <w:r w:rsidR="00EE7E49">
        <w:t>union</w:t>
      </w:r>
      <w:r w:rsidR="00CD11D4">
        <w:t>(.union)</w:t>
      </w:r>
      <w:r w:rsidR="00EE7E49">
        <w:tab/>
      </w:r>
      <w:r w:rsidR="00CD11D4">
        <w:t xml:space="preserve">   </w:t>
      </w:r>
      <w:r w:rsidR="00EE7E49">
        <w:t xml:space="preserve">13, </w:t>
      </w:r>
      <w:r w:rsidR="003C3C74">
        <w:t>difference</w:t>
      </w:r>
      <w:r w:rsidR="001F2C15">
        <w:t>(.difference)</w:t>
      </w:r>
      <w:r w:rsidR="003C3C74">
        <w:tab/>
      </w:r>
      <w:r w:rsidR="003C3C74">
        <w:tab/>
      </w:r>
      <w:r w:rsidR="00907A93">
        <w:tab/>
      </w:r>
      <w:r w:rsidR="003C3C74">
        <w:tab/>
      </w:r>
      <w:r w:rsidR="003C3C74">
        <w:tab/>
        <w:t xml:space="preserve">14, difference </w:t>
      </w:r>
      <w:r w:rsidR="004C7AB9">
        <w:t>update</w:t>
      </w:r>
      <w:r w:rsidR="001F2C15">
        <w:t>(.difference update)</w:t>
      </w:r>
      <w:r w:rsidR="007A6001">
        <w:t xml:space="preserve"> </w:t>
      </w:r>
      <w:r w:rsidR="00691AF5">
        <w:t xml:space="preserve">                          .</w:t>
      </w:r>
      <w:r w:rsidR="007A6001">
        <w:t xml:space="preserve">              </w:t>
      </w:r>
      <w:r w:rsidR="00B04894">
        <w:t xml:space="preserve">                             </w:t>
      </w:r>
      <w:r w:rsidR="007A6001">
        <w:t xml:space="preserve"> </w:t>
      </w:r>
      <w:r w:rsidR="004C7AB9">
        <w:t>15</w:t>
      </w:r>
      <w:r w:rsidR="002929B5">
        <w:t>, intersection</w:t>
      </w:r>
      <w:proofErr w:type="gramStart"/>
      <w:r w:rsidR="00C75859">
        <w:t>(.intersection</w:t>
      </w:r>
      <w:proofErr w:type="gramEnd"/>
      <w:r w:rsidR="00C75859">
        <w:t>)</w:t>
      </w:r>
      <w:r w:rsidR="002929B5">
        <w:t xml:space="preserve">  </w:t>
      </w:r>
      <w:r w:rsidR="00B04894">
        <w:tab/>
      </w:r>
      <w:r w:rsidR="00907A93">
        <w:tab/>
      </w:r>
      <w:r w:rsidR="00B04894">
        <w:tab/>
      </w:r>
      <w:r w:rsidR="00B04894">
        <w:tab/>
      </w:r>
      <w:r w:rsidR="00B04894">
        <w:tab/>
      </w:r>
      <w:r w:rsidR="00062A25">
        <w:t>16,</w:t>
      </w:r>
      <w:r w:rsidR="00062A25" w:rsidRPr="00062A25">
        <w:t xml:space="preserve"> </w:t>
      </w:r>
      <w:r w:rsidR="00062A25">
        <w:t>intersection update</w:t>
      </w:r>
      <w:r w:rsidR="00C75859">
        <w:t>(.intersection update)</w:t>
      </w:r>
      <w:r w:rsidR="00924360">
        <w:tab/>
      </w:r>
      <w:r w:rsidR="00E56DF5">
        <w:t xml:space="preserve">   </w:t>
      </w:r>
      <w:r w:rsidR="00924360">
        <w:t>17,</w:t>
      </w:r>
      <w:r w:rsidR="00D4771C">
        <w:t xml:space="preserve"> </w:t>
      </w:r>
      <w:r w:rsidR="00924360">
        <w:t xml:space="preserve">symmetric </w:t>
      </w:r>
      <w:r w:rsidR="005C611E">
        <w:t>difference</w:t>
      </w:r>
      <w:r w:rsidR="00D4771C">
        <w:t>(.symmetric difference)</w:t>
      </w:r>
      <w:r w:rsidR="005C611E">
        <w:tab/>
      </w:r>
      <w:r w:rsidR="005C611E">
        <w:tab/>
      </w:r>
      <w:r w:rsidR="00E56DF5">
        <w:tab/>
      </w:r>
      <w:r w:rsidR="005C611E">
        <w:t>18, symmetric difference</w:t>
      </w:r>
      <w:r w:rsidR="00D4771C">
        <w:t>(.symmetric difference)</w:t>
      </w:r>
      <w:r w:rsidR="00D70E65">
        <w:tab/>
      </w:r>
    </w:p>
    <w:p w14:paraId="5EF4548D" w14:textId="15A19C27" w:rsidR="00BA4173" w:rsidRPr="00E6424A" w:rsidRDefault="00E6424A" w:rsidP="00052A56">
      <w:pPr>
        <w:jc w:val="both"/>
        <w:rPr>
          <w:b/>
          <w:bCs/>
        </w:rPr>
      </w:pPr>
      <w:r>
        <w:rPr>
          <w:b/>
          <w:bCs/>
        </w:rPr>
        <w:t>Functions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40815">
        <w:rPr>
          <w:b/>
          <w:bCs/>
        </w:rPr>
        <w:t xml:space="preserve">          </w:t>
      </w:r>
      <w:proofErr w:type="spellStart"/>
      <w:r>
        <w:t>F</w:t>
      </w:r>
      <w:r w:rsidR="00F40815">
        <w:t>unctions</w:t>
      </w:r>
      <w:proofErr w:type="spellEnd"/>
      <w:r w:rsidR="00F40815">
        <w:t xml:space="preserve"> are a set of cord, which once created </w:t>
      </w:r>
      <w:r w:rsidR="00CF5AB9">
        <w:t xml:space="preserve">they can be used </w:t>
      </w:r>
      <w:r w:rsidR="00363A10">
        <w:t xml:space="preserve">throughout </w:t>
      </w:r>
      <w:r w:rsidR="005F6B36">
        <w:t>the program.</w:t>
      </w:r>
      <w:r w:rsidR="005F6B36">
        <w:tab/>
      </w:r>
      <w:r w:rsidR="005F6B36">
        <w:tab/>
        <w:t xml:space="preserve">       Functions help </w:t>
      </w:r>
      <w:r w:rsidR="00A73277">
        <w:t xml:space="preserve">break our program into smaller parts and helps it look more </w:t>
      </w:r>
      <w:r w:rsidR="008C0B83">
        <w:t xml:space="preserve">organized and manageable. </w:t>
      </w:r>
      <w:r w:rsidR="005F6B36">
        <w:t xml:space="preserve"> </w:t>
      </w:r>
      <w:r w:rsidR="00363A10">
        <w:t xml:space="preserve"> </w:t>
      </w:r>
      <w:r w:rsidR="00D70E65">
        <w:tab/>
      </w:r>
      <w:r w:rsidR="00D70E65">
        <w:tab/>
      </w:r>
    </w:p>
    <w:p w14:paraId="59B4838F" w14:textId="28379D56" w:rsidR="004C1E7F" w:rsidRDefault="00DB49FB" w:rsidP="00052A56">
      <w:pPr>
        <w:jc w:val="both"/>
      </w:pPr>
      <w:r>
        <w:rPr>
          <w:b/>
          <w:bCs/>
        </w:rPr>
        <w:t>Parameter and Arguments:</w:t>
      </w:r>
      <w:r w:rsidR="001913EC">
        <w:rPr>
          <w:b/>
          <w:bCs/>
        </w:rPr>
        <w:tab/>
      </w:r>
      <w:r w:rsidR="001913EC">
        <w:rPr>
          <w:b/>
          <w:bCs/>
        </w:rPr>
        <w:tab/>
      </w:r>
      <w:r w:rsidR="001913EC">
        <w:rPr>
          <w:b/>
          <w:bCs/>
        </w:rPr>
        <w:tab/>
      </w:r>
      <w:r w:rsidR="001913EC">
        <w:rPr>
          <w:b/>
          <w:bCs/>
        </w:rPr>
        <w:tab/>
      </w:r>
      <w:r w:rsidR="001913EC">
        <w:rPr>
          <w:b/>
          <w:bCs/>
        </w:rPr>
        <w:tab/>
      </w:r>
      <w:r w:rsidR="001913EC">
        <w:rPr>
          <w:b/>
          <w:bCs/>
        </w:rPr>
        <w:tab/>
      </w:r>
      <w:r w:rsidR="001913EC">
        <w:rPr>
          <w:b/>
          <w:bCs/>
        </w:rPr>
        <w:tab/>
      </w:r>
      <w:r w:rsidR="001913EC">
        <w:rPr>
          <w:b/>
          <w:bCs/>
        </w:rPr>
        <w:tab/>
      </w:r>
      <w:r w:rsidR="001913EC">
        <w:rPr>
          <w:b/>
          <w:bCs/>
        </w:rPr>
        <w:tab/>
      </w:r>
      <w:r w:rsidR="003723E1">
        <w:rPr>
          <w:b/>
          <w:bCs/>
        </w:rPr>
        <w:tab/>
        <w:t xml:space="preserve"> </w:t>
      </w:r>
      <w:r w:rsidR="003723E1" w:rsidRPr="003723E1">
        <w:rPr>
          <w:u w:val="single"/>
        </w:rPr>
        <w:t>Parameters</w:t>
      </w:r>
      <w:r w:rsidR="00992161" w:rsidRPr="003723E1">
        <w:rPr>
          <w:u w:val="single"/>
        </w:rPr>
        <w:t>:</w:t>
      </w:r>
      <w:r w:rsidR="00992161">
        <w:rPr>
          <w:u w:val="single"/>
        </w:rPr>
        <w:t xml:space="preserve"> </w:t>
      </w:r>
      <w:r w:rsidR="008204AE">
        <w:t>Parameters are the var</w:t>
      </w:r>
      <w:r w:rsidR="0098037E">
        <w:t>iable written inside the parentheses with the name of function.</w:t>
      </w:r>
      <w:r w:rsidR="0098037E">
        <w:tab/>
      </w:r>
      <w:r w:rsidR="003723E1">
        <w:t xml:space="preserve">  </w:t>
      </w:r>
      <w:r w:rsidR="0098037E">
        <w:rPr>
          <w:u w:val="single"/>
        </w:rPr>
        <w:t xml:space="preserve">Arguments: </w:t>
      </w:r>
      <w:r w:rsidR="007A4EAD">
        <w:t xml:space="preserve"> </w:t>
      </w:r>
      <w:r w:rsidR="003723E1">
        <w:t>A</w:t>
      </w:r>
      <w:r w:rsidR="007A4EAD">
        <w:t>rguments are the values passed to the par</w:t>
      </w:r>
      <w:r w:rsidR="000045A1">
        <w:t xml:space="preserve">ameters while calling </w:t>
      </w:r>
      <w:r w:rsidR="00711B3C">
        <w:t>the</w:t>
      </w:r>
      <w:r w:rsidR="000045A1">
        <w:t xml:space="preserve"> function.</w:t>
      </w:r>
    </w:p>
    <w:p w14:paraId="2AAE62C4" w14:textId="77777777" w:rsidR="00810570" w:rsidRDefault="00512E32" w:rsidP="00052A56">
      <w:pPr>
        <w:jc w:val="both"/>
      </w:pPr>
      <w:r>
        <w:rPr>
          <w:b/>
          <w:bCs/>
        </w:rPr>
        <w:t>Return statement and recursion in Python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8A4F62">
        <w:rPr>
          <w:b/>
          <w:bCs/>
        </w:rPr>
        <w:t xml:space="preserve">           </w:t>
      </w:r>
      <w:r w:rsidR="008D1A7A" w:rsidRPr="008D1A7A">
        <w:rPr>
          <w:u w:val="single"/>
        </w:rPr>
        <w:t>Return statement</w:t>
      </w:r>
      <w:r w:rsidR="008D1A7A">
        <w:rPr>
          <w:b/>
          <w:bCs/>
        </w:rPr>
        <w:t xml:space="preserve"> </w:t>
      </w:r>
      <w:r w:rsidR="00D37529">
        <w:t xml:space="preserve">Return keyword in python is used to exit a </w:t>
      </w:r>
      <w:r w:rsidR="00194D15">
        <w:t>function and return the value of the function</w:t>
      </w:r>
      <w:r w:rsidR="008A4F62">
        <w:t>.</w:t>
      </w:r>
      <w:r w:rsidR="001B03D6">
        <w:t xml:space="preserve">          </w:t>
      </w:r>
      <w:r w:rsidR="001B03D6" w:rsidRPr="001B03D6">
        <w:rPr>
          <w:u w:val="single"/>
        </w:rPr>
        <w:t>Recursion in Python</w:t>
      </w:r>
      <w:r w:rsidR="001B03D6">
        <w:t xml:space="preserve"> </w:t>
      </w:r>
      <w:r w:rsidR="00115E10">
        <w:t>Recursion in most commonly used mathe</w:t>
      </w:r>
      <w:r w:rsidR="00C476B5">
        <w:t>matical and programming concept</w:t>
      </w:r>
      <w:r w:rsidR="005B6BB7">
        <w:t xml:space="preserve">. </w:t>
      </w:r>
      <w:r w:rsidR="00DC159C">
        <w:t>In simple words, recur</w:t>
      </w:r>
      <w:r w:rsidR="00EC1740">
        <w:t>sion means a function can call</w:t>
      </w:r>
      <w:r w:rsidR="003C4631">
        <w:t xml:space="preserve"> itself, giving us a ben</w:t>
      </w:r>
      <w:r w:rsidR="00EE19B8">
        <w:t>e</w:t>
      </w:r>
      <w:r w:rsidR="003C4631">
        <w:t>fit</w:t>
      </w:r>
      <w:r w:rsidR="00EE19B8">
        <w:t xml:space="preserve"> of looping thou</w:t>
      </w:r>
      <w:r w:rsidR="00F763C3">
        <w:t xml:space="preserve">gh data in order to get a result. </w:t>
      </w:r>
    </w:p>
    <w:p w14:paraId="087B82CA" w14:textId="2D505911" w:rsidR="00711B3C" w:rsidRDefault="00070800" w:rsidP="00052A56">
      <w:pPr>
        <w:jc w:val="both"/>
      </w:pPr>
      <w:r>
        <w:rPr>
          <w:b/>
          <w:bCs/>
        </w:rPr>
        <w:t>A</w:t>
      </w:r>
      <w:r w:rsidR="00D9094D">
        <w:rPr>
          <w:b/>
          <w:bCs/>
        </w:rPr>
        <w:t>dvantages and Disadvantages of Re</w:t>
      </w:r>
      <w:r w:rsidR="0006531C">
        <w:rPr>
          <w:b/>
          <w:bCs/>
        </w:rPr>
        <w:t>cursion</w:t>
      </w:r>
      <w:r w:rsidR="0006531C">
        <w:rPr>
          <w:b/>
          <w:bCs/>
        </w:rPr>
        <w:tab/>
      </w:r>
      <w:r w:rsidR="0006531C">
        <w:rPr>
          <w:b/>
          <w:bCs/>
        </w:rPr>
        <w:tab/>
      </w:r>
      <w:r w:rsidR="0006531C">
        <w:rPr>
          <w:b/>
          <w:bCs/>
        </w:rPr>
        <w:tab/>
      </w:r>
      <w:r w:rsidR="0006531C">
        <w:rPr>
          <w:b/>
          <w:bCs/>
        </w:rPr>
        <w:tab/>
      </w:r>
      <w:r w:rsidR="0006531C">
        <w:rPr>
          <w:b/>
          <w:bCs/>
        </w:rPr>
        <w:tab/>
      </w:r>
      <w:r w:rsidR="0006531C">
        <w:rPr>
          <w:b/>
          <w:bCs/>
        </w:rPr>
        <w:tab/>
      </w:r>
      <w:r w:rsidR="0006531C">
        <w:rPr>
          <w:b/>
          <w:bCs/>
        </w:rPr>
        <w:tab/>
      </w:r>
      <w:r w:rsidR="0006531C">
        <w:rPr>
          <w:b/>
          <w:bCs/>
        </w:rPr>
        <w:tab/>
      </w:r>
      <w:r w:rsidR="000A1A65">
        <w:rPr>
          <w:b/>
          <w:bCs/>
        </w:rPr>
        <w:t xml:space="preserve"> </w:t>
      </w:r>
      <w:r w:rsidR="000A1A65">
        <w:rPr>
          <w:u w:val="single"/>
        </w:rPr>
        <w:t>Advantages:</w:t>
      </w:r>
      <w:r w:rsidR="000A1A65">
        <w:t xml:space="preserve"> </w:t>
      </w:r>
      <w:r w:rsidR="00733E63">
        <w:t xml:space="preserve">1, they make </w:t>
      </w:r>
      <w:r w:rsidR="00D65F21">
        <w:t>the code look clean and organized.</w:t>
      </w:r>
      <w:r w:rsidR="00A31251">
        <w:tab/>
      </w:r>
      <w:r w:rsidR="00A31251">
        <w:tab/>
      </w:r>
      <w:r w:rsidR="00A31251">
        <w:tab/>
      </w:r>
      <w:r w:rsidR="00A31251">
        <w:tab/>
      </w:r>
      <w:r w:rsidR="00A31251">
        <w:tab/>
      </w:r>
      <w:r w:rsidR="00A31251">
        <w:tab/>
      </w:r>
      <w:r w:rsidR="00A31251">
        <w:tab/>
      </w:r>
      <w:r w:rsidR="00D013C0">
        <w:t xml:space="preserve">     </w:t>
      </w:r>
      <w:r w:rsidR="00A31251">
        <w:t xml:space="preserve">2, By the use of recursive functions, a complex task can be broken down </w:t>
      </w:r>
      <w:r w:rsidR="009054D7">
        <w:t>into small sub- parts.</w:t>
      </w:r>
      <w:r w:rsidR="00D013C0">
        <w:t xml:space="preserve">   </w:t>
      </w:r>
      <w:r w:rsidR="009054D7">
        <w:tab/>
      </w:r>
      <w:r w:rsidR="009054D7">
        <w:tab/>
      </w:r>
      <w:r w:rsidR="009054D7">
        <w:tab/>
      </w:r>
      <w:r w:rsidR="00D013C0">
        <w:t xml:space="preserve">     </w:t>
      </w:r>
      <w:r w:rsidR="009054D7">
        <w:t>3, Sequence gener</w:t>
      </w:r>
      <w:r w:rsidR="00D013C0">
        <w:t>ation becomes easier.</w:t>
      </w:r>
      <w:r w:rsidR="00AA0F2F">
        <w:tab/>
      </w:r>
      <w:r w:rsidR="00AA0F2F">
        <w:tab/>
      </w:r>
      <w:r w:rsidR="00AA0F2F">
        <w:tab/>
      </w:r>
      <w:r w:rsidR="00AA0F2F">
        <w:tab/>
      </w:r>
      <w:r w:rsidR="00AA0F2F">
        <w:tab/>
      </w:r>
      <w:r w:rsidR="00AA0F2F">
        <w:tab/>
      </w:r>
      <w:r w:rsidR="00AA0F2F">
        <w:tab/>
      </w:r>
      <w:r w:rsidR="00AA0F2F">
        <w:tab/>
      </w:r>
      <w:r w:rsidR="009D57BF">
        <w:t xml:space="preserve">               </w:t>
      </w:r>
      <w:r w:rsidR="00AD51AB">
        <w:rPr>
          <w:u w:val="single"/>
        </w:rPr>
        <w:t>Disadvantag</w:t>
      </w:r>
      <w:r w:rsidR="009D57BF">
        <w:rPr>
          <w:u w:val="single"/>
        </w:rPr>
        <w:t>es:</w:t>
      </w:r>
      <w:r w:rsidR="009D57BF">
        <w:t xml:space="preserve"> 1, </w:t>
      </w:r>
      <w:r w:rsidR="00D235A0">
        <w:t>Recursive functions take up a lot of memor</w:t>
      </w:r>
      <w:r w:rsidR="00207BD7">
        <w:t>y.</w:t>
      </w:r>
      <w:r w:rsidR="00207BD7">
        <w:tab/>
      </w:r>
      <w:r w:rsidR="00207BD7">
        <w:tab/>
      </w:r>
      <w:r w:rsidR="00207BD7">
        <w:tab/>
      </w:r>
      <w:r w:rsidR="00207BD7">
        <w:tab/>
      </w:r>
      <w:r w:rsidR="00207BD7">
        <w:tab/>
      </w:r>
      <w:r w:rsidR="00207BD7">
        <w:tab/>
      </w:r>
      <w:r w:rsidR="00207BD7">
        <w:tab/>
      </w:r>
      <w:r w:rsidR="006678BD">
        <w:t xml:space="preserve">     </w:t>
      </w:r>
      <w:r w:rsidR="00207BD7">
        <w:t>2, sometime the logic becomes h</w:t>
      </w:r>
      <w:r w:rsidR="006678BD">
        <w:t>ard to follow.</w:t>
      </w:r>
      <w:r w:rsidR="008A4F62">
        <w:tab/>
      </w:r>
      <w:r w:rsidR="008A4F62">
        <w:tab/>
      </w:r>
      <w:r w:rsidR="008A4F62">
        <w:tab/>
      </w:r>
      <w:r w:rsidR="008D1A7A">
        <w:tab/>
      </w:r>
      <w:r w:rsidR="006678BD">
        <w:tab/>
      </w:r>
      <w:r w:rsidR="006678BD">
        <w:tab/>
      </w:r>
      <w:r w:rsidR="006678BD">
        <w:tab/>
      </w:r>
      <w:r w:rsidR="006678BD">
        <w:tab/>
      </w:r>
      <w:r w:rsidR="00E84034">
        <w:tab/>
        <w:t xml:space="preserve">     3, </w:t>
      </w:r>
      <w:r w:rsidR="00F4767B">
        <w:t>S</w:t>
      </w:r>
      <w:r w:rsidR="007A2BB9">
        <w:t>ome</w:t>
      </w:r>
      <w:r w:rsidR="00F4767B">
        <w:t xml:space="preserve">time debugging makes code </w:t>
      </w:r>
      <w:r w:rsidR="00E84034">
        <w:t>difficult.</w:t>
      </w:r>
    </w:p>
    <w:p w14:paraId="57CFA3CB" w14:textId="11CDB3BC" w:rsidR="00DB342B" w:rsidRDefault="0047201C" w:rsidP="00052A56">
      <w:pPr>
        <w:jc w:val="both"/>
      </w:pPr>
      <w:r>
        <w:rPr>
          <w:b/>
          <w:bCs/>
        </w:rPr>
        <w:t>La</w:t>
      </w:r>
      <w:r w:rsidR="007A4176">
        <w:rPr>
          <w:b/>
          <w:bCs/>
        </w:rPr>
        <w:t>mbda function in python</w:t>
      </w:r>
      <w:r w:rsidR="0067601F">
        <w:rPr>
          <w:b/>
          <w:bCs/>
        </w:rPr>
        <w:tab/>
      </w:r>
      <w:r w:rsidR="0067601F">
        <w:rPr>
          <w:b/>
          <w:bCs/>
        </w:rPr>
        <w:tab/>
      </w:r>
      <w:r w:rsidR="0067601F">
        <w:rPr>
          <w:b/>
          <w:bCs/>
        </w:rPr>
        <w:tab/>
      </w:r>
      <w:r w:rsidR="0067601F">
        <w:rPr>
          <w:b/>
          <w:bCs/>
        </w:rPr>
        <w:tab/>
      </w:r>
      <w:r w:rsidR="0067601F">
        <w:rPr>
          <w:b/>
          <w:bCs/>
        </w:rPr>
        <w:tab/>
      </w:r>
      <w:r w:rsidR="0067601F">
        <w:rPr>
          <w:b/>
          <w:bCs/>
        </w:rPr>
        <w:tab/>
      </w:r>
      <w:r w:rsidR="0067601F">
        <w:rPr>
          <w:b/>
          <w:bCs/>
        </w:rPr>
        <w:tab/>
      </w:r>
      <w:r w:rsidR="0067601F">
        <w:rPr>
          <w:b/>
          <w:bCs/>
        </w:rPr>
        <w:tab/>
      </w:r>
      <w:r w:rsidR="0067601F">
        <w:rPr>
          <w:b/>
          <w:bCs/>
        </w:rPr>
        <w:tab/>
      </w:r>
      <w:r w:rsidR="0067601F">
        <w:rPr>
          <w:b/>
          <w:bCs/>
        </w:rPr>
        <w:tab/>
      </w:r>
      <w:r w:rsidR="0067601F">
        <w:rPr>
          <w:b/>
          <w:bCs/>
        </w:rPr>
        <w:tab/>
      </w:r>
      <w:r w:rsidR="003C0F60">
        <w:t xml:space="preserve">     </w:t>
      </w:r>
      <w:r w:rsidR="0067601F">
        <w:t>1, I</w:t>
      </w:r>
      <w:r w:rsidR="003C0F60">
        <w:t xml:space="preserve">t is used when an </w:t>
      </w:r>
      <w:r w:rsidR="00D64768">
        <w:t>anonymous function is required for a short period of time.</w:t>
      </w:r>
      <w:r w:rsidR="00D64768">
        <w:tab/>
      </w:r>
      <w:r w:rsidR="00D64768">
        <w:tab/>
      </w:r>
      <w:r w:rsidR="00D64768">
        <w:tab/>
      </w:r>
      <w:r w:rsidR="00D64768">
        <w:tab/>
      </w:r>
      <w:r w:rsidR="00D64768">
        <w:tab/>
      </w:r>
      <w:r w:rsidR="00C552D9">
        <w:t xml:space="preserve">     </w:t>
      </w:r>
      <w:r w:rsidR="007111A1">
        <w:lastRenderedPageBreak/>
        <w:t>2, it can take numerous argument</w:t>
      </w:r>
      <w:r w:rsidR="00C552D9">
        <w:t>s.</w:t>
      </w:r>
      <w:r w:rsidR="00C552D9">
        <w:tab/>
      </w:r>
      <w:r w:rsidR="00C552D9">
        <w:tab/>
      </w:r>
      <w:r w:rsidR="00C552D9">
        <w:tab/>
      </w:r>
      <w:r w:rsidR="00C552D9">
        <w:tab/>
      </w:r>
      <w:r w:rsidR="00C552D9">
        <w:tab/>
      </w:r>
      <w:r w:rsidR="00C552D9">
        <w:tab/>
      </w:r>
      <w:r w:rsidR="00C552D9">
        <w:tab/>
      </w:r>
      <w:r w:rsidR="00C552D9">
        <w:tab/>
      </w:r>
      <w:r w:rsidR="00C552D9">
        <w:tab/>
      </w:r>
      <w:r w:rsidR="00C552D9">
        <w:tab/>
      </w:r>
      <w:r w:rsidR="004470BD">
        <w:t xml:space="preserve">     </w:t>
      </w:r>
      <w:r w:rsidR="00C552D9">
        <w:t>3, it can only have one expr</w:t>
      </w:r>
      <w:r w:rsidR="004470BD">
        <w:t>ession.</w:t>
      </w:r>
    </w:p>
    <w:p w14:paraId="595F307D" w14:textId="3CCDEF89" w:rsidR="001B1941" w:rsidRDefault="001B1941" w:rsidP="00052A56">
      <w:pPr>
        <w:jc w:val="both"/>
      </w:pPr>
      <w:r>
        <w:rPr>
          <w:b/>
          <w:bCs/>
        </w:rPr>
        <w:t>Local and global variables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0225F">
        <w:rPr>
          <w:b/>
          <w:bCs/>
        </w:rPr>
        <w:t xml:space="preserve">              </w:t>
      </w:r>
      <w:r w:rsidR="00F0225F">
        <w:rPr>
          <w:u w:val="single"/>
        </w:rPr>
        <w:t xml:space="preserve">local Variable: </w:t>
      </w:r>
      <w:r w:rsidR="00133096">
        <w:t xml:space="preserve"> local variables are restricted to only </w:t>
      </w:r>
      <w:r w:rsidR="00132CA1">
        <w:t>one block of code and cannot be changed throug</w:t>
      </w:r>
      <w:r w:rsidR="00676B65">
        <w:t xml:space="preserve">hout the program.  </w:t>
      </w:r>
      <w:r w:rsidR="00676B65">
        <w:rPr>
          <w:u w:val="single"/>
        </w:rPr>
        <w:t>Global variables</w:t>
      </w:r>
      <w:r w:rsidR="00676B65">
        <w:t xml:space="preserve">: </w:t>
      </w:r>
      <w:r w:rsidR="00F15835">
        <w:t xml:space="preserve">Global variables are not restricted to </w:t>
      </w:r>
      <w:r w:rsidR="00CE13F1">
        <w:t xml:space="preserve">one block of code </w:t>
      </w:r>
      <w:r w:rsidR="009E045E">
        <w:t>they</w:t>
      </w:r>
      <w:r w:rsidR="004D3640">
        <w:t xml:space="preserve"> can be changed th</w:t>
      </w:r>
      <w:r w:rsidR="005E1D65">
        <w:t>roughout the program.</w:t>
      </w:r>
      <w:r w:rsidR="00F15835">
        <w:t xml:space="preserve"> </w:t>
      </w:r>
    </w:p>
    <w:p w14:paraId="704C20E9" w14:textId="5829F964" w:rsidR="001338C6" w:rsidRDefault="001338C6" w:rsidP="00052A56">
      <w:pPr>
        <w:jc w:val="both"/>
      </w:pPr>
      <w:r>
        <w:rPr>
          <w:b/>
          <w:bCs/>
        </w:rPr>
        <w:t>Introduction to modules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067A5">
        <w:rPr>
          <w:b/>
          <w:bCs/>
        </w:rPr>
        <w:t xml:space="preserve">         </w:t>
      </w:r>
      <w:proofErr w:type="spellStart"/>
      <w:r w:rsidR="00A57A8B">
        <w:t>Modu</w:t>
      </w:r>
      <w:r w:rsidR="000A249A">
        <w:t>les</w:t>
      </w:r>
      <w:proofErr w:type="spellEnd"/>
      <w:r w:rsidR="000A249A">
        <w:t xml:space="preserve"> </w:t>
      </w:r>
      <w:r w:rsidR="00792251">
        <w:t>is</w:t>
      </w:r>
      <w:r w:rsidR="000A249A">
        <w:t xml:space="preserve"> the (.</w:t>
      </w:r>
      <w:proofErr w:type="spellStart"/>
      <w:r w:rsidR="000A249A">
        <w:t>py</w:t>
      </w:r>
      <w:proofErr w:type="spellEnd"/>
      <w:r w:rsidR="000A249A">
        <w:t xml:space="preserve">) files, that contains set of </w:t>
      </w:r>
      <w:r w:rsidR="001C5ED9">
        <w:t>functions you want to incl</w:t>
      </w:r>
      <w:r w:rsidR="00F067A5">
        <w:t>ude in your program</w:t>
      </w:r>
      <w:r w:rsidR="009501A6">
        <w:t>.</w:t>
      </w:r>
    </w:p>
    <w:p w14:paraId="557CFAF5" w14:textId="3EDEE4CF" w:rsidR="00261470" w:rsidRDefault="00792251" w:rsidP="00052A56">
      <w:pPr>
        <w:jc w:val="both"/>
      </w:pPr>
      <w:r>
        <w:rPr>
          <w:b/>
          <w:bCs/>
        </w:rPr>
        <w:t>In-built Modules in python</w:t>
      </w:r>
      <w:r w:rsidR="00D9420C">
        <w:rPr>
          <w:b/>
          <w:bCs/>
        </w:rPr>
        <w:tab/>
      </w:r>
      <w:r w:rsidR="00D9420C">
        <w:rPr>
          <w:b/>
          <w:bCs/>
        </w:rPr>
        <w:tab/>
      </w:r>
      <w:r w:rsidR="00D9420C">
        <w:rPr>
          <w:b/>
          <w:bCs/>
        </w:rPr>
        <w:tab/>
      </w:r>
      <w:r w:rsidR="00D9420C">
        <w:rPr>
          <w:b/>
          <w:bCs/>
        </w:rPr>
        <w:tab/>
      </w:r>
      <w:r w:rsidR="00D9420C">
        <w:rPr>
          <w:b/>
          <w:bCs/>
        </w:rPr>
        <w:tab/>
      </w:r>
      <w:r w:rsidR="00D9420C">
        <w:rPr>
          <w:b/>
          <w:bCs/>
        </w:rPr>
        <w:tab/>
      </w:r>
      <w:r w:rsidR="00D9420C">
        <w:rPr>
          <w:b/>
          <w:bCs/>
        </w:rPr>
        <w:tab/>
      </w:r>
      <w:r w:rsidR="00D9420C">
        <w:rPr>
          <w:b/>
          <w:bCs/>
        </w:rPr>
        <w:tab/>
      </w:r>
      <w:r w:rsidR="00D9420C">
        <w:rPr>
          <w:b/>
          <w:bCs/>
        </w:rPr>
        <w:tab/>
      </w:r>
      <w:r w:rsidR="00D9420C">
        <w:rPr>
          <w:b/>
          <w:bCs/>
        </w:rPr>
        <w:tab/>
      </w:r>
      <w:r w:rsidR="00D9420C">
        <w:rPr>
          <w:b/>
          <w:bCs/>
        </w:rPr>
        <w:tab/>
      </w:r>
      <w:r w:rsidR="00604129">
        <w:rPr>
          <w:b/>
          <w:bCs/>
        </w:rPr>
        <w:t xml:space="preserve">      </w:t>
      </w:r>
      <w:r w:rsidR="00D9420C" w:rsidRPr="00F543F1">
        <w:rPr>
          <w:u w:val="single"/>
        </w:rPr>
        <w:t>1, datetime</w:t>
      </w:r>
      <w:r w:rsidR="00AE58F9">
        <w:t xml:space="preserve"> = </w:t>
      </w:r>
      <w:r w:rsidR="00997DB5">
        <w:t>{</w:t>
      </w:r>
      <w:r w:rsidR="00AC4F64">
        <w:t xml:space="preserve">staring </w:t>
      </w:r>
      <w:proofErr w:type="spellStart"/>
      <w:r w:rsidR="00AC4F64">
        <w:t>mai</w:t>
      </w:r>
      <w:proofErr w:type="spellEnd"/>
      <w:r w:rsidR="00AC4F64">
        <w:t xml:space="preserve"> datetime</w:t>
      </w:r>
      <w:r w:rsidR="001C762C">
        <w:t xml:space="preserve"> and import datetime</w:t>
      </w:r>
      <w:r w:rsidR="00997DB5">
        <w:t>}</w:t>
      </w:r>
      <w:r w:rsidR="00AC4F64">
        <w:tab/>
      </w:r>
      <w:r w:rsidR="00AC4F64">
        <w:tab/>
      </w:r>
      <w:r w:rsidR="00AC4F64">
        <w:tab/>
      </w:r>
      <w:r w:rsidR="00AC4F64">
        <w:tab/>
      </w:r>
      <w:r w:rsidR="00AC4F64">
        <w:tab/>
      </w:r>
      <w:r w:rsidR="00AC4F64">
        <w:tab/>
      </w:r>
      <w:r w:rsidR="00AC4F64">
        <w:tab/>
      </w:r>
      <w:r w:rsidR="00865B56">
        <w:t xml:space="preserve">                     </w:t>
      </w:r>
      <w:r w:rsidR="009A0835">
        <w:t xml:space="preserve">             </w:t>
      </w:r>
      <w:r w:rsidR="001D35F8">
        <w:t xml:space="preserve"> </w:t>
      </w:r>
      <w:r w:rsidR="00212F43">
        <w:t xml:space="preserve"># </w:t>
      </w:r>
      <w:r w:rsidR="004C3488">
        <w:t>(</w:t>
      </w:r>
      <w:r w:rsidR="00FD08AC">
        <w:t>.</w:t>
      </w:r>
      <w:proofErr w:type="spellStart"/>
      <w:r w:rsidR="00FD08AC">
        <w:t>striftime</w:t>
      </w:r>
      <w:proofErr w:type="spellEnd"/>
      <w:r w:rsidR="00153931">
        <w:t>(“%a”)</w:t>
      </w:r>
      <w:r w:rsidR="004C3488">
        <w:t>)</w:t>
      </w:r>
      <w:r w:rsidR="00212F43">
        <w:t xml:space="preserve"> = </w:t>
      </w:r>
      <w:r w:rsidR="00BA59C5">
        <w:t xml:space="preserve">to get day of </w:t>
      </w:r>
      <w:r w:rsidR="0029113A">
        <w:t xml:space="preserve">given </w:t>
      </w:r>
      <w:r w:rsidR="00BA59C5">
        <w:t xml:space="preserve">date </w:t>
      </w:r>
      <w:r w:rsidR="0029113A">
        <w:tab/>
      </w:r>
      <w:r w:rsidR="0029113A">
        <w:tab/>
      </w:r>
      <w:r w:rsidR="0029113A">
        <w:tab/>
        <w:t>#</w:t>
      </w:r>
      <w:r w:rsidR="005E3BEB">
        <w:t xml:space="preserve"> (.</w:t>
      </w:r>
      <w:proofErr w:type="spellStart"/>
      <w:r w:rsidR="005E3BEB">
        <w:t>striftime</w:t>
      </w:r>
      <w:proofErr w:type="spellEnd"/>
      <w:r w:rsidR="005E3BEB">
        <w:t>(“%</w:t>
      </w:r>
      <w:r w:rsidR="00204CD1">
        <w:t>m</w:t>
      </w:r>
      <w:r w:rsidR="0069267A">
        <w:t>”</w:t>
      </w:r>
      <w:r w:rsidR="005E3BEB">
        <w:t>)</w:t>
      </w:r>
      <w:r w:rsidR="0069267A">
        <w:t>) = to get m</w:t>
      </w:r>
      <w:r w:rsidR="00E84F69">
        <w:t xml:space="preserve">onth of given </w:t>
      </w:r>
      <w:r w:rsidR="00070587">
        <w:t xml:space="preserve">date        </w:t>
      </w:r>
      <w:r w:rsidR="007956D6">
        <w:t xml:space="preserve"> </w:t>
      </w:r>
      <w:r w:rsidR="00D9420C">
        <w:t xml:space="preserve"> </w:t>
      </w:r>
      <w:r w:rsidR="00070587">
        <w:t>#</w:t>
      </w:r>
      <w:r w:rsidR="007956D6">
        <w:t xml:space="preserve"> </w:t>
      </w:r>
      <w:r w:rsidR="00D31D57">
        <w:t>(.</w:t>
      </w:r>
      <w:proofErr w:type="spellStart"/>
      <w:r w:rsidR="00D31D57">
        <w:t>striftime</w:t>
      </w:r>
      <w:proofErr w:type="spellEnd"/>
      <w:r w:rsidR="00D31D57">
        <w:t xml:space="preserve">(“%y”)) = to get </w:t>
      </w:r>
      <w:r w:rsidR="001B175B">
        <w:t xml:space="preserve">year of given date </w:t>
      </w:r>
      <w:r w:rsidR="001B175B">
        <w:tab/>
      </w:r>
      <w:r w:rsidR="001B175B">
        <w:tab/>
      </w:r>
      <w:r w:rsidR="001B175B">
        <w:tab/>
        <w:t>#</w:t>
      </w:r>
      <w:r w:rsidR="007956D6">
        <w:t xml:space="preserve"> </w:t>
      </w:r>
      <w:r w:rsidR="001B175B">
        <w:t>(.</w:t>
      </w:r>
      <w:proofErr w:type="spellStart"/>
      <w:r w:rsidR="001B175B">
        <w:t>striftime</w:t>
      </w:r>
      <w:proofErr w:type="spellEnd"/>
      <w:r w:rsidR="001B175B">
        <w:t>(“%</w:t>
      </w:r>
      <w:r w:rsidR="00F760AD">
        <w:t xml:space="preserve">p”)) = to get pm/am of </w:t>
      </w:r>
      <w:r w:rsidR="007E2DFF">
        <w:t>given date</w:t>
      </w:r>
      <w:r w:rsidR="00DC1E67">
        <w:t xml:space="preserve"> </w:t>
      </w:r>
      <w:r w:rsidR="00E30389">
        <w:t xml:space="preserve">          # (.</w:t>
      </w:r>
      <w:proofErr w:type="spellStart"/>
      <w:r w:rsidR="00E30389">
        <w:t>striftime</w:t>
      </w:r>
      <w:proofErr w:type="spellEnd"/>
      <w:r w:rsidR="00E30389">
        <w:t>(“%</w:t>
      </w:r>
      <w:r w:rsidR="00204CD1">
        <w:t>M</w:t>
      </w:r>
      <w:r w:rsidR="000C5A57">
        <w:t xml:space="preserve">”)) = to get </w:t>
      </w:r>
      <w:r w:rsidR="00204CD1">
        <w:t>min</w:t>
      </w:r>
      <w:r w:rsidR="007A22B4">
        <w:t>utes of given date</w:t>
      </w:r>
      <w:r w:rsidR="00997DB5">
        <w:tab/>
      </w:r>
      <w:r w:rsidR="00997DB5">
        <w:tab/>
      </w:r>
      <w:r w:rsidR="00620C75">
        <w:t># (.</w:t>
      </w:r>
      <w:proofErr w:type="spellStart"/>
      <w:r w:rsidR="00620C75">
        <w:t>striftime</w:t>
      </w:r>
      <w:proofErr w:type="spellEnd"/>
      <w:r w:rsidR="00620C75">
        <w:t>(“%</w:t>
      </w:r>
      <w:r w:rsidR="00E778B0">
        <w:t>S”)) = to get second of given da</w:t>
      </w:r>
      <w:r w:rsidR="00350B43">
        <w:t xml:space="preserve">te          </w:t>
      </w:r>
      <w:r w:rsidR="007956D6">
        <w:t xml:space="preserve"> </w:t>
      </w:r>
      <w:r w:rsidR="00350B43">
        <w:t># (.</w:t>
      </w:r>
      <w:proofErr w:type="spellStart"/>
      <w:r w:rsidR="00350B43">
        <w:t>striftime</w:t>
      </w:r>
      <w:proofErr w:type="spellEnd"/>
      <w:r w:rsidR="00350B43">
        <w:t>(“%</w:t>
      </w:r>
      <w:r w:rsidR="00152958">
        <w:t xml:space="preserve">f”)) = to get </w:t>
      </w:r>
      <w:r w:rsidR="00E25A42">
        <w:t xml:space="preserve">micro second </w:t>
      </w:r>
      <w:r w:rsidR="0065156B">
        <w:t xml:space="preserve">of given date </w:t>
      </w:r>
      <w:r w:rsidR="0065156B">
        <w:tab/>
      </w:r>
      <w:r w:rsidR="00395D8D">
        <w:t xml:space="preserve">   </w:t>
      </w:r>
      <w:r w:rsidR="0065156B">
        <w:tab/>
      </w:r>
      <w:r w:rsidR="00997DB5">
        <w:tab/>
      </w:r>
      <w:r w:rsidR="00997DB5">
        <w:tab/>
      </w:r>
      <w:r w:rsidR="00997DB5">
        <w:tab/>
      </w:r>
      <w:r w:rsidR="00997DB5">
        <w:tab/>
      </w:r>
      <w:r w:rsidR="00997DB5">
        <w:tab/>
      </w:r>
      <w:r w:rsidR="00604129">
        <w:tab/>
      </w:r>
      <w:r w:rsidR="00BD7C78">
        <w:t xml:space="preserve">      </w:t>
      </w:r>
      <w:r w:rsidR="00604129" w:rsidRPr="00F543F1">
        <w:rPr>
          <w:u w:val="single"/>
        </w:rPr>
        <w:t>2, random</w:t>
      </w:r>
      <w:r w:rsidR="00B365D9">
        <w:t xml:space="preserve"> =</w:t>
      </w:r>
      <w:r w:rsidR="003A1B1F">
        <w:t xml:space="preserve"> {</w:t>
      </w:r>
      <w:r w:rsidR="00865B56">
        <w:t>star</w:t>
      </w:r>
      <w:r w:rsidR="00240921">
        <w:t xml:space="preserve">ing </w:t>
      </w:r>
      <w:proofErr w:type="spellStart"/>
      <w:r w:rsidR="00240921">
        <w:t>mai</w:t>
      </w:r>
      <w:proofErr w:type="spellEnd"/>
      <w:r w:rsidR="00240921">
        <w:t xml:space="preserve"> </w:t>
      </w:r>
      <w:r w:rsidR="007715A9">
        <w:t>random</w:t>
      </w:r>
      <w:r w:rsidR="00CC120B">
        <w:t xml:space="preserve"> </w:t>
      </w:r>
      <w:r w:rsidR="00991247">
        <w:t>and import rand</w:t>
      </w:r>
      <w:r w:rsidR="00EB0844">
        <w:t>om</w:t>
      </w:r>
      <w:r w:rsidR="003A1B1F">
        <w:t>}</w:t>
      </w:r>
      <w:r w:rsidR="00312AEA">
        <w:t xml:space="preserve"> </w:t>
      </w:r>
      <w:r w:rsidR="00604129">
        <w:tab/>
      </w:r>
      <w:r w:rsidR="005D456B">
        <w:tab/>
      </w:r>
      <w:r w:rsidR="005D456B">
        <w:tab/>
      </w:r>
      <w:r w:rsidR="00EB0844">
        <w:tab/>
      </w:r>
      <w:r w:rsidR="00EB0844">
        <w:tab/>
      </w:r>
      <w:r w:rsidR="00EB0844">
        <w:tab/>
      </w:r>
      <w:r w:rsidR="00EB0844">
        <w:tab/>
      </w:r>
      <w:r w:rsidR="00EB0844">
        <w:tab/>
        <w:t xml:space="preserve">      </w:t>
      </w:r>
      <w:r w:rsidR="005D456B">
        <w:t>#</w:t>
      </w:r>
      <w:r w:rsidR="00510250">
        <w:t xml:space="preserve"> </w:t>
      </w:r>
      <w:r w:rsidR="005D456B">
        <w:t>(</w:t>
      </w:r>
      <w:r w:rsidR="00510250">
        <w:t>.</w:t>
      </w:r>
      <w:proofErr w:type="spellStart"/>
      <w:r w:rsidR="00510250">
        <w:t>randint</w:t>
      </w:r>
      <w:proofErr w:type="spellEnd"/>
      <w:r w:rsidR="005D456B">
        <w:t>)</w:t>
      </w:r>
      <w:r w:rsidR="005458A8">
        <w:t xml:space="preserve"> = for to get </w:t>
      </w:r>
      <w:r w:rsidR="000D3CC7">
        <w:t xml:space="preserve">random </w:t>
      </w:r>
      <w:r w:rsidR="006A6187">
        <w:t>number</w:t>
      </w:r>
      <w:r w:rsidR="00604129">
        <w:tab/>
      </w:r>
      <w:r w:rsidR="00D46F9F">
        <w:tab/>
      </w:r>
      <w:r w:rsidR="00D46F9F">
        <w:tab/>
      </w:r>
      <w:r w:rsidR="00604129">
        <w:tab/>
      </w:r>
      <w:r w:rsidR="006A6187">
        <w:t># (.</w:t>
      </w:r>
      <w:r w:rsidR="00087DB0">
        <w:t>choice</w:t>
      </w:r>
      <w:r w:rsidR="006A6187">
        <w:t>)</w:t>
      </w:r>
      <w:r w:rsidR="00087DB0">
        <w:t xml:space="preserve"> = to get choice</w:t>
      </w:r>
      <w:r w:rsidR="00605C31">
        <w:t xml:space="preserve"> of anything </w:t>
      </w:r>
      <w:r w:rsidR="00604129">
        <w:tab/>
      </w:r>
      <w:r w:rsidR="00604129">
        <w:tab/>
      </w:r>
      <w:r w:rsidR="007A0BD8">
        <w:t xml:space="preserve">     </w:t>
      </w:r>
      <w:r w:rsidR="00604129" w:rsidRPr="00F543F1">
        <w:rPr>
          <w:u w:val="single"/>
        </w:rPr>
        <w:t>3, math</w:t>
      </w:r>
      <w:r w:rsidR="00336DC9">
        <w:t xml:space="preserve"> = </w:t>
      </w:r>
      <w:r w:rsidR="00A65DA6">
        <w:t xml:space="preserve">{staring </w:t>
      </w:r>
      <w:proofErr w:type="spellStart"/>
      <w:r w:rsidR="00A65DA6">
        <w:t>mai</w:t>
      </w:r>
      <w:proofErr w:type="spellEnd"/>
      <w:r w:rsidR="00A65DA6">
        <w:t xml:space="preserve"> </w:t>
      </w:r>
      <w:r w:rsidR="00EE7773">
        <w:t>import math</w:t>
      </w:r>
      <w:r w:rsidR="00BA4C07">
        <w:t>}</w:t>
      </w:r>
      <w:r w:rsidR="00BA4C07">
        <w:tab/>
      </w:r>
      <w:r w:rsidR="00BA4C07">
        <w:tab/>
      </w:r>
      <w:r w:rsidR="00BA4C07">
        <w:tab/>
      </w:r>
      <w:r w:rsidR="00BA4C07">
        <w:tab/>
      </w:r>
      <w:r w:rsidR="00BA4C07">
        <w:tab/>
      </w:r>
      <w:r w:rsidR="00BA4C07">
        <w:tab/>
      </w:r>
      <w:r w:rsidR="00BA4C07">
        <w:tab/>
      </w:r>
      <w:r w:rsidR="00BA4C07">
        <w:tab/>
      </w:r>
      <w:r w:rsidR="00BA4C07">
        <w:tab/>
      </w:r>
      <w:r w:rsidR="00BA4C07">
        <w:tab/>
        <w:t xml:space="preserve">      #</w:t>
      </w:r>
      <w:r w:rsidR="00E52BC4">
        <w:t xml:space="preserve"> </w:t>
      </w:r>
      <w:r w:rsidR="00D33452">
        <w:t>max = to get a max</w:t>
      </w:r>
      <w:r w:rsidR="0005257E">
        <w:t xml:space="preserve">imum number </w:t>
      </w:r>
      <w:r w:rsidR="0005257E">
        <w:tab/>
      </w:r>
      <w:r w:rsidR="0005257E">
        <w:tab/>
        <w:t># min = to get a min</w:t>
      </w:r>
      <w:r w:rsidR="00B01850">
        <w:t>imum number</w:t>
      </w:r>
      <w:r w:rsidR="00805CB8">
        <w:t xml:space="preserve"> </w:t>
      </w:r>
      <w:r w:rsidR="00805CB8">
        <w:tab/>
      </w:r>
      <w:r w:rsidR="00805CB8">
        <w:tab/>
      </w:r>
      <w:r w:rsidR="005100C6">
        <w:t xml:space="preserve">      </w:t>
      </w:r>
      <w:r w:rsidR="0051509E">
        <w:t xml:space="preserve">               </w:t>
      </w:r>
      <w:r w:rsidR="007A6A57">
        <w:t xml:space="preserve">              </w:t>
      </w:r>
      <w:r w:rsidR="00A74150">
        <w:t xml:space="preserve"># pow = to get </w:t>
      </w:r>
      <w:r w:rsidR="005113BA">
        <w:t>power of (2,4)</w:t>
      </w:r>
      <w:r w:rsidR="005100C6">
        <w:t xml:space="preserve"> = 2</w:t>
      </w:r>
      <w:r w:rsidR="005100C6">
        <w:rPr>
          <w:vertAlign w:val="superscript"/>
        </w:rPr>
        <w:t>4</w:t>
      </w:r>
      <w:r w:rsidR="005100C6">
        <w:rPr>
          <w:vertAlign w:val="superscript"/>
        </w:rPr>
        <w:tab/>
      </w:r>
      <w:r w:rsidR="005100C6">
        <w:rPr>
          <w:vertAlign w:val="superscript"/>
        </w:rPr>
        <w:tab/>
      </w:r>
      <w:r w:rsidR="00E3390E">
        <w:t>#</w:t>
      </w:r>
      <w:r w:rsidR="00641429">
        <w:t xml:space="preserve"> </w:t>
      </w:r>
      <w:r w:rsidR="00957DB0">
        <w:t>.</w:t>
      </w:r>
      <w:r w:rsidR="00E3390E">
        <w:t>sqrt</w:t>
      </w:r>
      <w:r w:rsidR="00E448A2">
        <w:t xml:space="preserve"> = to get </w:t>
      </w:r>
      <w:r w:rsidR="00017440">
        <w:t xml:space="preserve">square </w:t>
      </w:r>
      <w:r w:rsidR="00A65874">
        <w:t>root of  given number</w:t>
      </w:r>
      <w:r w:rsidR="00A61106">
        <w:t>(star</w:t>
      </w:r>
      <w:r w:rsidR="00330A9E">
        <w:t xml:space="preserve">ting </w:t>
      </w:r>
      <w:proofErr w:type="spellStart"/>
      <w:r w:rsidR="00330A9E">
        <w:t>mai</w:t>
      </w:r>
      <w:proofErr w:type="spellEnd"/>
      <w:r w:rsidR="00C060C7">
        <w:t xml:space="preserve"> </w:t>
      </w:r>
      <w:r w:rsidR="00341058">
        <w:t>(</w:t>
      </w:r>
      <w:r w:rsidR="002F70FF">
        <w:t>math</w:t>
      </w:r>
      <w:r w:rsidR="00341058">
        <w:t>)</w:t>
      </w:r>
      <w:r w:rsidR="00A61106">
        <w:t>)</w:t>
      </w:r>
      <w:r w:rsidR="007A6A57">
        <w:t xml:space="preserve"> </w:t>
      </w:r>
      <w:r w:rsidR="00E92881">
        <w:t xml:space="preserve">               </w:t>
      </w:r>
      <w:r w:rsidR="007F55B5">
        <w:t>#</w:t>
      </w:r>
      <w:r w:rsidR="00E92881">
        <w:t xml:space="preserve"> abs = to get positive </w:t>
      </w:r>
      <w:r w:rsidR="00796809">
        <w:t xml:space="preserve">number </w:t>
      </w:r>
      <w:r w:rsidR="00641429">
        <w:tab/>
      </w:r>
      <w:r w:rsidR="00641429">
        <w:tab/>
      </w:r>
      <w:r w:rsidR="00556E8B">
        <w:t xml:space="preserve">        </w:t>
      </w:r>
      <w:r w:rsidR="00FA2794">
        <w:tab/>
      </w:r>
      <w:r w:rsidR="00641429">
        <w:t xml:space="preserve"># </w:t>
      </w:r>
      <w:r w:rsidR="00957DB0">
        <w:t>.</w:t>
      </w:r>
      <w:r w:rsidR="00BC2864">
        <w:t>ceil</w:t>
      </w:r>
      <w:r w:rsidR="00BF106B">
        <w:t xml:space="preserve"> = </w:t>
      </w:r>
      <w:r w:rsidR="00F42D85">
        <w:t>by round of</w:t>
      </w:r>
      <w:r w:rsidR="00B706C8">
        <w:t xml:space="preserve"> </w:t>
      </w:r>
      <w:r w:rsidR="00D96DAB">
        <w:t>+ one number (</w:t>
      </w:r>
      <w:r w:rsidR="00FA2794">
        <w:t>2.3=3</w:t>
      </w:r>
      <w:r w:rsidR="00D96DAB">
        <w:t>)</w:t>
      </w:r>
      <w:r w:rsidR="00FA2794">
        <w:t xml:space="preserve"> </w:t>
      </w:r>
      <w:r w:rsidR="002F70FF">
        <w:t xml:space="preserve">(starting </w:t>
      </w:r>
      <w:proofErr w:type="spellStart"/>
      <w:r w:rsidR="002F70FF">
        <w:t>mai</w:t>
      </w:r>
      <w:proofErr w:type="spellEnd"/>
      <w:r w:rsidR="002F70FF">
        <w:t xml:space="preserve"> (ma</w:t>
      </w:r>
      <w:r w:rsidR="0001262E">
        <w:t xml:space="preserve">th))      </w:t>
      </w:r>
      <w:r w:rsidR="002E512A">
        <w:t xml:space="preserve">  </w:t>
      </w:r>
      <w:r w:rsidR="00FA2794">
        <w:t xml:space="preserve">          </w:t>
      </w:r>
      <w:r w:rsidR="00261470">
        <w:t>#</w:t>
      </w:r>
      <w:r w:rsidR="0001262E">
        <w:t xml:space="preserve"> </w:t>
      </w:r>
      <w:r w:rsidR="00044AD8">
        <w:t>.</w:t>
      </w:r>
      <w:r w:rsidR="00957DB0">
        <w:t>floor</w:t>
      </w:r>
      <w:r w:rsidR="00044AD8">
        <w:t xml:space="preserve"> = </w:t>
      </w:r>
      <w:r w:rsidR="00957DB0">
        <w:t xml:space="preserve"> </w:t>
      </w:r>
      <w:r w:rsidR="0076017F">
        <w:t>by round of</w:t>
      </w:r>
      <w:r w:rsidR="00B77A53">
        <w:t xml:space="preserve"> – one </w:t>
      </w:r>
      <w:r w:rsidR="002872C6">
        <w:t>number (2.3=2)</w:t>
      </w:r>
      <w:r w:rsidR="00883166">
        <w:t xml:space="preserve"> (starting </w:t>
      </w:r>
      <w:proofErr w:type="spellStart"/>
      <w:r w:rsidR="00883166">
        <w:t>mai</w:t>
      </w:r>
      <w:proofErr w:type="spellEnd"/>
      <w:r w:rsidR="00883166">
        <w:t xml:space="preserve"> (math)) </w:t>
      </w:r>
    </w:p>
    <w:p w14:paraId="6D587F68" w14:textId="1600753A" w:rsidR="00CA0C6C" w:rsidRDefault="00CA0C6C" w:rsidP="00052A56">
      <w:pPr>
        <w:jc w:val="both"/>
      </w:pPr>
      <w:r>
        <w:rPr>
          <w:b/>
          <w:bCs/>
        </w:rPr>
        <w:t>Cr</w:t>
      </w:r>
      <w:r w:rsidR="00163677">
        <w:rPr>
          <w:b/>
          <w:bCs/>
        </w:rPr>
        <w:t>e</w:t>
      </w:r>
      <w:r w:rsidR="00143803">
        <w:rPr>
          <w:b/>
          <w:bCs/>
        </w:rPr>
        <w:t xml:space="preserve">ation of Modules </w:t>
      </w:r>
      <w:r w:rsidR="00143803">
        <w:rPr>
          <w:b/>
          <w:bCs/>
        </w:rPr>
        <w:tab/>
      </w:r>
      <w:r w:rsidR="00143803">
        <w:rPr>
          <w:b/>
          <w:bCs/>
        </w:rPr>
        <w:tab/>
      </w:r>
      <w:r w:rsidR="00143803">
        <w:rPr>
          <w:b/>
          <w:bCs/>
        </w:rPr>
        <w:tab/>
      </w:r>
      <w:r w:rsidR="00143803">
        <w:rPr>
          <w:b/>
          <w:bCs/>
        </w:rPr>
        <w:tab/>
      </w:r>
      <w:r w:rsidR="00143803">
        <w:rPr>
          <w:b/>
          <w:bCs/>
        </w:rPr>
        <w:tab/>
      </w:r>
      <w:r w:rsidR="00143803">
        <w:rPr>
          <w:b/>
          <w:bCs/>
        </w:rPr>
        <w:tab/>
      </w:r>
      <w:r w:rsidR="00143803">
        <w:rPr>
          <w:b/>
          <w:bCs/>
        </w:rPr>
        <w:tab/>
      </w:r>
      <w:r w:rsidR="00143803">
        <w:rPr>
          <w:b/>
          <w:bCs/>
        </w:rPr>
        <w:tab/>
      </w:r>
      <w:r w:rsidR="00143803">
        <w:rPr>
          <w:b/>
          <w:bCs/>
        </w:rPr>
        <w:tab/>
      </w:r>
      <w:r w:rsidR="00143803">
        <w:rPr>
          <w:b/>
          <w:bCs/>
        </w:rPr>
        <w:tab/>
      </w:r>
      <w:r w:rsidR="00143803">
        <w:rPr>
          <w:b/>
          <w:bCs/>
        </w:rPr>
        <w:tab/>
      </w:r>
      <w:r w:rsidR="00143803">
        <w:rPr>
          <w:b/>
          <w:bCs/>
        </w:rPr>
        <w:tab/>
      </w:r>
      <w:r w:rsidR="002D6DF5">
        <w:rPr>
          <w:b/>
          <w:bCs/>
        </w:rPr>
        <w:t xml:space="preserve">    </w:t>
      </w:r>
      <w:r w:rsidR="002D6DF5">
        <w:t xml:space="preserve">To create a module, all you need to </w:t>
      </w:r>
      <w:r w:rsidR="009A3F70">
        <w:t>do is create a .</w:t>
      </w:r>
      <w:proofErr w:type="spellStart"/>
      <w:r w:rsidR="009A3F70">
        <w:t>py</w:t>
      </w:r>
      <w:proofErr w:type="spellEnd"/>
      <w:r w:rsidR="009A3F70">
        <w:t xml:space="preserve"> file in a similar path to your </w:t>
      </w:r>
      <w:r w:rsidR="00CC2AB8">
        <w:t xml:space="preserve">python file inside that </w:t>
      </w:r>
      <w:r w:rsidR="0081054A">
        <w:t>file</w:t>
      </w:r>
      <w:r w:rsidR="00FF6669">
        <w:t>, you can add required fun</w:t>
      </w:r>
      <w:r w:rsidR="003528C5">
        <w:t>ctions you need program to perform.</w:t>
      </w:r>
      <w:r w:rsidR="00D66386">
        <w:t xml:space="preserve"> To call the module inside your </w:t>
      </w:r>
      <w:r w:rsidR="00FB67C1">
        <w:t>program, all you need to do is use import key</w:t>
      </w:r>
      <w:r w:rsidR="00E310B9">
        <w:t xml:space="preserve">word followed by the </w:t>
      </w:r>
      <w:r w:rsidR="00ED51D2">
        <w:t>name of your.py file</w:t>
      </w:r>
    </w:p>
    <w:p w14:paraId="56C7969C" w14:textId="0EDDCA6C" w:rsidR="00016884" w:rsidRDefault="00D770B2" w:rsidP="001307E3">
      <w:pPr>
        <w:jc w:val="both"/>
      </w:pPr>
      <w:r>
        <w:rPr>
          <w:b/>
          <w:bCs/>
        </w:rPr>
        <w:t>I</w:t>
      </w:r>
      <w:r w:rsidR="00BE705E">
        <w:rPr>
          <w:b/>
          <w:bCs/>
        </w:rPr>
        <w:t xml:space="preserve">ntroduction </w:t>
      </w:r>
      <w:r w:rsidR="00BE705E" w:rsidRPr="00FE4CD3">
        <w:rPr>
          <w:b/>
          <w:bCs/>
          <w:sz w:val="32"/>
          <w:szCs w:val="32"/>
        </w:rPr>
        <w:t>NumPy</w:t>
      </w:r>
      <w:r w:rsidR="00BE705E">
        <w:rPr>
          <w:b/>
          <w:bCs/>
        </w:rPr>
        <w:t xml:space="preserve"> </w:t>
      </w:r>
      <w:r w:rsidR="009D6FB9">
        <w:rPr>
          <w:b/>
          <w:bCs/>
        </w:rPr>
        <w:tab/>
      </w:r>
      <w:r w:rsidR="009D6FB9">
        <w:rPr>
          <w:b/>
          <w:bCs/>
        </w:rPr>
        <w:tab/>
      </w:r>
      <w:r w:rsidR="009D6FB9">
        <w:rPr>
          <w:b/>
          <w:bCs/>
        </w:rPr>
        <w:tab/>
      </w:r>
      <w:r w:rsidR="009D6FB9">
        <w:rPr>
          <w:b/>
          <w:bCs/>
        </w:rPr>
        <w:tab/>
      </w:r>
      <w:r w:rsidR="009D6FB9">
        <w:rPr>
          <w:b/>
          <w:bCs/>
        </w:rPr>
        <w:tab/>
      </w:r>
      <w:r w:rsidR="009D6FB9">
        <w:rPr>
          <w:b/>
          <w:bCs/>
        </w:rPr>
        <w:tab/>
      </w:r>
      <w:r w:rsidR="009D6FB9">
        <w:rPr>
          <w:b/>
          <w:bCs/>
        </w:rPr>
        <w:tab/>
      </w:r>
      <w:r w:rsidR="009D6FB9">
        <w:rPr>
          <w:b/>
          <w:bCs/>
        </w:rPr>
        <w:tab/>
      </w:r>
      <w:r w:rsidR="009D6FB9">
        <w:rPr>
          <w:b/>
          <w:bCs/>
        </w:rPr>
        <w:tab/>
      </w:r>
      <w:r w:rsidR="009D6FB9">
        <w:rPr>
          <w:b/>
          <w:bCs/>
        </w:rPr>
        <w:tab/>
      </w:r>
      <w:r w:rsidR="009D6FB9">
        <w:rPr>
          <w:b/>
          <w:bCs/>
        </w:rPr>
        <w:tab/>
        <w:t xml:space="preserve">           </w:t>
      </w:r>
      <w:proofErr w:type="spellStart"/>
      <w:r w:rsidR="009D6FB9">
        <w:rPr>
          <w:u w:val="single"/>
        </w:rPr>
        <w:t>NumPy</w:t>
      </w:r>
      <w:proofErr w:type="spellEnd"/>
      <w:r w:rsidR="009D6FB9">
        <w:rPr>
          <w:u w:val="single"/>
        </w:rPr>
        <w:t>:</w:t>
      </w:r>
      <w:r w:rsidR="009D6FB9" w:rsidRPr="00825CE6">
        <w:t xml:space="preserve"> </w:t>
      </w:r>
      <w:r w:rsidR="00333EF3" w:rsidRPr="00825CE6">
        <w:t xml:space="preserve">NumPy is the short </w:t>
      </w:r>
      <w:r w:rsidR="00825CE6">
        <w:t>form of Numerical</w:t>
      </w:r>
      <w:r w:rsidR="00F15458">
        <w:t xml:space="preserve"> Python. </w:t>
      </w:r>
      <w:r w:rsidR="005B1D7A">
        <w:tab/>
      </w:r>
      <w:r w:rsidR="005B1D7A">
        <w:tab/>
      </w:r>
      <w:r w:rsidR="005B1D7A">
        <w:tab/>
      </w:r>
      <w:r w:rsidR="005B1D7A">
        <w:tab/>
      </w:r>
      <w:r w:rsidR="005B1D7A">
        <w:tab/>
      </w:r>
      <w:r w:rsidR="005B1D7A">
        <w:tab/>
      </w:r>
      <w:r w:rsidR="005B1D7A">
        <w:tab/>
      </w:r>
      <w:r w:rsidR="005B1D7A">
        <w:tab/>
      </w:r>
      <w:r w:rsidR="008431CE">
        <w:t xml:space="preserve">     </w:t>
      </w:r>
      <w:r w:rsidR="00146065">
        <w:t>In 2005, Travis Oliphant created NumPy p</w:t>
      </w:r>
      <w:r w:rsidR="00FD4362">
        <w:t>ackage.</w:t>
      </w:r>
      <w:r w:rsidR="005B1D7A">
        <w:tab/>
      </w:r>
      <w:r w:rsidR="005B1D7A">
        <w:tab/>
      </w:r>
      <w:r w:rsidR="005B1D7A">
        <w:tab/>
      </w:r>
      <w:r w:rsidR="005B1D7A">
        <w:tab/>
      </w:r>
      <w:r w:rsidR="005B1D7A">
        <w:tab/>
      </w:r>
      <w:r w:rsidR="005B1D7A">
        <w:tab/>
      </w:r>
      <w:r w:rsidR="005B1D7A">
        <w:tab/>
      </w:r>
      <w:r w:rsidR="008431CE">
        <w:t xml:space="preserve">          </w:t>
      </w:r>
      <w:r w:rsidR="00FD4362">
        <w:t>NumPy is a pac</w:t>
      </w:r>
      <w:r w:rsidR="0029181B">
        <w:t>kage that defines a multi-dimen</w:t>
      </w:r>
      <w:r w:rsidR="001A4C15">
        <w:t>sion</w:t>
      </w:r>
      <w:r w:rsidR="00D9222F">
        <w:t xml:space="preserve"> array </w:t>
      </w:r>
      <w:r w:rsidR="006E5386">
        <w:t>object and associates fast math function</w:t>
      </w:r>
      <w:r w:rsidR="00246EE7">
        <w:t>s</w:t>
      </w:r>
      <w:r w:rsidR="008431CE">
        <w:t xml:space="preserve"> </w:t>
      </w:r>
      <w:r w:rsidR="00246EE7">
        <w:t>th</w:t>
      </w:r>
      <w:r w:rsidR="007457E2">
        <w:t>at</w:t>
      </w:r>
      <w:r w:rsidR="00246EE7">
        <w:t xml:space="preserve"> operate on </w:t>
      </w:r>
      <w:r w:rsidR="00160078">
        <w:t>it</w:t>
      </w:r>
      <w:r w:rsidR="00016884">
        <w:t>.</w:t>
      </w:r>
      <w:r w:rsidR="00675D7E">
        <w:t xml:space="preserve"> </w:t>
      </w:r>
      <w:r w:rsidR="007A6863">
        <w:t xml:space="preserve">It also has functions for </w:t>
      </w:r>
      <w:r w:rsidR="00B02944">
        <w:t xml:space="preserve">working </w:t>
      </w:r>
      <w:r w:rsidR="007C6601">
        <w:t>in do</w:t>
      </w:r>
      <w:r w:rsidR="00FD6AA4">
        <w:t>main of linear algebra</w:t>
      </w:r>
      <w:r w:rsidR="008431CE">
        <w:t xml:space="preserve">, </w:t>
      </w:r>
      <w:r w:rsidR="00675D7E">
        <w:t>Fourier</w:t>
      </w:r>
      <w:r w:rsidR="008431CE">
        <w:t xml:space="preserve"> trans</w:t>
      </w:r>
      <w:r w:rsidR="003622A4">
        <w:t>formation</w:t>
      </w:r>
      <w:r w:rsidR="00087331">
        <w:t xml:space="preserve"> and matrices.</w:t>
      </w:r>
      <w:r w:rsidR="00087331">
        <w:tab/>
      </w:r>
      <w:r w:rsidR="00087331">
        <w:tab/>
      </w:r>
      <w:r w:rsidR="00821C33">
        <w:t xml:space="preserve">      </w:t>
      </w:r>
      <w:r w:rsidR="00087331">
        <w:t>In simple words, it is the fu</w:t>
      </w:r>
      <w:r w:rsidR="00AC579E">
        <w:t>ndament</w:t>
      </w:r>
      <w:r w:rsidR="003A44B0">
        <w:t>al package</w:t>
      </w:r>
      <w:r w:rsidR="00B21B7C">
        <w:t xml:space="preserve"> for </w:t>
      </w:r>
      <w:r w:rsidR="00CB3701">
        <w:t>scientific computing in python.</w:t>
      </w:r>
    </w:p>
    <w:p w14:paraId="42033A88" w14:textId="51CB4B92" w:rsidR="008F378F" w:rsidRDefault="008F378F" w:rsidP="001307E3">
      <w:pPr>
        <w:jc w:val="both"/>
      </w:pPr>
      <w:r>
        <w:rPr>
          <w:b/>
          <w:bCs/>
        </w:rPr>
        <w:t>Arrays: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C42D2">
        <w:rPr>
          <w:b/>
          <w:bCs/>
        </w:rPr>
        <w:t xml:space="preserve">     </w:t>
      </w:r>
      <w:r w:rsidR="0092500C">
        <w:t>1, An array is defined</w:t>
      </w:r>
      <w:r w:rsidR="0007795B">
        <w:t xml:space="preserve"> as a collection </w:t>
      </w:r>
      <w:r w:rsidR="005D6E83">
        <w:t xml:space="preserve">of items that are stored at contiguous </w:t>
      </w:r>
      <w:r w:rsidR="00FC42D2">
        <w:t>memory locations.</w:t>
      </w:r>
      <w:r w:rsidR="00FC42D2">
        <w:tab/>
      </w:r>
      <w:r w:rsidR="00FC42D2">
        <w:tab/>
      </w:r>
      <w:r w:rsidR="00FC42D2">
        <w:tab/>
      </w:r>
      <w:r w:rsidR="0026347D">
        <w:t xml:space="preserve">     </w:t>
      </w:r>
      <w:r w:rsidR="00D4320F">
        <w:t xml:space="preserve">2, it is a container which can hold </w:t>
      </w:r>
      <w:r w:rsidR="0018778A">
        <w:t>a fixed number of items, and these items should be of the same type</w:t>
      </w:r>
      <w:r w:rsidR="0026347D">
        <w:t>.</w:t>
      </w:r>
      <w:r w:rsidR="0026347D">
        <w:tab/>
      </w:r>
      <w:r w:rsidR="0026347D">
        <w:tab/>
      </w:r>
      <w:r w:rsidR="00EF6428">
        <w:t xml:space="preserve">     </w:t>
      </w:r>
      <w:r w:rsidR="00A02C29">
        <w:t>3, A combination of arrays saves a lot of time. The arr</w:t>
      </w:r>
      <w:r w:rsidR="00644E62">
        <w:t xml:space="preserve">ays </w:t>
      </w:r>
      <w:r w:rsidR="00B45B00">
        <w:t>can</w:t>
      </w:r>
      <w:r w:rsidR="00F10C0E">
        <w:t xml:space="preserve"> reduce the </w:t>
      </w:r>
      <w:r w:rsidR="00466D1A">
        <w:t>over</w:t>
      </w:r>
      <w:r w:rsidR="00EF6428">
        <w:t>all size of the code.</w:t>
      </w:r>
    </w:p>
    <w:p w14:paraId="19050475" w14:textId="3FE35207" w:rsidR="00062E8A" w:rsidRDefault="00AD0BF0" w:rsidP="001307E3">
      <w:pPr>
        <w:jc w:val="both"/>
      </w:pPr>
      <w:r>
        <w:rPr>
          <w:b/>
          <w:bCs/>
        </w:rPr>
        <w:t>Advantages of using Arrays:</w:t>
      </w:r>
      <w:r w:rsidR="00C0622C">
        <w:rPr>
          <w:b/>
          <w:bCs/>
        </w:rPr>
        <w:t xml:space="preserve"> </w:t>
      </w:r>
      <w:r w:rsidR="00C0622C">
        <w:rPr>
          <w:b/>
          <w:bCs/>
        </w:rPr>
        <w:tab/>
      </w:r>
      <w:r w:rsidR="00C0622C">
        <w:rPr>
          <w:b/>
          <w:bCs/>
        </w:rPr>
        <w:tab/>
      </w:r>
      <w:r w:rsidR="00C0622C">
        <w:rPr>
          <w:b/>
          <w:bCs/>
        </w:rPr>
        <w:tab/>
      </w:r>
      <w:r w:rsidR="00C0622C">
        <w:rPr>
          <w:b/>
          <w:bCs/>
        </w:rPr>
        <w:tab/>
      </w:r>
      <w:r w:rsidR="00C0622C">
        <w:rPr>
          <w:b/>
          <w:bCs/>
        </w:rPr>
        <w:tab/>
      </w:r>
      <w:r w:rsidR="00C0622C">
        <w:rPr>
          <w:b/>
          <w:bCs/>
        </w:rPr>
        <w:tab/>
      </w:r>
      <w:r w:rsidR="00C0622C">
        <w:rPr>
          <w:b/>
          <w:bCs/>
        </w:rPr>
        <w:tab/>
      </w:r>
      <w:r w:rsidR="00C0622C">
        <w:rPr>
          <w:b/>
          <w:bCs/>
        </w:rPr>
        <w:tab/>
      </w:r>
      <w:r w:rsidR="00C0622C">
        <w:rPr>
          <w:b/>
          <w:bCs/>
        </w:rPr>
        <w:tab/>
      </w:r>
      <w:r w:rsidR="00C0622C">
        <w:rPr>
          <w:b/>
          <w:bCs/>
        </w:rPr>
        <w:tab/>
      </w:r>
      <w:r w:rsidR="00C0622C">
        <w:rPr>
          <w:b/>
          <w:bCs/>
        </w:rPr>
        <w:tab/>
      </w:r>
      <w:r w:rsidR="002B1184">
        <w:rPr>
          <w:b/>
          <w:bCs/>
        </w:rPr>
        <w:t xml:space="preserve">     </w:t>
      </w:r>
      <w:r w:rsidR="00C0622C">
        <w:t>1, NumPy uses much l</w:t>
      </w:r>
      <w:r w:rsidR="00A42415">
        <w:t>ess memo</w:t>
      </w:r>
      <w:r w:rsidR="0032611C">
        <w:t>ry to store data.</w:t>
      </w:r>
      <w:r w:rsidR="0032611C">
        <w:tab/>
      </w:r>
      <w:r w:rsidR="0032611C">
        <w:tab/>
      </w:r>
      <w:r w:rsidR="0032611C">
        <w:tab/>
      </w:r>
      <w:r w:rsidR="0032611C">
        <w:tab/>
      </w:r>
      <w:r w:rsidR="0032611C">
        <w:tab/>
      </w:r>
      <w:r w:rsidR="0032611C">
        <w:tab/>
      </w:r>
      <w:r w:rsidR="0032611C">
        <w:tab/>
      </w:r>
      <w:r w:rsidR="0032611C">
        <w:tab/>
      </w:r>
      <w:r w:rsidR="0032611C">
        <w:tab/>
      </w:r>
      <w:r w:rsidR="002B1184">
        <w:t xml:space="preserve">      </w:t>
      </w:r>
      <w:r w:rsidR="0032611C">
        <w:t>2, NumPy makes it ext</w:t>
      </w:r>
      <w:r w:rsidR="008A0B3E">
        <w:t>remely easy to perform mathematical</w:t>
      </w:r>
      <w:r w:rsidR="00641736">
        <w:t xml:space="preserve"> operations on it.</w:t>
      </w:r>
      <w:r w:rsidR="00641736">
        <w:tab/>
      </w:r>
      <w:r w:rsidR="00641736">
        <w:tab/>
      </w:r>
      <w:r w:rsidR="00641736">
        <w:tab/>
      </w:r>
      <w:r w:rsidR="00641736">
        <w:tab/>
      </w:r>
      <w:r w:rsidR="00641736">
        <w:tab/>
      </w:r>
      <w:r w:rsidR="002B1184">
        <w:t xml:space="preserve">     </w:t>
      </w:r>
      <w:r w:rsidR="00641736">
        <w:t xml:space="preserve">3, </w:t>
      </w:r>
      <w:r w:rsidR="007C7B54">
        <w:t>Used for the creation of n-dim</w:t>
      </w:r>
      <w:r w:rsidR="00CD766B">
        <w:t>ensional arrays.</w:t>
      </w:r>
      <w:r w:rsidR="00CD766B">
        <w:tab/>
      </w:r>
      <w:r w:rsidR="00CD766B">
        <w:tab/>
      </w:r>
      <w:r w:rsidR="00CD766B">
        <w:tab/>
      </w:r>
      <w:r w:rsidR="00CD766B">
        <w:tab/>
      </w:r>
      <w:r w:rsidR="00CD766B">
        <w:tab/>
      </w:r>
      <w:r w:rsidR="00CD766B">
        <w:tab/>
      </w:r>
      <w:r w:rsidR="00CD766B">
        <w:tab/>
      </w:r>
      <w:r w:rsidR="00CD766B">
        <w:tab/>
      </w:r>
      <w:r w:rsidR="00CD766B">
        <w:tab/>
      </w:r>
      <w:r w:rsidR="002B1184">
        <w:t xml:space="preserve">     </w:t>
      </w:r>
      <w:r w:rsidR="00CD766B">
        <w:t>4, Finding elem</w:t>
      </w:r>
      <w:r w:rsidR="00D617D2">
        <w:t>ents in NumPy array is easy.</w:t>
      </w:r>
      <w:r w:rsidR="007B13E1">
        <w:tab/>
      </w:r>
      <w:r w:rsidR="007B13E1">
        <w:tab/>
      </w:r>
      <w:r w:rsidR="007B13E1">
        <w:tab/>
      </w:r>
      <w:r w:rsidR="007B13E1">
        <w:tab/>
      </w:r>
      <w:r w:rsidR="007B13E1">
        <w:tab/>
      </w:r>
      <w:r w:rsidR="007B13E1">
        <w:tab/>
      </w:r>
      <w:r w:rsidR="007B13E1">
        <w:tab/>
      </w:r>
      <w:r w:rsidR="007B13E1">
        <w:tab/>
      </w:r>
      <w:r w:rsidR="007B13E1">
        <w:tab/>
      </w:r>
      <w:r w:rsidR="00442F68">
        <w:t xml:space="preserve">     </w:t>
      </w:r>
      <w:r w:rsidR="00525585">
        <w:t xml:space="preserve">5, A list </w:t>
      </w:r>
      <w:r w:rsidR="00577682">
        <w:t>cannot directly hand</w:t>
      </w:r>
      <w:r w:rsidR="007D32C4">
        <w:t xml:space="preserve">le mathematical </w:t>
      </w:r>
      <w:r w:rsidR="00966879">
        <w:t>operations</w:t>
      </w:r>
      <w:r w:rsidR="009124DA">
        <w:t>, while Array</w:t>
      </w:r>
      <w:r w:rsidR="00966879">
        <w:t xml:space="preserve"> can</w:t>
      </w:r>
      <w:r w:rsidR="00062E8A">
        <w:t>.</w:t>
      </w:r>
      <w:r w:rsidR="00062E8A">
        <w:tab/>
      </w:r>
      <w:r w:rsidR="00062E8A">
        <w:tab/>
      </w:r>
      <w:r w:rsidR="00062E8A">
        <w:tab/>
      </w:r>
      <w:r w:rsidR="00062E8A">
        <w:tab/>
      </w:r>
      <w:r w:rsidR="00062E8A">
        <w:tab/>
      </w:r>
      <w:r w:rsidR="00442F68">
        <w:t xml:space="preserve">     </w:t>
      </w:r>
      <w:r w:rsidR="00062E8A">
        <w:t>6, an array consumes less memory than a list.</w:t>
      </w:r>
      <w:r w:rsidR="00062E8A">
        <w:tab/>
      </w:r>
      <w:r w:rsidR="00062E8A">
        <w:tab/>
      </w:r>
      <w:r w:rsidR="00062E8A">
        <w:tab/>
      </w:r>
      <w:r w:rsidR="00062E8A">
        <w:tab/>
      </w:r>
      <w:r w:rsidR="00062E8A">
        <w:tab/>
      </w:r>
      <w:r w:rsidR="00062E8A">
        <w:tab/>
      </w:r>
      <w:r w:rsidR="00062E8A">
        <w:tab/>
      </w:r>
      <w:r w:rsidR="00062E8A">
        <w:tab/>
      </w:r>
    </w:p>
    <w:p w14:paraId="4B966C1E" w14:textId="4B8BC1A3" w:rsidR="00966879" w:rsidRDefault="00442F68" w:rsidP="001307E3">
      <w:pPr>
        <w:jc w:val="both"/>
      </w:pPr>
      <w:r>
        <w:lastRenderedPageBreak/>
        <w:t>7, Using</w:t>
      </w:r>
      <w:r w:rsidR="00BB0BAF">
        <w:t xml:space="preserve"> an array is faster than list.</w:t>
      </w:r>
      <w:r w:rsidR="00BB0BAF">
        <w:tab/>
      </w:r>
      <w:r w:rsidR="00BB0BAF">
        <w:tab/>
      </w:r>
      <w:r w:rsidR="00BB0BAF">
        <w:tab/>
      </w:r>
      <w:r w:rsidR="00BB0BAF">
        <w:tab/>
      </w:r>
      <w:r w:rsidR="00BB0BAF">
        <w:tab/>
      </w:r>
      <w:r w:rsidR="00BB0BAF">
        <w:tab/>
      </w:r>
      <w:r w:rsidR="00BB0BAF">
        <w:tab/>
      </w:r>
      <w:r w:rsidR="00BB0BAF">
        <w:tab/>
      </w:r>
      <w:r w:rsidR="00BB0BAF">
        <w:tab/>
      </w:r>
      <w:r w:rsidR="00BB0BAF">
        <w:tab/>
      </w:r>
      <w:r w:rsidR="0018100F">
        <w:t xml:space="preserve">     </w:t>
      </w:r>
      <w:r w:rsidR="00BB0BAF">
        <w:t>8, a list can store differ</w:t>
      </w:r>
      <w:r w:rsidR="00853EF7">
        <w:t>ent datatypes, while you can’t</w:t>
      </w:r>
      <w:r w:rsidR="0018100F">
        <w:t xml:space="preserve"> do that in an array.</w:t>
      </w:r>
      <w:r w:rsidR="00853EF7">
        <w:t xml:space="preserve"> </w:t>
      </w:r>
    </w:p>
    <w:p w14:paraId="447657B0" w14:textId="69D46D2B" w:rsidR="00AD0BF0" w:rsidRDefault="00391C1F" w:rsidP="00D32107">
      <w:pPr>
        <w:jc w:val="both"/>
      </w:pPr>
      <w:r>
        <w:rPr>
          <w:b/>
          <w:bCs/>
        </w:rPr>
        <w:t>Arrays v/s Lists: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33474">
        <w:rPr>
          <w:b/>
          <w:bCs/>
        </w:rPr>
        <w:t xml:space="preserve">     </w:t>
      </w:r>
      <w:r w:rsidR="00933474">
        <w:t xml:space="preserve">1, </w:t>
      </w:r>
      <w:r w:rsidR="001C3AE7">
        <w:t>A list cannot directly handle mathematical op</w:t>
      </w:r>
      <w:r w:rsidR="005A5419">
        <w:t>erations, while Array can.</w:t>
      </w:r>
      <w:r w:rsidR="00577682">
        <w:t xml:space="preserve"> </w:t>
      </w:r>
      <w:r w:rsidR="00933474">
        <w:tab/>
      </w:r>
      <w:r w:rsidR="00933474">
        <w:tab/>
      </w:r>
      <w:r w:rsidR="00933474">
        <w:tab/>
      </w:r>
      <w:r w:rsidR="00933474">
        <w:tab/>
      </w:r>
      <w:r w:rsidR="00933474">
        <w:tab/>
      </w:r>
      <w:r w:rsidR="00D575CB">
        <w:t xml:space="preserve">     </w:t>
      </w:r>
      <w:r w:rsidR="00933474">
        <w:t>2, An Array consumes less memory than a list.</w:t>
      </w:r>
      <w:r w:rsidR="00D575CB">
        <w:tab/>
      </w:r>
      <w:r w:rsidR="00D575CB">
        <w:tab/>
      </w:r>
      <w:r w:rsidR="00D575CB">
        <w:tab/>
      </w:r>
      <w:r w:rsidR="00D575CB">
        <w:tab/>
      </w:r>
      <w:r w:rsidR="00D575CB">
        <w:tab/>
      </w:r>
      <w:r w:rsidR="00D575CB">
        <w:tab/>
      </w:r>
      <w:r w:rsidR="00D575CB">
        <w:tab/>
      </w:r>
      <w:r w:rsidR="00D575CB">
        <w:tab/>
      </w:r>
      <w:r w:rsidR="00D575CB">
        <w:tab/>
      </w:r>
      <w:r w:rsidR="00F04859">
        <w:t xml:space="preserve">     </w:t>
      </w:r>
      <w:r w:rsidR="00D575CB">
        <w:t>3, Using an array is faster than list.</w:t>
      </w:r>
      <w:r w:rsidR="00D575CB">
        <w:tab/>
      </w:r>
      <w:r w:rsidR="00D575CB">
        <w:tab/>
      </w:r>
      <w:r w:rsidR="00D575CB">
        <w:tab/>
      </w:r>
      <w:r w:rsidR="00D575CB">
        <w:tab/>
      </w:r>
      <w:r w:rsidR="00D575CB">
        <w:tab/>
      </w:r>
      <w:r w:rsidR="00D575CB">
        <w:tab/>
      </w:r>
      <w:r w:rsidR="00D575CB">
        <w:tab/>
      </w:r>
      <w:r w:rsidR="00D575CB">
        <w:tab/>
      </w:r>
      <w:r w:rsidR="00D575CB">
        <w:tab/>
      </w:r>
      <w:r w:rsidR="00D575CB">
        <w:tab/>
      </w:r>
      <w:r w:rsidR="00F04859">
        <w:t xml:space="preserve">     </w:t>
      </w:r>
      <w:r w:rsidR="00D575CB">
        <w:t xml:space="preserve">4, a list can store different datatypes, while you can’t </w:t>
      </w:r>
      <w:r w:rsidR="00F04859">
        <w:t>do that in an Array.</w:t>
      </w:r>
      <w:r w:rsidR="003436CF">
        <w:tab/>
      </w:r>
      <w:r w:rsidR="003436CF">
        <w:tab/>
      </w:r>
      <w:r w:rsidR="003436CF">
        <w:tab/>
      </w:r>
      <w:r w:rsidR="003436CF">
        <w:tab/>
      </w:r>
      <w:r w:rsidR="003436CF">
        <w:tab/>
      </w:r>
      <w:r w:rsidR="003436CF">
        <w:tab/>
      </w:r>
      <w:r w:rsidR="00D32107">
        <w:t xml:space="preserve">     </w:t>
      </w:r>
      <w:r w:rsidR="009349A0">
        <w:t xml:space="preserve">6, A list is easier to modify since a list store each element </w:t>
      </w:r>
      <w:r w:rsidR="002C0D6D">
        <w:t xml:space="preserve">individually, it is easier to add and delete an </w:t>
      </w:r>
      <w:r w:rsidR="00EB1AD6">
        <w:t xml:space="preserve">element </w:t>
      </w:r>
      <w:r w:rsidR="00D32107">
        <w:t xml:space="preserve">     </w:t>
      </w:r>
      <w:r w:rsidR="00EB1AD6">
        <w:t>individually, it is easier to add and delet</w:t>
      </w:r>
      <w:r w:rsidR="00ED387D">
        <w:t>e an element than an array does.</w:t>
      </w:r>
      <w:r w:rsidR="00ED387D">
        <w:tab/>
      </w:r>
      <w:r w:rsidR="00ED387D">
        <w:tab/>
      </w:r>
      <w:r w:rsidR="00ED387D">
        <w:tab/>
      </w:r>
      <w:r w:rsidR="00ED387D">
        <w:tab/>
      </w:r>
      <w:r w:rsidR="00ED387D">
        <w:tab/>
      </w:r>
      <w:r w:rsidR="00ED387D">
        <w:tab/>
      </w:r>
      <w:r w:rsidR="00D32107">
        <w:t xml:space="preserve">     </w:t>
      </w:r>
      <w:r w:rsidR="00ED387D">
        <w:t xml:space="preserve">7, In lists one </w:t>
      </w:r>
      <w:r w:rsidR="001E325D">
        <w:t>can have nested data with different size, while you cannot do the same in array.</w:t>
      </w:r>
    </w:p>
    <w:p w14:paraId="36A8E74D" w14:textId="1029A4AD" w:rsidR="00F814CA" w:rsidRDefault="00561F71" w:rsidP="00F814CA">
      <w:pPr>
        <w:jc w:val="both"/>
      </w:pPr>
      <w:r>
        <w:rPr>
          <w:b/>
          <w:bCs/>
        </w:rPr>
        <w:t>NumPy-Creating Arrays, Slicing and Attributes</w:t>
      </w:r>
      <w:r w:rsidR="00162A91">
        <w:rPr>
          <w:b/>
          <w:bCs/>
        </w:rPr>
        <w:t>:</w:t>
      </w:r>
      <w:r w:rsidR="00162A91">
        <w:rPr>
          <w:b/>
          <w:bCs/>
        </w:rPr>
        <w:tab/>
      </w:r>
      <w:r w:rsidR="00162A91">
        <w:rPr>
          <w:b/>
          <w:bCs/>
        </w:rPr>
        <w:tab/>
      </w:r>
      <w:r w:rsidR="00162A91">
        <w:rPr>
          <w:b/>
          <w:bCs/>
        </w:rPr>
        <w:tab/>
      </w:r>
      <w:r w:rsidR="00162A91">
        <w:rPr>
          <w:b/>
          <w:bCs/>
        </w:rPr>
        <w:tab/>
      </w:r>
      <w:r w:rsidR="00162A91">
        <w:rPr>
          <w:b/>
          <w:bCs/>
        </w:rPr>
        <w:tab/>
      </w:r>
      <w:r w:rsidR="00162A91">
        <w:rPr>
          <w:b/>
          <w:bCs/>
        </w:rPr>
        <w:tab/>
      </w:r>
      <w:r w:rsidR="00162A91">
        <w:rPr>
          <w:b/>
          <w:bCs/>
        </w:rPr>
        <w:tab/>
      </w:r>
      <w:r w:rsidR="00162A91">
        <w:rPr>
          <w:b/>
          <w:bCs/>
        </w:rPr>
        <w:tab/>
      </w:r>
      <w:r w:rsidR="0018094B">
        <w:rPr>
          <w:b/>
          <w:bCs/>
        </w:rPr>
        <w:t xml:space="preserve">         </w:t>
      </w:r>
      <w:r w:rsidR="0018094B" w:rsidRPr="0018094B">
        <w:rPr>
          <w:u w:val="single"/>
        </w:rPr>
        <w:t>Creating Arrays</w:t>
      </w:r>
      <w:r w:rsidR="0018094B">
        <w:rPr>
          <w:u w:val="single"/>
        </w:rPr>
        <w:t>:</w:t>
      </w:r>
      <w:r w:rsidR="0082322C">
        <w:t xml:space="preserve"> </w:t>
      </w:r>
      <w:r w:rsidR="00B25108">
        <w:t xml:space="preserve">Firstly </w:t>
      </w:r>
      <w:r w:rsidR="001A3F4C">
        <w:t>imp</w:t>
      </w:r>
      <w:r w:rsidR="0082322C">
        <w:t xml:space="preserve">ort </w:t>
      </w:r>
      <w:proofErr w:type="spellStart"/>
      <w:r w:rsidR="0082322C">
        <w:t>numpy</w:t>
      </w:r>
      <w:proofErr w:type="spellEnd"/>
      <w:r w:rsidR="0082322C">
        <w:t xml:space="preserve"> </w:t>
      </w:r>
      <w:r w:rsidR="00EB3F15">
        <w:t>then a=</w:t>
      </w:r>
      <w:proofErr w:type="spellStart"/>
      <w:r w:rsidR="00EB3F15">
        <w:t>numpy</w:t>
      </w:r>
      <w:r w:rsidR="006B05B4">
        <w:t>.array</w:t>
      </w:r>
      <w:proofErr w:type="spellEnd"/>
      <w:r w:rsidR="006B05B4">
        <w:t>([10,20,30,40])</w:t>
      </w:r>
      <w:r w:rsidR="00B84249">
        <w:tab/>
      </w:r>
      <w:r w:rsidR="00B84249">
        <w:tab/>
      </w:r>
      <w:r w:rsidR="00B84249">
        <w:tab/>
      </w:r>
      <w:r w:rsidR="00B84249">
        <w:tab/>
        <w:t xml:space="preserve">             </w:t>
      </w:r>
      <w:r w:rsidR="00B84249" w:rsidRPr="00B84249">
        <w:rPr>
          <w:u w:val="single"/>
        </w:rPr>
        <w:t>Slicing</w:t>
      </w:r>
      <w:r w:rsidR="00B84249">
        <w:rPr>
          <w:u w:val="single"/>
        </w:rPr>
        <w:t xml:space="preserve">: </w:t>
      </w:r>
      <w:r w:rsidR="000620C2">
        <w:t xml:space="preserve"> simply like print([</w:t>
      </w:r>
      <w:r w:rsidR="00885357">
        <w:t>0:3</w:t>
      </w:r>
      <w:r w:rsidR="000620C2">
        <w:t>])</w:t>
      </w:r>
      <w:r w:rsidR="00C30C93">
        <w:tab/>
      </w:r>
      <w:r w:rsidR="00C30C93">
        <w:tab/>
      </w:r>
      <w:r w:rsidR="00C30C93">
        <w:tab/>
      </w:r>
      <w:r w:rsidR="00C30C93">
        <w:tab/>
      </w:r>
      <w:r w:rsidR="00C30C93">
        <w:tab/>
      </w:r>
      <w:r w:rsidR="00C30C93">
        <w:tab/>
      </w:r>
      <w:r w:rsidR="00C30C93">
        <w:tab/>
      </w:r>
      <w:r w:rsidR="00C30C93">
        <w:tab/>
      </w:r>
      <w:r w:rsidR="00C30C93">
        <w:tab/>
      </w:r>
      <w:r w:rsidR="00C30C93">
        <w:tab/>
        <w:t xml:space="preserve">     </w:t>
      </w:r>
      <w:r w:rsidR="00C30C93" w:rsidRPr="00C30C93">
        <w:rPr>
          <w:u w:val="single"/>
        </w:rPr>
        <w:t>Attributes:</w:t>
      </w:r>
      <w:r w:rsidR="00661CCB" w:rsidRPr="00661CCB">
        <w:tab/>
      </w:r>
      <w:r w:rsidR="0092645C">
        <w:tab/>
      </w:r>
      <w:r w:rsidR="0092645C">
        <w:tab/>
      </w:r>
      <w:r w:rsidR="0092645C">
        <w:tab/>
      </w:r>
      <w:r w:rsidR="0092645C">
        <w:tab/>
      </w:r>
      <w:r w:rsidR="0092645C">
        <w:tab/>
      </w:r>
      <w:r w:rsidR="0092645C">
        <w:tab/>
      </w:r>
      <w:r w:rsidR="0092645C">
        <w:tab/>
      </w:r>
      <w:r w:rsidR="0092645C">
        <w:tab/>
      </w:r>
      <w:r w:rsidR="0092645C">
        <w:tab/>
      </w:r>
      <w:r w:rsidR="0092645C">
        <w:tab/>
      </w:r>
      <w:r w:rsidR="0092645C">
        <w:tab/>
      </w:r>
      <w:r w:rsidR="0092645C">
        <w:tab/>
      </w:r>
      <w:r w:rsidR="004C46F4">
        <w:t xml:space="preserve">     </w:t>
      </w:r>
      <w:r w:rsidR="00592BEF">
        <w:t>1,</w:t>
      </w:r>
      <w:r w:rsidR="00A93DAA">
        <w:t xml:space="preserve"> </w:t>
      </w:r>
      <w:r w:rsidR="00B073F9">
        <w:t>print(</w:t>
      </w:r>
      <w:proofErr w:type="spellStart"/>
      <w:r w:rsidR="00530F87">
        <w:t>numpy.shape</w:t>
      </w:r>
      <w:proofErr w:type="spellEnd"/>
      <w:r w:rsidR="003933B7">
        <w:t xml:space="preserve"> </w:t>
      </w:r>
      <w:r w:rsidR="00B073F9">
        <w:t>(</w:t>
      </w:r>
      <w:r w:rsidR="00530F87">
        <w:t>a</w:t>
      </w:r>
      <w:r w:rsidR="00B073F9">
        <w:t>))</w:t>
      </w:r>
      <w:r w:rsidR="00530F87">
        <w:t xml:space="preserve"> = </w:t>
      </w:r>
      <w:r w:rsidR="003933B7">
        <w:t xml:space="preserve">to count row and </w:t>
      </w:r>
      <w:r w:rsidR="00661CCB">
        <w:t>columns</w:t>
      </w:r>
      <w:r w:rsidR="00661CCB">
        <w:tab/>
      </w:r>
      <w:r w:rsidR="00661CCB">
        <w:tab/>
      </w:r>
      <w:r w:rsidR="00661CCB">
        <w:tab/>
      </w:r>
      <w:r w:rsidR="00661CCB">
        <w:tab/>
      </w:r>
      <w:r w:rsidR="00661CCB">
        <w:tab/>
      </w:r>
      <w:r w:rsidR="00661CCB">
        <w:tab/>
      </w:r>
      <w:r w:rsidR="00661CCB">
        <w:tab/>
      </w:r>
      <w:r w:rsidR="00661CCB">
        <w:tab/>
      </w:r>
      <w:r w:rsidR="004C46F4">
        <w:t xml:space="preserve">     </w:t>
      </w:r>
      <w:r w:rsidR="00B211CD">
        <w:t>2, print(</w:t>
      </w:r>
      <w:proofErr w:type="spellStart"/>
      <w:r w:rsidR="00B211CD">
        <w:t>numpy</w:t>
      </w:r>
      <w:r w:rsidR="00D809C6">
        <w:t>.size</w:t>
      </w:r>
      <w:proofErr w:type="spellEnd"/>
      <w:r w:rsidR="00D809C6">
        <w:t xml:space="preserve">(a)) = to count </w:t>
      </w:r>
      <w:r w:rsidR="00275C9D">
        <w:t xml:space="preserve">total number </w:t>
      </w:r>
      <w:r w:rsidR="00D60A9C">
        <w:tab/>
      </w:r>
      <w:r w:rsidR="00D60A9C">
        <w:tab/>
      </w:r>
      <w:r w:rsidR="00D60A9C">
        <w:tab/>
      </w:r>
      <w:r w:rsidR="00D60A9C">
        <w:tab/>
      </w:r>
      <w:r w:rsidR="00D60A9C">
        <w:tab/>
      </w:r>
      <w:r w:rsidR="00D60A9C">
        <w:tab/>
      </w:r>
      <w:r w:rsidR="00D60A9C">
        <w:tab/>
      </w:r>
      <w:r w:rsidR="00D60A9C">
        <w:tab/>
        <w:t xml:space="preserve">  </w:t>
      </w:r>
      <w:r w:rsidR="00C82966">
        <w:tab/>
      </w:r>
      <w:r w:rsidR="004C46F4">
        <w:t xml:space="preserve">     </w:t>
      </w:r>
      <w:r w:rsidR="00D60A9C">
        <w:t>3, print(</w:t>
      </w:r>
      <w:proofErr w:type="spellStart"/>
      <w:r w:rsidR="00D60A9C">
        <w:t>numpy.</w:t>
      </w:r>
      <w:r w:rsidR="009A2F6A">
        <w:t>ndim</w:t>
      </w:r>
      <w:proofErr w:type="spellEnd"/>
      <w:r w:rsidR="009A2F6A">
        <w:t xml:space="preserve">(a)) = </w:t>
      </w:r>
      <w:r w:rsidR="00317B6C">
        <w:t>to count dimension</w:t>
      </w:r>
      <w:r w:rsidR="00C82966">
        <w:tab/>
      </w:r>
      <w:r w:rsidR="00C82966">
        <w:tab/>
      </w:r>
      <w:r w:rsidR="00C82966">
        <w:tab/>
      </w:r>
      <w:r w:rsidR="00C82966">
        <w:tab/>
      </w:r>
      <w:r w:rsidR="00C82966">
        <w:tab/>
      </w:r>
      <w:r w:rsidR="00C82966">
        <w:tab/>
      </w:r>
      <w:r w:rsidR="00C82966">
        <w:tab/>
      </w:r>
      <w:r w:rsidR="00C82966">
        <w:tab/>
      </w:r>
      <w:r w:rsidR="00C82966">
        <w:tab/>
      </w:r>
      <w:r w:rsidR="004C46F4">
        <w:t xml:space="preserve">     </w:t>
      </w:r>
      <w:r w:rsidR="00C82966">
        <w:t>4, print(</w:t>
      </w:r>
      <w:proofErr w:type="spellStart"/>
      <w:r w:rsidR="00C82966">
        <w:t>a.dty</w:t>
      </w:r>
      <w:r w:rsidR="0004118B">
        <w:t>pe</w:t>
      </w:r>
      <w:proofErr w:type="spellEnd"/>
      <w:r w:rsidR="0004118B">
        <w:t>) = to know data t</w:t>
      </w:r>
      <w:r w:rsidR="00A82139">
        <w:t>ype</w:t>
      </w:r>
      <w:r w:rsidR="00544A4A">
        <w:t xml:space="preserve"> </w:t>
      </w:r>
      <w:r w:rsidR="007F13C7">
        <w:tab/>
      </w:r>
      <w:r w:rsidR="007F13C7">
        <w:tab/>
      </w:r>
      <w:r w:rsidR="007F13C7">
        <w:tab/>
      </w:r>
      <w:r w:rsidR="007F13C7">
        <w:tab/>
      </w:r>
      <w:r w:rsidR="007F13C7">
        <w:tab/>
      </w:r>
      <w:r w:rsidR="007F13C7">
        <w:tab/>
      </w:r>
      <w:r w:rsidR="007F13C7">
        <w:tab/>
      </w:r>
      <w:r w:rsidR="007F13C7">
        <w:tab/>
      </w:r>
      <w:r w:rsidR="007F13C7">
        <w:tab/>
      </w:r>
      <w:r w:rsidR="007F13C7">
        <w:tab/>
      </w:r>
      <w:r w:rsidR="004C46F4">
        <w:t xml:space="preserve">     </w:t>
      </w:r>
      <w:r w:rsidR="007F13C7">
        <w:t xml:space="preserve">5, </w:t>
      </w:r>
      <w:r w:rsidR="00F814CA" w:rsidRPr="00F814CA">
        <w:t>print(</w:t>
      </w:r>
      <w:proofErr w:type="spellStart"/>
      <w:r w:rsidR="00F814CA" w:rsidRPr="00F814CA">
        <w:t>len</w:t>
      </w:r>
      <w:proofErr w:type="spellEnd"/>
      <w:r w:rsidR="00F814CA" w:rsidRPr="00F814CA">
        <w:t>(a))</w:t>
      </w:r>
      <w:r w:rsidR="00F814CA">
        <w:t xml:space="preserve"> = </w:t>
      </w:r>
      <w:r w:rsidR="00A32B82">
        <w:t xml:space="preserve">to know the length </w:t>
      </w:r>
      <w:r w:rsidR="00033B5C">
        <w:tab/>
      </w:r>
      <w:r w:rsidR="00033B5C">
        <w:tab/>
      </w:r>
      <w:r w:rsidR="00033B5C">
        <w:tab/>
      </w:r>
      <w:r w:rsidR="00033B5C">
        <w:tab/>
      </w:r>
      <w:r w:rsidR="00033B5C">
        <w:tab/>
      </w:r>
      <w:r w:rsidR="00033B5C">
        <w:tab/>
      </w:r>
      <w:r w:rsidR="00033B5C">
        <w:tab/>
      </w:r>
      <w:r w:rsidR="00033B5C">
        <w:tab/>
      </w:r>
      <w:r w:rsidR="00033B5C">
        <w:tab/>
      </w:r>
      <w:r w:rsidR="00551F4D">
        <w:tab/>
      </w:r>
      <w:r w:rsidR="004C46F4">
        <w:t xml:space="preserve">     </w:t>
      </w:r>
      <w:r w:rsidR="00551F4D">
        <w:t>6, print(</w:t>
      </w:r>
      <w:proofErr w:type="spellStart"/>
      <w:r w:rsidR="00551F4D">
        <w:t>a.</w:t>
      </w:r>
      <w:r w:rsidR="008E16D7">
        <w:t>astype</w:t>
      </w:r>
      <w:proofErr w:type="spellEnd"/>
      <w:r w:rsidR="008E16D7">
        <w:t>(int)</w:t>
      </w:r>
      <w:r w:rsidR="00551F4D">
        <w:t>)</w:t>
      </w:r>
      <w:r w:rsidR="008E16D7">
        <w:t xml:space="preserve"> = convert </w:t>
      </w:r>
      <w:r w:rsidR="00181197">
        <w:t>to different type</w:t>
      </w:r>
    </w:p>
    <w:p w14:paraId="0928A88B" w14:textId="023384C3" w:rsidR="009917F6" w:rsidRDefault="00673658" w:rsidP="00F814CA">
      <w:pPr>
        <w:jc w:val="both"/>
      </w:pPr>
      <w:r>
        <w:rPr>
          <w:b/>
          <w:bCs/>
        </w:rPr>
        <w:t xml:space="preserve">Mathematical Operations and Functions </w:t>
      </w:r>
      <w:r w:rsidR="00F25B2A">
        <w:rPr>
          <w:b/>
          <w:bCs/>
        </w:rPr>
        <w:t>on Arrays</w:t>
      </w:r>
      <w:r w:rsidR="00F25B2A">
        <w:rPr>
          <w:b/>
          <w:bCs/>
        </w:rPr>
        <w:tab/>
      </w:r>
      <w:r w:rsidR="00F25B2A">
        <w:rPr>
          <w:b/>
          <w:bCs/>
        </w:rPr>
        <w:tab/>
      </w:r>
      <w:r w:rsidR="00F25B2A">
        <w:rPr>
          <w:b/>
          <w:bCs/>
        </w:rPr>
        <w:tab/>
      </w:r>
      <w:r w:rsidR="00F25B2A">
        <w:rPr>
          <w:b/>
          <w:bCs/>
        </w:rPr>
        <w:tab/>
      </w:r>
      <w:r w:rsidR="00F25B2A">
        <w:rPr>
          <w:b/>
          <w:bCs/>
        </w:rPr>
        <w:tab/>
      </w:r>
      <w:r w:rsidR="00F25B2A">
        <w:rPr>
          <w:b/>
          <w:bCs/>
        </w:rPr>
        <w:tab/>
      </w:r>
      <w:r w:rsidR="00F25B2A">
        <w:rPr>
          <w:b/>
          <w:bCs/>
        </w:rPr>
        <w:tab/>
      </w:r>
      <w:r w:rsidR="009D5F4A">
        <w:rPr>
          <w:b/>
          <w:bCs/>
        </w:rPr>
        <w:t xml:space="preserve">       </w:t>
      </w:r>
      <w:r w:rsidR="009D5F4A">
        <w:rPr>
          <w:u w:val="single"/>
        </w:rPr>
        <w:t>Function:</w:t>
      </w:r>
      <w:r w:rsidR="009D5F4A">
        <w:t xml:space="preserve"> </w:t>
      </w:r>
      <w:r w:rsidR="00DC6E26">
        <w:t xml:space="preserve">  </w:t>
      </w:r>
      <w:r w:rsidR="00676A13">
        <w:tab/>
      </w:r>
      <w:r w:rsidR="00676A13">
        <w:tab/>
      </w:r>
      <w:r w:rsidR="00676A13">
        <w:tab/>
      </w:r>
      <w:r w:rsidR="00676A13">
        <w:tab/>
      </w:r>
      <w:r w:rsidR="00676A13">
        <w:tab/>
      </w:r>
      <w:r w:rsidR="00676A13">
        <w:tab/>
      </w:r>
      <w:r w:rsidR="00676A13">
        <w:tab/>
      </w:r>
      <w:r w:rsidR="00676A13">
        <w:tab/>
      </w:r>
      <w:r w:rsidR="00676A13">
        <w:tab/>
      </w:r>
      <w:r w:rsidR="00676A13">
        <w:tab/>
      </w:r>
      <w:r w:rsidR="00676A13">
        <w:tab/>
      </w:r>
      <w:r w:rsidR="00676A13">
        <w:tab/>
        <w:t xml:space="preserve">                   </w:t>
      </w:r>
      <w:r w:rsidR="002D58EB">
        <w:t xml:space="preserve">1, </w:t>
      </w:r>
      <w:proofErr w:type="spellStart"/>
      <w:proofErr w:type="gramStart"/>
      <w:r w:rsidR="00DC6E26">
        <w:t>np</w:t>
      </w:r>
      <w:r w:rsidR="00A35AED">
        <w:t>.subtract</w:t>
      </w:r>
      <w:proofErr w:type="spellEnd"/>
      <w:proofErr w:type="gramEnd"/>
      <w:r w:rsidR="002D58EB">
        <w:t>(#,#) = to</w:t>
      </w:r>
      <w:r w:rsidR="004C46F4">
        <w:t xml:space="preserve"> </w:t>
      </w:r>
      <w:r w:rsidR="0068142C">
        <w:t>subtract</w:t>
      </w:r>
      <w:r w:rsidR="0068142C">
        <w:tab/>
      </w:r>
      <w:r w:rsidR="0068142C">
        <w:tab/>
      </w:r>
      <w:r w:rsidR="0068142C">
        <w:tab/>
      </w:r>
      <w:r w:rsidR="0068142C">
        <w:tab/>
      </w:r>
      <w:r w:rsidR="0068142C">
        <w:tab/>
      </w:r>
      <w:r w:rsidR="0068142C">
        <w:tab/>
      </w:r>
      <w:r w:rsidR="0068142C">
        <w:tab/>
      </w:r>
      <w:r w:rsidR="0068142C">
        <w:tab/>
      </w:r>
      <w:r w:rsidR="0068142C">
        <w:tab/>
      </w:r>
      <w:r w:rsidR="0068142C">
        <w:tab/>
      </w:r>
      <w:r w:rsidR="0068142C">
        <w:tab/>
      </w:r>
      <w:r w:rsidR="00FB7BAD">
        <w:t xml:space="preserve">     </w:t>
      </w:r>
      <w:r w:rsidR="0068142C">
        <w:t xml:space="preserve">2, </w:t>
      </w:r>
      <w:proofErr w:type="spellStart"/>
      <w:r w:rsidR="0068142C">
        <w:t>p.add</w:t>
      </w:r>
      <w:proofErr w:type="spellEnd"/>
      <w:r w:rsidR="00D40450">
        <w:t>(#,#) = to add</w:t>
      </w:r>
      <w:r w:rsidR="00D40450">
        <w:tab/>
      </w:r>
      <w:r w:rsidR="00D40450">
        <w:tab/>
      </w:r>
      <w:r w:rsidR="00D40450">
        <w:tab/>
      </w:r>
      <w:r w:rsidR="00D40450">
        <w:tab/>
      </w:r>
      <w:r w:rsidR="00D40450">
        <w:tab/>
      </w:r>
      <w:r w:rsidR="00D40450">
        <w:tab/>
      </w:r>
      <w:r w:rsidR="00D40450">
        <w:tab/>
      </w:r>
      <w:r w:rsidR="00D40450">
        <w:tab/>
      </w:r>
      <w:r w:rsidR="00D40450">
        <w:tab/>
      </w:r>
      <w:r w:rsidR="00D40450">
        <w:tab/>
      </w:r>
      <w:r w:rsidR="00D40450">
        <w:tab/>
      </w:r>
      <w:r w:rsidR="00D40450">
        <w:tab/>
      </w:r>
      <w:r w:rsidR="00FB7BAD">
        <w:t xml:space="preserve">     </w:t>
      </w:r>
      <w:r w:rsidR="00D40450">
        <w:t xml:space="preserve">3, </w:t>
      </w:r>
      <w:proofErr w:type="spellStart"/>
      <w:r w:rsidR="00005F33">
        <w:t>np.divide</w:t>
      </w:r>
      <w:proofErr w:type="spellEnd"/>
      <w:r w:rsidR="00005F33">
        <w:t>(#,#) = to divide</w:t>
      </w:r>
      <w:r w:rsidR="009917F6">
        <w:tab/>
      </w:r>
      <w:r w:rsidR="009917F6">
        <w:tab/>
      </w:r>
      <w:r w:rsidR="009917F6">
        <w:tab/>
      </w:r>
      <w:r w:rsidR="009917F6">
        <w:tab/>
      </w:r>
      <w:r w:rsidR="009917F6">
        <w:tab/>
      </w:r>
      <w:r w:rsidR="009917F6">
        <w:tab/>
      </w:r>
      <w:r w:rsidR="009917F6">
        <w:tab/>
      </w:r>
      <w:r w:rsidR="009917F6">
        <w:tab/>
      </w:r>
      <w:r w:rsidR="009917F6">
        <w:tab/>
      </w:r>
      <w:r w:rsidR="009917F6">
        <w:tab/>
      </w:r>
      <w:r w:rsidR="00FB7BAD">
        <w:t xml:space="preserve">                    </w:t>
      </w:r>
      <w:r w:rsidR="009917F6">
        <w:t>4</w:t>
      </w:r>
      <w:r w:rsidR="00FB7BAD">
        <w:t xml:space="preserve"> </w:t>
      </w:r>
      <w:r w:rsidR="009917F6">
        <w:t xml:space="preserve">, </w:t>
      </w:r>
      <w:proofErr w:type="spellStart"/>
      <w:r w:rsidR="00152E84">
        <w:t>np.multiply</w:t>
      </w:r>
      <w:proofErr w:type="spellEnd"/>
      <w:r w:rsidR="00152E84">
        <w:t>(#,#)</w:t>
      </w:r>
      <w:r w:rsidR="00FB7BAD">
        <w:t xml:space="preserve"> = to multiply</w:t>
      </w:r>
      <w:r w:rsidR="00152E84">
        <w:tab/>
      </w:r>
      <w:r w:rsidR="00152E84">
        <w:tab/>
      </w:r>
      <w:r w:rsidR="00152E84">
        <w:tab/>
      </w:r>
      <w:r w:rsidR="00152E84">
        <w:tab/>
      </w:r>
      <w:r w:rsidR="00152E84">
        <w:tab/>
      </w:r>
      <w:r w:rsidR="00152E84">
        <w:tab/>
      </w:r>
      <w:r w:rsidR="00152E84">
        <w:tab/>
      </w:r>
      <w:r w:rsidR="00152E84">
        <w:tab/>
      </w:r>
      <w:r w:rsidR="00152E84">
        <w:tab/>
      </w:r>
      <w:r w:rsidR="00152E84">
        <w:tab/>
      </w:r>
      <w:r w:rsidR="00152E84">
        <w:tab/>
      </w:r>
      <w:r w:rsidR="00FB7BAD">
        <w:t xml:space="preserve">                   5, </w:t>
      </w:r>
      <w:proofErr w:type="spellStart"/>
      <w:r w:rsidR="009917F6">
        <w:t>np.exp</w:t>
      </w:r>
      <w:proofErr w:type="spellEnd"/>
      <w:r w:rsidR="009917F6">
        <w:t>(</w:t>
      </w:r>
      <w:r w:rsidR="008A781C">
        <w:t>#,#</w:t>
      </w:r>
      <w:r w:rsidR="009917F6">
        <w:t>)</w:t>
      </w:r>
      <w:r w:rsidR="008A781C">
        <w:t xml:space="preserve"> = to </w:t>
      </w:r>
      <w:r w:rsidR="00640F91">
        <w:tab/>
      </w:r>
      <w:r w:rsidR="00640F91">
        <w:tab/>
      </w:r>
      <w:r w:rsidR="00640F91">
        <w:tab/>
      </w:r>
      <w:r w:rsidR="00640F91">
        <w:tab/>
      </w:r>
      <w:r w:rsidR="00640F91">
        <w:tab/>
      </w:r>
      <w:r w:rsidR="00640F91">
        <w:tab/>
      </w:r>
      <w:r w:rsidR="00640F91">
        <w:tab/>
      </w:r>
      <w:r w:rsidR="00640F91">
        <w:tab/>
      </w:r>
      <w:r w:rsidR="00640F91">
        <w:tab/>
      </w:r>
      <w:r w:rsidR="00640F91">
        <w:tab/>
      </w:r>
      <w:r w:rsidR="00640F91">
        <w:tab/>
      </w:r>
      <w:r w:rsidR="00640F91">
        <w:tab/>
      </w:r>
      <w:r w:rsidR="009A20D6">
        <w:t xml:space="preserve">     </w:t>
      </w:r>
      <w:r w:rsidR="00640F91">
        <w:t xml:space="preserve">6, </w:t>
      </w:r>
      <w:proofErr w:type="spellStart"/>
      <w:r w:rsidR="00640F91">
        <w:t>np.</w:t>
      </w:r>
      <w:r w:rsidR="00C77794">
        <w:t>sqrt</w:t>
      </w:r>
      <w:proofErr w:type="spellEnd"/>
      <w:r w:rsidR="00C77794">
        <w:t>(#)</w:t>
      </w:r>
      <w:r w:rsidR="00E3086D">
        <w:t xml:space="preserve"> to </w:t>
      </w:r>
      <w:r w:rsidR="001F06AA">
        <w:t xml:space="preserve">make square root </w:t>
      </w:r>
      <w:r w:rsidR="00C77794">
        <w:tab/>
      </w:r>
      <w:r w:rsidR="00C77794">
        <w:tab/>
      </w:r>
      <w:r w:rsidR="001F06AA">
        <w:tab/>
      </w:r>
      <w:r w:rsidR="001F06AA">
        <w:tab/>
      </w:r>
      <w:r w:rsidR="001F06AA">
        <w:tab/>
      </w:r>
      <w:r w:rsidR="001F06AA">
        <w:tab/>
      </w:r>
      <w:r w:rsidR="001F06AA">
        <w:tab/>
      </w:r>
      <w:r w:rsidR="001F06AA">
        <w:tab/>
      </w:r>
      <w:r w:rsidR="001F06AA">
        <w:tab/>
      </w:r>
      <w:r w:rsidR="001F06AA">
        <w:tab/>
      </w:r>
      <w:r w:rsidR="00675190">
        <w:t xml:space="preserve">      </w:t>
      </w:r>
      <w:r w:rsidR="00C77794">
        <w:t xml:space="preserve">7, </w:t>
      </w:r>
      <w:proofErr w:type="spellStart"/>
      <w:r w:rsidR="00C77794">
        <w:t>np.pow</w:t>
      </w:r>
      <w:proofErr w:type="spellEnd"/>
      <w:r w:rsidR="00C77794">
        <w:t>(#)</w:t>
      </w:r>
      <w:r w:rsidR="00CB4913">
        <w:t xml:space="preserve"> = to </w:t>
      </w:r>
      <w:r w:rsidR="00E3086D">
        <w:t>make power</w:t>
      </w:r>
    </w:p>
    <w:p w14:paraId="14FCCC9B" w14:textId="64C0F7C4" w:rsidR="00175C44" w:rsidRDefault="0005348F" w:rsidP="001307E3">
      <w:pPr>
        <w:jc w:val="both"/>
      </w:pPr>
      <w:r>
        <w:rPr>
          <w:b/>
          <w:bCs/>
        </w:rPr>
        <w:t>Combining and splitt</w:t>
      </w:r>
      <w:r w:rsidR="0080072B">
        <w:rPr>
          <w:b/>
          <w:bCs/>
        </w:rPr>
        <w:t>ing Arrays</w:t>
      </w:r>
      <w:r w:rsidR="005B55D1">
        <w:rPr>
          <w:b/>
          <w:bCs/>
        </w:rPr>
        <w:tab/>
      </w:r>
      <w:r w:rsidR="005B55D1">
        <w:rPr>
          <w:b/>
          <w:bCs/>
        </w:rPr>
        <w:tab/>
      </w:r>
      <w:r w:rsidR="005B55D1">
        <w:rPr>
          <w:b/>
          <w:bCs/>
        </w:rPr>
        <w:tab/>
      </w:r>
      <w:r w:rsidR="005B55D1">
        <w:rPr>
          <w:b/>
          <w:bCs/>
        </w:rPr>
        <w:tab/>
      </w:r>
      <w:r w:rsidR="005B55D1">
        <w:rPr>
          <w:b/>
          <w:bCs/>
        </w:rPr>
        <w:tab/>
      </w:r>
      <w:r w:rsidR="005B55D1">
        <w:rPr>
          <w:b/>
          <w:bCs/>
        </w:rPr>
        <w:tab/>
      </w:r>
      <w:r w:rsidR="005B55D1">
        <w:rPr>
          <w:b/>
          <w:bCs/>
        </w:rPr>
        <w:tab/>
      </w:r>
      <w:r w:rsidR="005B55D1">
        <w:rPr>
          <w:b/>
          <w:bCs/>
        </w:rPr>
        <w:tab/>
      </w:r>
      <w:r w:rsidR="005B55D1">
        <w:rPr>
          <w:b/>
          <w:bCs/>
        </w:rPr>
        <w:tab/>
      </w:r>
      <w:r w:rsidR="00F7398A">
        <w:rPr>
          <w:b/>
          <w:bCs/>
        </w:rPr>
        <w:t xml:space="preserve">                   </w:t>
      </w:r>
      <w:r w:rsidR="00F7398A" w:rsidRPr="008B4871">
        <w:rPr>
          <w:u w:val="single"/>
        </w:rPr>
        <w:t>Concatenate</w:t>
      </w:r>
      <w:r w:rsidR="008B4871">
        <w:rPr>
          <w:b/>
          <w:bCs/>
        </w:rPr>
        <w:t>:</w:t>
      </w:r>
      <w:r w:rsidR="008B4871">
        <w:t xml:space="preserve"> </w:t>
      </w:r>
      <w:r w:rsidR="00FD11E9">
        <w:t>firstly import</w:t>
      </w:r>
      <w:r w:rsidR="00933B61">
        <w:t xml:space="preserve"> </w:t>
      </w:r>
      <w:proofErr w:type="spellStart"/>
      <w:r w:rsidR="00933B61">
        <w:t>numpy</w:t>
      </w:r>
      <w:proofErr w:type="spellEnd"/>
      <w:r w:rsidR="00933B61">
        <w:t xml:space="preserve"> then a = </w:t>
      </w:r>
      <w:proofErr w:type="spellStart"/>
      <w:r w:rsidR="00933B61">
        <w:t>numpy</w:t>
      </w:r>
      <w:r w:rsidR="009F66D1">
        <w:t>.array</w:t>
      </w:r>
      <w:proofErr w:type="spellEnd"/>
      <w:r w:rsidR="009F66D1">
        <w:t>([[</w:t>
      </w:r>
      <w:proofErr w:type="spellStart"/>
      <w:r w:rsidR="009F66D1">
        <w:t>a,b</w:t>
      </w:r>
      <w:proofErr w:type="spellEnd"/>
      <w:r w:rsidR="009F66D1">
        <w:t>],[</w:t>
      </w:r>
      <w:proofErr w:type="spellStart"/>
      <w:r w:rsidR="002D44C4">
        <w:t>c,d</w:t>
      </w:r>
      <w:proofErr w:type="spellEnd"/>
      <w:r w:rsidR="009F66D1">
        <w:t>]])</w:t>
      </w:r>
      <w:r w:rsidR="002D44C4">
        <w:t xml:space="preserve"> then print(</w:t>
      </w:r>
      <w:proofErr w:type="spellStart"/>
      <w:r w:rsidR="002D44C4">
        <w:t>np.concatenate</w:t>
      </w:r>
      <w:proofErr w:type="spellEnd"/>
      <w:r w:rsidR="00C11E04">
        <w:t>([a]</w:t>
      </w:r>
      <w:r w:rsidR="002D44C4">
        <w:t>)</w:t>
      </w:r>
      <w:r w:rsidR="00E518CA">
        <w:tab/>
      </w:r>
      <w:r w:rsidR="0081333B">
        <w:t xml:space="preserve">    </w:t>
      </w:r>
      <w:r w:rsidR="00561C46">
        <w:rPr>
          <w:u w:val="single"/>
        </w:rPr>
        <w:t>Horizontal concatenatio</w:t>
      </w:r>
      <w:r w:rsidR="0081333B">
        <w:rPr>
          <w:u w:val="single"/>
        </w:rPr>
        <w:t>n:</w:t>
      </w:r>
      <w:r w:rsidR="0081333B">
        <w:t xml:space="preserve"> </w:t>
      </w:r>
      <w:r w:rsidR="00A240DC">
        <w:t>print(</w:t>
      </w:r>
      <w:proofErr w:type="spellStart"/>
      <w:r w:rsidR="00A240DC">
        <w:t>numpy.hstack</w:t>
      </w:r>
      <w:proofErr w:type="spellEnd"/>
      <w:r w:rsidR="001D277C">
        <w:t>([a]))</w:t>
      </w:r>
      <w:r w:rsidR="005A19DC">
        <w:tab/>
      </w:r>
      <w:r w:rsidR="005A19DC">
        <w:tab/>
      </w:r>
      <w:r w:rsidR="005A19DC">
        <w:tab/>
      </w:r>
      <w:r w:rsidR="005A19DC">
        <w:tab/>
      </w:r>
      <w:r w:rsidR="005A19DC">
        <w:tab/>
      </w:r>
      <w:r w:rsidR="005A19DC">
        <w:tab/>
      </w:r>
      <w:r w:rsidR="005A19DC">
        <w:tab/>
      </w:r>
      <w:r w:rsidR="005A3CA3">
        <w:t xml:space="preserve">         </w:t>
      </w:r>
      <w:r w:rsidR="005A19DC">
        <w:rPr>
          <w:u w:val="single"/>
        </w:rPr>
        <w:t>Vertical concat</w:t>
      </w:r>
      <w:r w:rsidR="005A3CA3">
        <w:rPr>
          <w:u w:val="single"/>
        </w:rPr>
        <w:t>enation:</w:t>
      </w:r>
      <w:r w:rsidR="005B55D1">
        <w:rPr>
          <w:b/>
          <w:bCs/>
        </w:rPr>
        <w:tab/>
      </w:r>
      <w:r w:rsidR="00A6040B">
        <w:t>print(</w:t>
      </w:r>
      <w:proofErr w:type="spellStart"/>
      <w:r w:rsidR="00A6040B">
        <w:t>numpy</w:t>
      </w:r>
      <w:r w:rsidR="00AB64DA">
        <w:t>.vstack</w:t>
      </w:r>
      <w:proofErr w:type="spellEnd"/>
      <w:r w:rsidR="00AB64DA">
        <w:t>([a]</w:t>
      </w:r>
      <w:r w:rsidR="00212814">
        <w:t>))</w:t>
      </w:r>
      <w:r w:rsidR="00FF10F5">
        <w:tab/>
      </w:r>
      <w:r w:rsidR="00FF10F5">
        <w:tab/>
      </w:r>
      <w:r w:rsidR="00FF10F5">
        <w:tab/>
      </w:r>
      <w:r w:rsidR="00FF10F5">
        <w:tab/>
      </w:r>
      <w:r w:rsidR="00FF10F5">
        <w:tab/>
      </w:r>
      <w:r w:rsidR="00FF10F5">
        <w:tab/>
      </w:r>
      <w:r w:rsidR="00FF10F5">
        <w:tab/>
      </w:r>
      <w:r w:rsidR="008A69E4">
        <w:tab/>
        <w:t xml:space="preserve">           </w:t>
      </w:r>
      <w:r w:rsidR="008A69E4">
        <w:rPr>
          <w:u w:val="single"/>
        </w:rPr>
        <w:t>Second Type:</w:t>
      </w:r>
      <w:r w:rsidR="000915D4">
        <w:t xml:space="preserve"> </w:t>
      </w:r>
      <w:r w:rsidR="00547699">
        <w:tab/>
      </w:r>
      <w:r w:rsidR="00FE3575">
        <w:t>p</w:t>
      </w:r>
      <w:r w:rsidR="000915D4">
        <w:t>rint(</w:t>
      </w:r>
      <w:proofErr w:type="spellStart"/>
      <w:r w:rsidR="000915D4">
        <w:t>np.concatenate</w:t>
      </w:r>
      <w:proofErr w:type="spellEnd"/>
      <w:r w:rsidR="000915D4">
        <w:t>([a</w:t>
      </w:r>
      <w:r w:rsidR="00D45DC1">
        <w:t>])</w:t>
      </w:r>
      <w:r w:rsidR="00AA7D70">
        <w:t>,axis</w:t>
      </w:r>
      <w:r w:rsidR="00126D9A">
        <w:t xml:space="preserve"> = 0))</w:t>
      </w:r>
      <w:r w:rsidR="00252F86">
        <w:t xml:space="preserve"> for </w:t>
      </w:r>
      <w:r w:rsidR="00252F86" w:rsidRPr="00252F86">
        <w:t>Vertical concatenation</w:t>
      </w:r>
      <w:r w:rsidR="00547699">
        <w:rPr>
          <w:b/>
          <w:bCs/>
        </w:rPr>
        <w:t xml:space="preserve"> </w:t>
      </w:r>
      <w:r w:rsidR="00547699">
        <w:rPr>
          <w:b/>
          <w:bCs/>
        </w:rPr>
        <w:tab/>
      </w:r>
      <w:r w:rsidR="00547699">
        <w:rPr>
          <w:b/>
          <w:bCs/>
        </w:rPr>
        <w:tab/>
      </w:r>
      <w:r w:rsidR="00547699">
        <w:rPr>
          <w:b/>
          <w:bCs/>
        </w:rPr>
        <w:tab/>
      </w:r>
      <w:r w:rsidR="00547699">
        <w:rPr>
          <w:b/>
          <w:bCs/>
        </w:rPr>
        <w:tab/>
      </w:r>
      <w:r w:rsidR="00547699">
        <w:rPr>
          <w:b/>
          <w:bCs/>
        </w:rPr>
        <w:tab/>
      </w:r>
      <w:r w:rsidR="00547699">
        <w:rPr>
          <w:b/>
          <w:bCs/>
        </w:rPr>
        <w:tab/>
      </w:r>
      <w:r w:rsidR="00547699">
        <w:rPr>
          <w:b/>
          <w:bCs/>
        </w:rPr>
        <w:tab/>
      </w:r>
      <w:r w:rsidR="00547699">
        <w:t>print(</w:t>
      </w:r>
      <w:proofErr w:type="spellStart"/>
      <w:r w:rsidR="0020603F">
        <w:t>np.concatenate</w:t>
      </w:r>
      <w:proofErr w:type="spellEnd"/>
      <w:r w:rsidR="0020603F">
        <w:t xml:space="preserve">([a]),axis = 1)) for </w:t>
      </w:r>
      <w:r w:rsidR="002A779E" w:rsidRPr="002A779E">
        <w:t>Horizontal concatenation</w:t>
      </w:r>
      <w:r w:rsidR="00B07E4C">
        <w:t xml:space="preserve"> </w:t>
      </w:r>
      <w:r w:rsidR="00F51726">
        <w:tab/>
      </w:r>
      <w:r w:rsidR="00F51726">
        <w:tab/>
      </w:r>
      <w:r w:rsidR="00F51726">
        <w:tab/>
      </w:r>
      <w:r w:rsidR="00F51726">
        <w:tab/>
      </w:r>
      <w:r w:rsidR="00CC55E8">
        <w:t xml:space="preserve">      </w:t>
      </w:r>
      <w:proofErr w:type="spellStart"/>
      <w:r w:rsidR="00CC55E8" w:rsidRPr="00CC55E8">
        <w:rPr>
          <w:u w:val="single"/>
        </w:rPr>
        <w:t>array_split</w:t>
      </w:r>
      <w:proofErr w:type="spellEnd"/>
      <w:r w:rsidR="00CC55E8">
        <w:rPr>
          <w:u w:val="single"/>
        </w:rPr>
        <w:t>:</w:t>
      </w:r>
      <w:r w:rsidR="00CC55E8">
        <w:t xml:space="preserve"> </w:t>
      </w:r>
      <w:r w:rsidR="00744D39">
        <w:t xml:space="preserve"> </w:t>
      </w:r>
      <w:r w:rsidR="00FC4DC5">
        <w:tab/>
      </w:r>
      <w:r w:rsidR="00744D39">
        <w:t>a</w:t>
      </w:r>
      <w:r w:rsidR="00FC4DC5">
        <w:t xml:space="preserve"> </w:t>
      </w:r>
      <w:r w:rsidR="00744D39">
        <w:t xml:space="preserve">= </w:t>
      </w:r>
      <w:proofErr w:type="spellStart"/>
      <w:r w:rsidR="00744D39">
        <w:t>numpy.arry</w:t>
      </w:r>
      <w:proofErr w:type="spellEnd"/>
      <w:r w:rsidR="00744D39">
        <w:t>([[20,</w:t>
      </w:r>
      <w:r w:rsidR="00FC4DC5">
        <w:t xml:space="preserve">40,30],[40,20,10]]) </w:t>
      </w:r>
      <w:r w:rsidR="00FC4DC5">
        <w:tab/>
      </w:r>
      <w:r w:rsidR="00FC4DC5">
        <w:tab/>
      </w:r>
      <w:r w:rsidR="00FC4DC5">
        <w:tab/>
      </w:r>
      <w:r w:rsidR="00FC4DC5">
        <w:tab/>
      </w:r>
      <w:r w:rsidR="00FC4DC5">
        <w:tab/>
      </w:r>
      <w:r w:rsidR="00FC4DC5">
        <w:tab/>
      </w:r>
      <w:r w:rsidR="00FC4DC5">
        <w:tab/>
      </w:r>
      <w:r w:rsidR="00FC4DC5">
        <w:tab/>
      </w:r>
      <w:r w:rsidR="00FC4DC5">
        <w:tab/>
      </w:r>
      <w:r w:rsidR="00FC4DC5">
        <w:tab/>
        <w:t xml:space="preserve">b = </w:t>
      </w:r>
      <w:proofErr w:type="spellStart"/>
      <w:r w:rsidR="00E6438A">
        <w:t>numpy</w:t>
      </w:r>
      <w:r w:rsidR="00DC67F2">
        <w:t>.array_split</w:t>
      </w:r>
      <w:proofErr w:type="spellEnd"/>
      <w:r w:rsidR="00DC67F2">
        <w:t>(a,5)</w:t>
      </w:r>
      <w:r w:rsidR="00175C44">
        <w:tab/>
      </w:r>
      <w:r w:rsidR="00175C44">
        <w:tab/>
      </w:r>
      <w:r w:rsidR="00175C44">
        <w:tab/>
      </w:r>
      <w:r w:rsidR="00175C44">
        <w:tab/>
      </w:r>
      <w:r w:rsidR="00175C44">
        <w:tab/>
      </w:r>
      <w:r w:rsidR="00175C44">
        <w:tab/>
      </w:r>
      <w:r w:rsidR="00175C44">
        <w:tab/>
      </w:r>
      <w:r w:rsidR="00175C44">
        <w:tab/>
      </w:r>
      <w:r w:rsidR="00175C44">
        <w:tab/>
      </w:r>
      <w:r w:rsidR="00175C44">
        <w:tab/>
      </w:r>
      <w:r w:rsidR="00175C44">
        <w:tab/>
        <w:t xml:space="preserve">print(b) </w:t>
      </w:r>
      <w:r w:rsidR="004140FB">
        <w:tab/>
      </w:r>
      <w:r w:rsidR="004140FB">
        <w:tab/>
      </w:r>
      <w:r w:rsidR="004140FB">
        <w:tab/>
      </w:r>
      <w:r w:rsidR="004140FB">
        <w:tab/>
      </w:r>
      <w:r w:rsidR="004140FB">
        <w:tab/>
      </w:r>
      <w:r w:rsidR="004140FB">
        <w:tab/>
      </w:r>
      <w:r w:rsidR="004140FB">
        <w:tab/>
      </w:r>
      <w:r w:rsidR="004140FB">
        <w:tab/>
      </w:r>
      <w:r w:rsidR="004140FB">
        <w:tab/>
      </w:r>
      <w:r w:rsidR="004140FB">
        <w:tab/>
      </w:r>
      <w:r w:rsidR="004140FB">
        <w:tab/>
      </w:r>
      <w:r w:rsidR="005A134A">
        <w:t>[array([[20,40,30]]), array([[40,20,</w:t>
      </w:r>
      <w:r w:rsidR="005776AC">
        <w:t>10]])</w:t>
      </w:r>
      <w:r w:rsidR="001063A3">
        <w:t xml:space="preserve"> to split the array </w:t>
      </w:r>
    </w:p>
    <w:p w14:paraId="7783A53F" w14:textId="06F57061" w:rsidR="00AB16B0" w:rsidRDefault="00AB16B0" w:rsidP="001307E3">
      <w:pPr>
        <w:jc w:val="both"/>
      </w:pPr>
      <w:r>
        <w:rPr>
          <w:b/>
          <w:bCs/>
        </w:rPr>
        <w:t xml:space="preserve">Adding and </w:t>
      </w:r>
      <w:r w:rsidR="00870987">
        <w:rPr>
          <w:b/>
          <w:bCs/>
        </w:rPr>
        <w:t>removing</w:t>
      </w:r>
      <w:r>
        <w:rPr>
          <w:b/>
          <w:bCs/>
        </w:rPr>
        <w:t xml:space="preserve"> elemen</w:t>
      </w:r>
      <w:r w:rsidR="00870987">
        <w:rPr>
          <w:b/>
          <w:bCs/>
        </w:rPr>
        <w:t>ts in the arrays</w:t>
      </w:r>
      <w:r w:rsidR="00FA39CC">
        <w:rPr>
          <w:b/>
          <w:bCs/>
        </w:rPr>
        <w:tab/>
      </w:r>
      <w:r w:rsidR="00FA39CC">
        <w:rPr>
          <w:b/>
          <w:bCs/>
        </w:rPr>
        <w:tab/>
      </w:r>
      <w:r w:rsidR="00FA39CC">
        <w:rPr>
          <w:b/>
          <w:bCs/>
        </w:rPr>
        <w:tab/>
      </w:r>
      <w:r w:rsidR="00FA39CC">
        <w:rPr>
          <w:b/>
          <w:bCs/>
        </w:rPr>
        <w:tab/>
      </w:r>
      <w:r w:rsidR="00FA39CC">
        <w:rPr>
          <w:b/>
          <w:bCs/>
        </w:rPr>
        <w:tab/>
      </w:r>
      <w:r w:rsidR="0066054F">
        <w:rPr>
          <w:b/>
          <w:bCs/>
        </w:rPr>
        <w:tab/>
      </w:r>
      <w:r w:rsidR="0066054F">
        <w:rPr>
          <w:b/>
          <w:bCs/>
        </w:rPr>
        <w:tab/>
      </w:r>
      <w:r w:rsidR="0066054F">
        <w:rPr>
          <w:b/>
          <w:bCs/>
        </w:rPr>
        <w:tab/>
      </w:r>
      <w:r w:rsidR="0066054F">
        <w:rPr>
          <w:b/>
          <w:bCs/>
        </w:rPr>
        <w:tab/>
        <w:t xml:space="preserve">     </w:t>
      </w:r>
      <w:r w:rsidR="0066054F">
        <w:t xml:space="preserve">1, </w:t>
      </w:r>
      <w:proofErr w:type="spellStart"/>
      <w:proofErr w:type="gramStart"/>
      <w:r w:rsidR="0066054F">
        <w:t>np.a</w:t>
      </w:r>
      <w:r w:rsidR="00CE5FA6">
        <w:t>ppend</w:t>
      </w:r>
      <w:proofErr w:type="spellEnd"/>
      <w:proofErr w:type="gramEnd"/>
      <w:r w:rsidR="00CE5FA6">
        <w:t>(</w:t>
      </w:r>
      <w:proofErr w:type="spellStart"/>
      <w:r w:rsidR="00CE5FA6">
        <w:t>h,g</w:t>
      </w:r>
      <w:proofErr w:type="spellEnd"/>
      <w:r w:rsidR="00CE5FA6">
        <w:t>) = append items to an array</w:t>
      </w:r>
      <w:r w:rsidR="00CE5FA6">
        <w:tab/>
      </w:r>
      <w:r w:rsidR="00CE5FA6">
        <w:tab/>
      </w:r>
      <w:r w:rsidR="00CE5FA6">
        <w:tab/>
      </w:r>
      <w:r w:rsidR="00CE5FA6">
        <w:tab/>
      </w:r>
      <w:r w:rsidR="00CE5FA6">
        <w:tab/>
      </w:r>
      <w:r w:rsidR="00CE5FA6">
        <w:tab/>
      </w:r>
      <w:r w:rsidR="00CE5FA6">
        <w:tab/>
      </w:r>
      <w:r w:rsidR="00CE5FA6">
        <w:tab/>
      </w:r>
      <w:r w:rsidR="00CE5FA6">
        <w:tab/>
      </w:r>
      <w:r w:rsidR="001F53B9">
        <w:t xml:space="preserve">     </w:t>
      </w:r>
      <w:r w:rsidR="00CE5FA6">
        <w:lastRenderedPageBreak/>
        <w:t xml:space="preserve">2, </w:t>
      </w:r>
      <w:proofErr w:type="spellStart"/>
      <w:r w:rsidR="00A0432E">
        <w:t>np.insert</w:t>
      </w:r>
      <w:proofErr w:type="spellEnd"/>
      <w:r w:rsidR="00A0432E">
        <w:t>(a,1,5)</w:t>
      </w:r>
      <w:r w:rsidR="00482CA9">
        <w:t xml:space="preserve"> </w:t>
      </w:r>
      <w:r w:rsidR="00395372">
        <w:t>(array, index</w:t>
      </w:r>
      <w:r w:rsidR="00A91E0D">
        <w:t>, value</w:t>
      </w:r>
      <w:r w:rsidR="00395372">
        <w:t>)</w:t>
      </w:r>
      <w:r w:rsidR="00371C0A">
        <w:t xml:space="preserve"> = insert</w:t>
      </w:r>
      <w:r w:rsidR="001F53B9">
        <w:t>s items in an array</w:t>
      </w:r>
      <w:r w:rsidR="001F53B9">
        <w:tab/>
      </w:r>
      <w:r w:rsidR="001F53B9">
        <w:tab/>
      </w:r>
      <w:r w:rsidR="001F53B9">
        <w:tab/>
      </w:r>
      <w:r w:rsidR="001F53B9">
        <w:tab/>
      </w:r>
      <w:r w:rsidR="001F53B9">
        <w:tab/>
      </w:r>
      <w:r w:rsidR="001F53B9">
        <w:tab/>
      </w:r>
      <w:r w:rsidR="00A91E0D">
        <w:tab/>
        <w:t xml:space="preserve">     </w:t>
      </w:r>
      <w:r w:rsidR="001F53B9">
        <w:t xml:space="preserve">3, </w:t>
      </w:r>
      <w:proofErr w:type="spellStart"/>
      <w:r w:rsidR="001F53B9">
        <w:t>np</w:t>
      </w:r>
      <w:r w:rsidR="00FA13E8">
        <w:t>.delete</w:t>
      </w:r>
      <w:proofErr w:type="spellEnd"/>
      <w:r w:rsidR="00FA13E8">
        <w:t>(a,[1]) = delete</w:t>
      </w:r>
      <w:r w:rsidR="00BE1AFA">
        <w:t xml:space="preserve"> items from an array</w:t>
      </w:r>
    </w:p>
    <w:p w14:paraId="3B691FA5" w14:textId="658A45BA" w:rsidR="001F6FFB" w:rsidRDefault="00462BE1" w:rsidP="001307E3">
      <w:pPr>
        <w:jc w:val="both"/>
      </w:pPr>
      <w:r>
        <w:rPr>
          <w:b/>
          <w:bCs/>
        </w:rPr>
        <w:t>NumPy- Sort, Filter and Search</w:t>
      </w:r>
      <w:r w:rsidR="00537106">
        <w:rPr>
          <w:b/>
          <w:bCs/>
        </w:rPr>
        <w:tab/>
      </w:r>
      <w:r w:rsidR="00537106">
        <w:rPr>
          <w:b/>
          <w:bCs/>
        </w:rPr>
        <w:tab/>
      </w:r>
      <w:r w:rsidR="00537106">
        <w:rPr>
          <w:b/>
          <w:bCs/>
        </w:rPr>
        <w:tab/>
      </w:r>
      <w:r w:rsidR="00537106">
        <w:rPr>
          <w:b/>
          <w:bCs/>
        </w:rPr>
        <w:tab/>
      </w:r>
      <w:r w:rsidR="00537106">
        <w:rPr>
          <w:b/>
          <w:bCs/>
        </w:rPr>
        <w:tab/>
      </w:r>
      <w:r w:rsidR="00537106">
        <w:rPr>
          <w:b/>
          <w:bCs/>
        </w:rPr>
        <w:tab/>
      </w:r>
      <w:r w:rsidR="00537106">
        <w:rPr>
          <w:b/>
          <w:bCs/>
        </w:rPr>
        <w:tab/>
      </w:r>
      <w:r w:rsidR="00537106">
        <w:rPr>
          <w:b/>
          <w:bCs/>
        </w:rPr>
        <w:tab/>
      </w:r>
      <w:r w:rsidR="00537106">
        <w:rPr>
          <w:b/>
          <w:bCs/>
        </w:rPr>
        <w:tab/>
      </w:r>
      <w:r w:rsidR="00537106">
        <w:rPr>
          <w:b/>
          <w:bCs/>
        </w:rPr>
        <w:tab/>
      </w:r>
      <w:r w:rsidR="00537106">
        <w:rPr>
          <w:b/>
          <w:bCs/>
        </w:rPr>
        <w:tab/>
      </w:r>
      <w:r w:rsidR="005C6F1F">
        <w:rPr>
          <w:b/>
          <w:bCs/>
        </w:rPr>
        <w:t xml:space="preserve">  </w:t>
      </w:r>
      <w:r w:rsidR="000708AD">
        <w:rPr>
          <w:u w:val="single"/>
        </w:rPr>
        <w:t>Sort</w:t>
      </w:r>
      <w:r w:rsidR="005C6F1F">
        <w:rPr>
          <w:u w:val="single"/>
        </w:rPr>
        <w:t>:</w:t>
      </w:r>
      <w:r w:rsidR="005C6F1F">
        <w:t xml:space="preserve"> sort</w:t>
      </w:r>
      <w:r w:rsidR="00010808">
        <w:t xml:space="preserve"> is used to sort array</w:t>
      </w:r>
      <w:r w:rsidR="00792CC8">
        <w:tab/>
      </w:r>
      <w:proofErr w:type="spellStart"/>
      <w:r w:rsidR="001119AF">
        <w:t>ar</w:t>
      </w:r>
      <w:proofErr w:type="spellEnd"/>
      <w:r w:rsidR="001119AF">
        <w:t xml:space="preserve"> = </w:t>
      </w:r>
      <w:proofErr w:type="spellStart"/>
      <w:r w:rsidR="001119AF">
        <w:t>np.array</w:t>
      </w:r>
      <w:proofErr w:type="spellEnd"/>
      <w:r w:rsidR="001119AF">
        <w:t>([3,4,1,7,8])</w:t>
      </w:r>
      <w:r w:rsidR="001119AF">
        <w:tab/>
        <w:t>print(</w:t>
      </w:r>
      <w:proofErr w:type="spellStart"/>
      <w:r w:rsidR="001119AF">
        <w:t>np.short</w:t>
      </w:r>
      <w:proofErr w:type="spellEnd"/>
      <w:r w:rsidR="00844D42">
        <w:t>(</w:t>
      </w:r>
      <w:proofErr w:type="spellStart"/>
      <w:r w:rsidR="00844D42">
        <w:t>ar</w:t>
      </w:r>
      <w:proofErr w:type="spellEnd"/>
      <w:r w:rsidR="00844D42">
        <w:t>))</w:t>
      </w:r>
      <w:r w:rsidR="00FC54C1">
        <w:tab/>
      </w:r>
      <w:r w:rsidR="00FC54C1">
        <w:tab/>
      </w:r>
      <w:r w:rsidR="00FC54C1">
        <w:tab/>
      </w:r>
      <w:r w:rsidR="00844D42">
        <w:t xml:space="preserve">             </w:t>
      </w:r>
      <w:r w:rsidR="00137412">
        <w:rPr>
          <w:u w:val="single"/>
        </w:rPr>
        <w:t>filter:</w:t>
      </w:r>
      <w:r w:rsidR="00074011">
        <w:rPr>
          <w:u w:val="single"/>
        </w:rPr>
        <w:t xml:space="preserve"> </w:t>
      </w:r>
      <w:r w:rsidR="00B802F2">
        <w:t xml:space="preserve">we </w:t>
      </w:r>
      <w:r w:rsidR="00DB542A">
        <w:t>use</w:t>
      </w:r>
      <w:r w:rsidR="00044F6C">
        <w:t xml:space="preserve"> where</w:t>
      </w:r>
      <w:r w:rsidR="00044F6C">
        <w:tab/>
      </w:r>
      <w:r w:rsidR="00DB542A">
        <w:t xml:space="preserve"> </w:t>
      </w:r>
      <w:r w:rsidR="00E24FEC">
        <w:tab/>
      </w:r>
      <w:proofErr w:type="spellStart"/>
      <w:r w:rsidR="0048268E">
        <w:t>ar</w:t>
      </w:r>
      <w:proofErr w:type="spellEnd"/>
      <w:r w:rsidR="0048268E">
        <w:t xml:space="preserve"> = </w:t>
      </w:r>
      <w:proofErr w:type="spellStart"/>
      <w:r w:rsidR="0048268E">
        <w:t>np.</w:t>
      </w:r>
      <w:r w:rsidR="00B82C1D">
        <w:t>array</w:t>
      </w:r>
      <w:proofErr w:type="spellEnd"/>
      <w:r w:rsidR="00B82C1D">
        <w:t>([3,4,</w:t>
      </w:r>
      <w:r w:rsidR="00044F6C">
        <w:t>1,7,8</w:t>
      </w:r>
      <w:r w:rsidR="00B82C1D">
        <w:t>])</w:t>
      </w:r>
      <w:r w:rsidR="00044F6C">
        <w:tab/>
      </w:r>
      <w:r w:rsidR="005C4A5C">
        <w:t xml:space="preserve">s = </w:t>
      </w:r>
      <w:proofErr w:type="spellStart"/>
      <w:r w:rsidR="00DB542A">
        <w:t>np.where</w:t>
      </w:r>
      <w:proofErr w:type="spellEnd"/>
      <w:r w:rsidR="00DB542A">
        <w:t>(</w:t>
      </w:r>
      <w:proofErr w:type="spellStart"/>
      <w:r w:rsidR="0048268E">
        <w:t>ar</w:t>
      </w:r>
      <w:proofErr w:type="spellEnd"/>
      <w:r w:rsidR="00A71D31">
        <w:t xml:space="preserve"> % 2</w:t>
      </w:r>
      <w:r w:rsidR="005C4A5C">
        <w:t xml:space="preserve"> == 0</w:t>
      </w:r>
      <w:r w:rsidR="00DB542A">
        <w:t>)</w:t>
      </w:r>
      <w:r w:rsidR="005C4A5C">
        <w:tab/>
        <w:t>print(s)</w:t>
      </w:r>
      <w:r w:rsidR="00844D42">
        <w:tab/>
      </w:r>
      <w:r w:rsidR="00844D42">
        <w:tab/>
      </w:r>
      <w:r w:rsidR="004244AD">
        <w:t xml:space="preserve">           </w:t>
      </w:r>
      <w:r w:rsidR="004244AD">
        <w:rPr>
          <w:u w:val="single"/>
        </w:rPr>
        <w:t>Search:</w:t>
      </w:r>
      <w:r w:rsidR="00B66CBF">
        <w:t xml:space="preserve"> it is used to search </w:t>
      </w:r>
      <w:r w:rsidR="005207A1">
        <w:tab/>
      </w:r>
      <w:proofErr w:type="spellStart"/>
      <w:r w:rsidR="00B66CBF">
        <w:t>ar</w:t>
      </w:r>
      <w:proofErr w:type="spellEnd"/>
      <w:r w:rsidR="00B66CBF">
        <w:t xml:space="preserve"> = </w:t>
      </w:r>
      <w:proofErr w:type="spellStart"/>
      <w:r w:rsidR="00B66CBF">
        <w:t>np.array</w:t>
      </w:r>
      <w:proofErr w:type="spellEnd"/>
      <w:r w:rsidR="00B66CBF">
        <w:t>([3,4,1,7,8])</w:t>
      </w:r>
      <w:r w:rsidR="005207A1">
        <w:tab/>
        <w:t xml:space="preserve">ss = </w:t>
      </w:r>
      <w:proofErr w:type="spellStart"/>
      <w:r w:rsidR="005207A1">
        <w:t>np.searchsorted</w:t>
      </w:r>
      <w:proofErr w:type="spellEnd"/>
      <w:r w:rsidR="00967341">
        <w:t>(ar,5)</w:t>
      </w:r>
      <w:r w:rsidR="00967341">
        <w:tab/>
        <w:t>print(ss)</w:t>
      </w:r>
    </w:p>
    <w:p w14:paraId="43EB3FB7" w14:textId="3FC2AC6C" w:rsidR="002A5370" w:rsidRDefault="00F63228" w:rsidP="0011432C">
      <w:pPr>
        <w:jc w:val="both"/>
      </w:pPr>
      <w:r>
        <w:rPr>
          <w:b/>
          <w:bCs/>
        </w:rPr>
        <w:t>Aggregating function</w:t>
      </w:r>
      <w:r w:rsidR="005F24CF">
        <w:rPr>
          <w:b/>
          <w:bCs/>
        </w:rPr>
        <w:t xml:space="preserve">s in </w:t>
      </w:r>
      <w:proofErr w:type="spellStart"/>
      <w:r w:rsidR="005F24CF">
        <w:rPr>
          <w:b/>
          <w:bCs/>
        </w:rPr>
        <w:t>numpy</w:t>
      </w:r>
      <w:proofErr w:type="spellEnd"/>
      <w:r w:rsidR="00D1581E">
        <w:rPr>
          <w:b/>
          <w:bCs/>
        </w:rPr>
        <w:tab/>
      </w:r>
      <w:r w:rsidR="00D1581E">
        <w:rPr>
          <w:b/>
          <w:bCs/>
        </w:rPr>
        <w:tab/>
      </w:r>
      <w:r w:rsidR="00D1581E">
        <w:rPr>
          <w:b/>
          <w:bCs/>
        </w:rPr>
        <w:tab/>
      </w:r>
      <w:r w:rsidR="00D1581E">
        <w:rPr>
          <w:b/>
          <w:bCs/>
        </w:rPr>
        <w:tab/>
      </w:r>
      <w:r w:rsidR="00D1581E">
        <w:rPr>
          <w:b/>
          <w:bCs/>
        </w:rPr>
        <w:tab/>
      </w:r>
      <w:r w:rsidR="00D1581E">
        <w:rPr>
          <w:b/>
          <w:bCs/>
        </w:rPr>
        <w:tab/>
      </w:r>
      <w:r w:rsidR="00D1581E">
        <w:rPr>
          <w:b/>
          <w:bCs/>
        </w:rPr>
        <w:tab/>
      </w:r>
      <w:r w:rsidR="00D1581E">
        <w:rPr>
          <w:b/>
          <w:bCs/>
        </w:rPr>
        <w:tab/>
      </w:r>
      <w:r w:rsidR="00D1581E">
        <w:rPr>
          <w:b/>
          <w:bCs/>
        </w:rPr>
        <w:tab/>
      </w:r>
      <w:r w:rsidR="00D1581E">
        <w:rPr>
          <w:b/>
          <w:bCs/>
        </w:rPr>
        <w:tab/>
      </w:r>
      <w:r w:rsidR="00E24FEC">
        <w:rPr>
          <w:b/>
          <w:bCs/>
        </w:rPr>
        <w:t xml:space="preserve">      </w:t>
      </w:r>
      <w:r w:rsidR="00E24FEC">
        <w:t>1,</w:t>
      </w:r>
      <w:r w:rsidR="00DF4657">
        <w:t xml:space="preserve"> (</w:t>
      </w:r>
      <w:r w:rsidR="00B2330F">
        <w:t>.sum</w:t>
      </w:r>
      <w:r w:rsidR="00DF4657">
        <w:t>)</w:t>
      </w:r>
      <w:r w:rsidR="0011432C">
        <w:t xml:space="preserve"> = print(</w:t>
      </w:r>
      <w:proofErr w:type="spellStart"/>
      <w:r w:rsidR="0011432C">
        <w:t>np.sum</w:t>
      </w:r>
      <w:proofErr w:type="spellEnd"/>
      <w:r w:rsidR="0011432C">
        <w:t>(a))</w:t>
      </w:r>
      <w:r w:rsidR="002D6C65">
        <w:t xml:space="preserve"> </w:t>
      </w:r>
      <w:r w:rsidR="00265EAA">
        <w:t xml:space="preserve">to </w:t>
      </w:r>
      <w:r w:rsidR="00F31E63">
        <w:t xml:space="preserve">get </w:t>
      </w:r>
      <w:r w:rsidR="00265EAA">
        <w:t>sum</w:t>
      </w:r>
      <w:r w:rsidR="00F31E63">
        <w:t xml:space="preserve"> </w:t>
      </w:r>
      <w:r w:rsidR="00F31E63">
        <w:tab/>
      </w:r>
      <w:r w:rsidR="00F31E63">
        <w:tab/>
      </w:r>
      <w:r w:rsidR="00F31E63">
        <w:tab/>
        <w:t xml:space="preserve">2, </w:t>
      </w:r>
      <w:r w:rsidR="00DF4657">
        <w:t xml:space="preserve">(.min) = </w:t>
      </w:r>
      <w:r w:rsidR="0011432C">
        <w:t>print(</w:t>
      </w:r>
      <w:proofErr w:type="spellStart"/>
      <w:r w:rsidR="0011432C">
        <w:t>np.min</w:t>
      </w:r>
      <w:proofErr w:type="spellEnd"/>
      <w:r w:rsidR="0011432C">
        <w:t>(a))</w:t>
      </w:r>
      <w:r w:rsidR="00DF4657">
        <w:t xml:space="preserve"> to get </w:t>
      </w:r>
      <w:r w:rsidR="003A3ED8">
        <w:t xml:space="preserve">minimum </w:t>
      </w:r>
      <w:r w:rsidR="004001E1">
        <w:t xml:space="preserve">                                       </w:t>
      </w:r>
      <w:proofErr w:type="gramStart"/>
      <w:r w:rsidR="004001E1">
        <w:t xml:space="preserve">  .</w:t>
      </w:r>
      <w:proofErr w:type="gramEnd"/>
      <w:r w:rsidR="004001E1">
        <w:t xml:space="preserve"> 3, </w:t>
      </w:r>
      <w:r w:rsidR="00216216">
        <w:t xml:space="preserve">(.max) = </w:t>
      </w:r>
      <w:r w:rsidR="0011432C">
        <w:t>print(</w:t>
      </w:r>
      <w:proofErr w:type="spellStart"/>
      <w:r w:rsidR="0011432C">
        <w:t>np.max</w:t>
      </w:r>
      <w:proofErr w:type="spellEnd"/>
      <w:r w:rsidR="0011432C">
        <w:t>(a))</w:t>
      </w:r>
      <w:r w:rsidR="00216216">
        <w:t xml:space="preserve"> to get maximum </w:t>
      </w:r>
      <w:r w:rsidR="002E3CF2">
        <w:tab/>
      </w:r>
      <w:r w:rsidR="002E3CF2">
        <w:tab/>
        <w:t xml:space="preserve">4, (.size) = </w:t>
      </w:r>
      <w:r w:rsidR="0011432C">
        <w:t>print(</w:t>
      </w:r>
      <w:proofErr w:type="spellStart"/>
      <w:proofErr w:type="gramStart"/>
      <w:r w:rsidR="0011432C">
        <w:t>np.size</w:t>
      </w:r>
      <w:proofErr w:type="spellEnd"/>
      <w:proofErr w:type="gramEnd"/>
      <w:r w:rsidR="0011432C">
        <w:t>(a))</w:t>
      </w:r>
      <w:r w:rsidR="002E3CF2">
        <w:t xml:space="preserve"> to </w:t>
      </w:r>
      <w:r w:rsidR="006A482A">
        <w:t>get size of arr</w:t>
      </w:r>
      <w:r w:rsidR="001F1837">
        <w:t>ay</w:t>
      </w:r>
      <w:r w:rsidR="001F1837">
        <w:tab/>
      </w:r>
      <w:r w:rsidR="001F1837">
        <w:tab/>
        <w:t xml:space="preserve">      . 5, </w:t>
      </w:r>
      <w:r w:rsidR="000A39BB">
        <w:t xml:space="preserve">(.mean) = </w:t>
      </w:r>
      <w:r w:rsidR="0011432C">
        <w:t>print(</w:t>
      </w:r>
      <w:proofErr w:type="spellStart"/>
      <w:proofErr w:type="gramStart"/>
      <w:r w:rsidR="0011432C">
        <w:t>np.mean</w:t>
      </w:r>
      <w:proofErr w:type="spellEnd"/>
      <w:proofErr w:type="gramEnd"/>
      <w:r w:rsidR="0011432C">
        <w:t>(a))</w:t>
      </w:r>
      <w:r w:rsidR="001F1837">
        <w:t xml:space="preserve"> </w:t>
      </w:r>
      <w:r w:rsidR="000A39BB">
        <w:t xml:space="preserve">to get mean </w:t>
      </w:r>
      <w:r w:rsidR="00AC0802">
        <w:tab/>
      </w:r>
      <w:r w:rsidR="00AC0802">
        <w:tab/>
        <w:t>6, (.</w:t>
      </w:r>
      <w:proofErr w:type="spellStart"/>
      <w:r w:rsidR="00AC0802">
        <w:t>cumsum</w:t>
      </w:r>
      <w:proofErr w:type="spellEnd"/>
      <w:r w:rsidR="00AC0802">
        <w:t xml:space="preserve">) = </w:t>
      </w:r>
      <w:r w:rsidR="0011432C">
        <w:t>print(</w:t>
      </w:r>
      <w:proofErr w:type="spellStart"/>
      <w:r w:rsidR="0011432C">
        <w:t>np.cumsum</w:t>
      </w:r>
      <w:proofErr w:type="spellEnd"/>
      <w:r w:rsidR="0011432C">
        <w:t>(a))</w:t>
      </w:r>
      <w:r w:rsidR="00AC0802">
        <w:t xml:space="preserve"> to </w:t>
      </w:r>
      <w:r w:rsidR="00AF55C9">
        <w:t xml:space="preserve">get sum like </w:t>
      </w:r>
      <w:proofErr w:type="spellStart"/>
      <w:r w:rsidR="00AF55C9">
        <w:t>a,a+b</w:t>
      </w:r>
      <w:proofErr w:type="spellEnd"/>
      <w:r w:rsidR="00B019B7">
        <w:t xml:space="preserve">…    </w:t>
      </w:r>
      <w:r w:rsidR="00307828">
        <w:t>7</w:t>
      </w:r>
      <w:r w:rsidR="00B019B7">
        <w:t xml:space="preserve">, </w:t>
      </w:r>
      <w:proofErr w:type="gramStart"/>
      <w:r w:rsidR="00B019B7">
        <w:t>(.me</w:t>
      </w:r>
      <w:r w:rsidR="00307828">
        <w:t>dian</w:t>
      </w:r>
      <w:proofErr w:type="gramEnd"/>
      <w:r w:rsidR="00B019B7">
        <w:t>)</w:t>
      </w:r>
      <w:r w:rsidR="00307828">
        <w:t xml:space="preserve"> = </w:t>
      </w:r>
      <w:r w:rsidR="0011432C">
        <w:t>print(</w:t>
      </w:r>
      <w:proofErr w:type="spellStart"/>
      <w:r w:rsidR="0011432C">
        <w:t>np.median</w:t>
      </w:r>
      <w:proofErr w:type="spellEnd"/>
      <w:r w:rsidR="0011432C">
        <w:t xml:space="preserve">(a)) </w:t>
      </w:r>
      <w:r w:rsidR="00307828">
        <w:t xml:space="preserve">to get median </w:t>
      </w:r>
      <w:r w:rsidR="00307828">
        <w:tab/>
        <w:t>8,</w:t>
      </w:r>
      <w:r w:rsidR="00AD7593">
        <w:t xml:space="preserve"> (.</w:t>
      </w:r>
      <w:proofErr w:type="spellStart"/>
      <w:r w:rsidR="00AD7593">
        <w:t>cumprod</w:t>
      </w:r>
      <w:proofErr w:type="spellEnd"/>
      <w:r w:rsidR="00AD7593">
        <w:t xml:space="preserve">) = </w:t>
      </w:r>
      <w:r w:rsidR="0011432C">
        <w:t>print(</w:t>
      </w:r>
      <w:proofErr w:type="spellStart"/>
      <w:r w:rsidR="0011432C">
        <w:t>np.cumprod</w:t>
      </w:r>
      <w:proofErr w:type="spellEnd"/>
      <w:r w:rsidR="0011432C">
        <w:t>(a))</w:t>
      </w:r>
      <w:r w:rsidR="00AD7593">
        <w:t xml:space="preserve"> to </w:t>
      </w:r>
      <w:r w:rsidR="009C16E0">
        <w:t xml:space="preserve">get </w:t>
      </w:r>
      <w:proofErr w:type="spellStart"/>
      <w:r w:rsidR="009C16E0">
        <w:t>a,a</w:t>
      </w:r>
      <w:proofErr w:type="spellEnd"/>
      <w:r w:rsidR="009C16E0">
        <w:t>*</w:t>
      </w:r>
      <w:proofErr w:type="spellStart"/>
      <w:r w:rsidR="009C16E0">
        <w:t>b,a</w:t>
      </w:r>
      <w:proofErr w:type="spellEnd"/>
      <w:r w:rsidR="004168C8">
        <w:t>*b*c</w:t>
      </w:r>
      <w:r w:rsidR="002D0656">
        <w:t xml:space="preserve"> </w:t>
      </w:r>
    </w:p>
    <w:p w14:paraId="1B1159FF" w14:textId="2C842351" w:rsidR="007F3FE3" w:rsidRDefault="005814A6" w:rsidP="00E9126F">
      <w:pPr>
        <w:jc w:val="both"/>
      </w:pPr>
      <w:r>
        <w:rPr>
          <w:b/>
          <w:bCs/>
        </w:rPr>
        <w:t xml:space="preserve">Statistical </w:t>
      </w:r>
      <w:r w:rsidR="00C47058">
        <w:rPr>
          <w:b/>
          <w:bCs/>
        </w:rPr>
        <w:t xml:space="preserve">Functions </w:t>
      </w:r>
      <w:proofErr w:type="spellStart"/>
      <w:r w:rsidR="00C47058">
        <w:rPr>
          <w:b/>
          <w:bCs/>
        </w:rPr>
        <w:t>Numpy</w:t>
      </w:r>
      <w:proofErr w:type="spellEnd"/>
      <w:r w:rsidR="00C52AB9">
        <w:rPr>
          <w:b/>
          <w:bCs/>
        </w:rPr>
        <w:tab/>
      </w:r>
      <w:r w:rsidR="00C52AB9">
        <w:rPr>
          <w:b/>
          <w:bCs/>
        </w:rPr>
        <w:tab/>
      </w:r>
      <w:r w:rsidR="00C52AB9">
        <w:rPr>
          <w:b/>
          <w:bCs/>
        </w:rPr>
        <w:tab/>
      </w:r>
      <w:r w:rsidR="00C52AB9">
        <w:rPr>
          <w:b/>
          <w:bCs/>
        </w:rPr>
        <w:tab/>
      </w:r>
      <w:r w:rsidR="00C52AB9">
        <w:rPr>
          <w:b/>
          <w:bCs/>
        </w:rPr>
        <w:tab/>
      </w:r>
      <w:r w:rsidR="00C52AB9">
        <w:rPr>
          <w:b/>
          <w:bCs/>
        </w:rPr>
        <w:tab/>
      </w:r>
      <w:r w:rsidR="00C52AB9">
        <w:rPr>
          <w:b/>
          <w:bCs/>
        </w:rPr>
        <w:tab/>
      </w:r>
      <w:r w:rsidR="00D1452D">
        <w:rPr>
          <w:b/>
          <w:bCs/>
        </w:rPr>
        <w:t xml:space="preserve">                             </w:t>
      </w:r>
      <w:r w:rsidR="00C52AB9" w:rsidRPr="00916308">
        <w:t xml:space="preserve">   </w:t>
      </w:r>
      <w:r w:rsidR="00C47C84">
        <w:tab/>
      </w:r>
      <w:r w:rsidR="00C47C84">
        <w:tab/>
      </w:r>
      <w:r w:rsidR="00C52AB9" w:rsidRPr="00916308">
        <w:t xml:space="preserve"> </w:t>
      </w:r>
      <w:r w:rsidR="009A11C8">
        <w:t xml:space="preserve">    </w:t>
      </w:r>
      <w:r w:rsidR="0008617D">
        <w:t xml:space="preserve">1, </w:t>
      </w:r>
      <w:r w:rsidR="00C47C84">
        <w:t xml:space="preserve">(.mean) = </w:t>
      </w:r>
      <w:r w:rsidR="00C52AB9" w:rsidRPr="00916308">
        <w:t>sum of all the values/number of values</w:t>
      </w:r>
      <w:r w:rsidR="00C47C84">
        <w:tab/>
      </w:r>
      <w:r w:rsidR="00242979">
        <w:tab/>
      </w:r>
      <w:r w:rsidR="00242979">
        <w:tab/>
      </w:r>
      <w:r w:rsidR="00242979">
        <w:tab/>
      </w:r>
      <w:r w:rsidR="00242979">
        <w:tab/>
      </w:r>
      <w:r w:rsidR="00242979">
        <w:tab/>
      </w:r>
      <w:r w:rsidR="00242979">
        <w:tab/>
        <w:t xml:space="preserve">           </w:t>
      </w:r>
      <w:r w:rsidR="00BA5B14">
        <w:t xml:space="preserve"> </w:t>
      </w:r>
      <w:r w:rsidR="009A11C8">
        <w:t xml:space="preserve">       </w:t>
      </w:r>
      <w:r w:rsidR="0008617D">
        <w:t xml:space="preserve">2, </w:t>
      </w:r>
      <w:proofErr w:type="gramStart"/>
      <w:r w:rsidR="00C52AB9" w:rsidRPr="00916308">
        <w:t>(.median</w:t>
      </w:r>
      <w:proofErr w:type="gramEnd"/>
      <w:r w:rsidR="0008617D">
        <w:t>)</w:t>
      </w:r>
      <w:r w:rsidR="00C52AB9" w:rsidRPr="00916308">
        <w:t xml:space="preserve"> </w:t>
      </w:r>
      <w:r w:rsidR="009A11C8">
        <w:t>=</w:t>
      </w:r>
      <w:r w:rsidR="00C52AB9" w:rsidRPr="00916308">
        <w:t>central value after sorting</w:t>
      </w:r>
      <w:r w:rsidR="009A11C8">
        <w:t xml:space="preserve"> </w:t>
      </w:r>
      <w:r w:rsidR="009A11C8">
        <w:tab/>
      </w:r>
      <w:r w:rsidR="009A11C8">
        <w:tab/>
      </w:r>
      <w:r w:rsidR="009A11C8">
        <w:tab/>
      </w:r>
      <w:r w:rsidR="009A11C8">
        <w:tab/>
      </w:r>
      <w:r w:rsidR="009A11C8">
        <w:tab/>
      </w:r>
      <w:r w:rsidR="009A11C8">
        <w:tab/>
      </w:r>
      <w:r w:rsidR="009A11C8">
        <w:tab/>
      </w:r>
      <w:r w:rsidR="009A11C8">
        <w:tab/>
      </w:r>
      <w:r w:rsidR="009A11C8">
        <w:tab/>
      </w:r>
      <w:r w:rsidR="009A11C8">
        <w:tab/>
      </w:r>
      <w:r w:rsidR="003B7C5E">
        <w:t xml:space="preserve">     </w:t>
      </w:r>
      <w:r w:rsidR="009A11C8">
        <w:t xml:space="preserve">3, </w:t>
      </w:r>
      <w:r w:rsidR="00EA6D19">
        <w:t xml:space="preserve">(.mode) = </w:t>
      </w:r>
      <w:r w:rsidR="00C52AB9" w:rsidRPr="00916308">
        <w:t>most repeated value</w:t>
      </w:r>
      <w:r w:rsidR="00521A87">
        <w:t xml:space="preserve"> </w:t>
      </w:r>
      <w:r w:rsidR="00521A87">
        <w:tab/>
      </w:r>
      <w:r w:rsidR="000E2FAE">
        <w:tab/>
      </w:r>
      <w:r w:rsidR="00F1218D" w:rsidRPr="00F1218D">
        <w:t>import statistics as stats</w:t>
      </w:r>
      <w:r w:rsidR="00F1218D">
        <w:t xml:space="preserve"> </w:t>
      </w:r>
      <w:r w:rsidR="00F1218D">
        <w:tab/>
      </w:r>
      <w:r w:rsidR="00F75E9A">
        <w:tab/>
      </w:r>
      <w:r w:rsidR="00521A87" w:rsidRPr="00916308">
        <w:t>print(</w:t>
      </w:r>
      <w:proofErr w:type="spellStart"/>
      <w:r w:rsidR="00521A87" w:rsidRPr="00916308">
        <w:t>stats.mode</w:t>
      </w:r>
      <w:proofErr w:type="spellEnd"/>
      <w:r w:rsidR="00521A87" w:rsidRPr="00916308">
        <w:t>(</w:t>
      </w:r>
      <w:r w:rsidR="00521A87">
        <w:t>####</w:t>
      </w:r>
      <w:r w:rsidR="00521A87" w:rsidRPr="00916308">
        <w:t>))</w:t>
      </w:r>
      <w:r w:rsidR="00F75E9A">
        <w:tab/>
      </w:r>
      <w:r w:rsidR="000E2FAE">
        <w:t xml:space="preserve">     </w:t>
      </w:r>
      <w:r w:rsidR="00E2450D">
        <w:t xml:space="preserve">4, </w:t>
      </w:r>
      <w:r w:rsidR="00C52AB9" w:rsidRPr="00916308">
        <w:t>(.st</w:t>
      </w:r>
      <w:r w:rsidR="00E2450D">
        <w:t>d</w:t>
      </w:r>
      <w:r w:rsidR="00C52AB9" w:rsidRPr="00916308">
        <w:t xml:space="preserve">) </w:t>
      </w:r>
      <w:r w:rsidR="00E2450D">
        <w:t xml:space="preserve">= </w:t>
      </w:r>
      <w:r w:rsidR="00C52AB9" w:rsidRPr="00916308">
        <w:t xml:space="preserve">a standard deviation is a </w:t>
      </w:r>
      <w:r w:rsidR="00E2450D" w:rsidRPr="00916308">
        <w:t>statistical</w:t>
      </w:r>
      <w:r w:rsidR="00C52AB9" w:rsidRPr="00916308">
        <w:t xml:space="preserve"> measure indicating the spread of a distribution of data</w:t>
      </w:r>
      <w:r w:rsidR="00FC43B8">
        <w:t xml:space="preserve">                                             . 5, </w:t>
      </w:r>
      <w:r w:rsidR="00FA3606">
        <w:t>(</w:t>
      </w:r>
      <w:r w:rsidR="00C52AB9" w:rsidRPr="00916308">
        <w:t>.var</w:t>
      </w:r>
      <w:r w:rsidR="00FA3606">
        <w:t>)</w:t>
      </w:r>
      <w:r w:rsidR="00C52AB9" w:rsidRPr="00916308">
        <w:t xml:space="preserve"> </w:t>
      </w:r>
      <w:r w:rsidR="00FA3606">
        <w:t xml:space="preserve">= </w:t>
      </w:r>
      <w:r w:rsidR="00C52AB9" w:rsidRPr="00916308">
        <w:t>square root of standard deviation</w:t>
      </w:r>
      <w:r w:rsidR="00C660AE">
        <w:tab/>
      </w:r>
      <w:r w:rsidR="00C660AE">
        <w:tab/>
      </w:r>
      <w:r w:rsidR="00C660AE">
        <w:tab/>
      </w:r>
      <w:r w:rsidR="00C660AE">
        <w:tab/>
      </w:r>
      <w:r w:rsidR="00C660AE">
        <w:tab/>
      </w:r>
      <w:r w:rsidR="00C660AE">
        <w:tab/>
      </w:r>
      <w:r w:rsidR="00C660AE">
        <w:tab/>
      </w:r>
      <w:r w:rsidR="00C660AE">
        <w:tab/>
      </w:r>
      <w:r w:rsidR="00C660AE">
        <w:tab/>
      </w:r>
      <w:r w:rsidR="006D4726">
        <w:t xml:space="preserve">      6, </w:t>
      </w:r>
      <w:proofErr w:type="gramStart"/>
      <w:r w:rsidR="006D4726">
        <w:t>(</w:t>
      </w:r>
      <w:r w:rsidR="006D4726" w:rsidRPr="006D4726">
        <w:t>.</w:t>
      </w:r>
      <w:proofErr w:type="spellStart"/>
      <w:r w:rsidR="006D4726" w:rsidRPr="006D4726">
        <w:t>corrcoef</w:t>
      </w:r>
      <w:proofErr w:type="spellEnd"/>
      <w:proofErr w:type="gramEnd"/>
      <w:r w:rsidR="006D4726">
        <w:t xml:space="preserve">) = </w:t>
      </w:r>
      <w:r w:rsidR="000210A0" w:rsidRPr="000210A0">
        <w:t>show the relation between both</w:t>
      </w:r>
      <w:r w:rsidR="000210A0">
        <w:t xml:space="preserve"> </w:t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  <w:t xml:space="preserve">-1 </w:t>
      </w:r>
      <w:r w:rsidR="007F3FE3">
        <w:t>represent</w:t>
      </w:r>
      <w:r w:rsidR="00E9126F">
        <w:t xml:space="preserve"> inversely proportional relationship</w:t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  <w:t xml:space="preserve">1 </w:t>
      </w:r>
      <w:r w:rsidR="007F3FE3">
        <w:t>represent</w:t>
      </w:r>
      <w:r w:rsidR="00E9126F">
        <w:t xml:space="preserve"> </w:t>
      </w:r>
      <w:r w:rsidR="007F3FE3">
        <w:t>proportional</w:t>
      </w:r>
      <w:r w:rsidR="00E9126F">
        <w:t xml:space="preserve"> relationship</w:t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</w:r>
      <w:r w:rsidR="00E9126F">
        <w:tab/>
        <w:t>0 means no relationship</w:t>
      </w:r>
    </w:p>
    <w:p w14:paraId="6588883C" w14:textId="77777777" w:rsidR="00EA3C67" w:rsidRDefault="00120BDA" w:rsidP="00E9126F">
      <w:pPr>
        <w:jc w:val="both"/>
      </w:pPr>
      <w:r>
        <w:rPr>
          <w:b/>
          <w:bCs/>
        </w:rPr>
        <w:t xml:space="preserve">Introduction to </w:t>
      </w:r>
      <w:r w:rsidRPr="00FE4CD3">
        <w:rPr>
          <w:b/>
          <w:bCs/>
          <w:sz w:val="32"/>
          <w:szCs w:val="32"/>
        </w:rPr>
        <w:t>pandas</w:t>
      </w:r>
      <w:r w:rsidR="004E7F12">
        <w:rPr>
          <w:b/>
          <w:bCs/>
        </w:rPr>
        <w:tab/>
      </w:r>
      <w:r w:rsidR="004E7F12">
        <w:rPr>
          <w:b/>
          <w:bCs/>
        </w:rPr>
        <w:tab/>
      </w:r>
      <w:r w:rsidR="004E7F12">
        <w:rPr>
          <w:b/>
          <w:bCs/>
        </w:rPr>
        <w:tab/>
      </w:r>
      <w:r w:rsidR="004E7F12">
        <w:rPr>
          <w:b/>
          <w:bCs/>
        </w:rPr>
        <w:tab/>
      </w:r>
      <w:r w:rsidR="004E7F12">
        <w:rPr>
          <w:b/>
          <w:bCs/>
        </w:rPr>
        <w:tab/>
      </w:r>
      <w:r w:rsidR="00837DAA">
        <w:rPr>
          <w:b/>
          <w:bCs/>
        </w:rPr>
        <w:tab/>
      </w:r>
      <w:r w:rsidR="00837DAA">
        <w:rPr>
          <w:b/>
          <w:bCs/>
        </w:rPr>
        <w:tab/>
      </w:r>
      <w:r w:rsidR="00837DAA">
        <w:rPr>
          <w:b/>
          <w:bCs/>
        </w:rPr>
        <w:tab/>
      </w:r>
      <w:r w:rsidR="00837DAA">
        <w:rPr>
          <w:b/>
          <w:bCs/>
        </w:rPr>
        <w:tab/>
      </w:r>
      <w:r w:rsidR="00837DAA">
        <w:rPr>
          <w:b/>
          <w:bCs/>
        </w:rPr>
        <w:tab/>
      </w:r>
      <w:r w:rsidR="00837DAA">
        <w:rPr>
          <w:b/>
          <w:bCs/>
        </w:rPr>
        <w:tab/>
      </w:r>
      <w:r w:rsidR="00166FFF">
        <w:rPr>
          <w:b/>
          <w:bCs/>
        </w:rPr>
        <w:t xml:space="preserve">           </w:t>
      </w:r>
      <w:r w:rsidR="00794E51">
        <w:rPr>
          <w:b/>
          <w:bCs/>
        </w:rPr>
        <w:t xml:space="preserve">        </w:t>
      </w:r>
      <w:proofErr w:type="spellStart"/>
      <w:r w:rsidR="00166FFF">
        <w:t>Pandas</w:t>
      </w:r>
      <w:proofErr w:type="spellEnd"/>
      <w:r w:rsidR="00166FFF">
        <w:t xml:space="preserve"> is a Python package </w:t>
      </w:r>
      <w:r w:rsidR="005C6670">
        <w:t xml:space="preserve">providing fast, flexible </w:t>
      </w:r>
      <w:r w:rsidR="00E02197">
        <w:t>and expressive data struct</w:t>
      </w:r>
      <w:r w:rsidR="001E2807">
        <w:t>u</w:t>
      </w:r>
      <w:r w:rsidR="00276282">
        <w:t xml:space="preserve">res designed to </w:t>
      </w:r>
      <w:r w:rsidR="004D1660">
        <w:t xml:space="preserve">make working with </w:t>
      </w:r>
      <w:r w:rsidR="001E21AA">
        <w:t>“relational” or “la</w:t>
      </w:r>
      <w:r w:rsidR="00311E9A">
        <w:t>beled</w:t>
      </w:r>
      <w:r w:rsidR="001E21AA">
        <w:t>”</w:t>
      </w:r>
      <w:r w:rsidR="00311E9A">
        <w:t xml:space="preserve"> data both easy and intuitive</w:t>
      </w:r>
      <w:r w:rsidR="000A59BC">
        <w:t>.</w:t>
      </w:r>
      <w:r w:rsidR="000A59BC">
        <w:tab/>
      </w:r>
      <w:r w:rsidR="000A59BC">
        <w:tab/>
      </w:r>
      <w:r w:rsidR="000A59BC">
        <w:tab/>
      </w:r>
      <w:r w:rsidR="000A59BC">
        <w:tab/>
      </w:r>
      <w:r w:rsidR="000A59BC">
        <w:tab/>
      </w:r>
      <w:r w:rsidR="000A59BC">
        <w:tab/>
      </w:r>
      <w:r w:rsidR="000A59BC">
        <w:tab/>
      </w:r>
      <w:r w:rsidR="0059269A">
        <w:t xml:space="preserve">               </w:t>
      </w:r>
      <w:r w:rsidR="00794E51">
        <w:t xml:space="preserve">     </w:t>
      </w:r>
      <w:r w:rsidR="0059269A" w:rsidRPr="006D14F4">
        <w:rPr>
          <w:u w:val="single"/>
        </w:rPr>
        <w:t>H</w:t>
      </w:r>
      <w:r w:rsidR="000A59BC" w:rsidRPr="006D14F4">
        <w:rPr>
          <w:u w:val="single"/>
        </w:rPr>
        <w:t>ere</w:t>
      </w:r>
      <w:r w:rsidR="0059269A" w:rsidRPr="006D14F4">
        <w:rPr>
          <w:u w:val="single"/>
        </w:rPr>
        <w:t xml:space="preserve"> are just </w:t>
      </w:r>
      <w:r w:rsidR="003E2C07" w:rsidRPr="006D14F4">
        <w:rPr>
          <w:u w:val="single"/>
        </w:rPr>
        <w:t>a few of the things that pa</w:t>
      </w:r>
      <w:r w:rsidR="00804224" w:rsidRPr="006D14F4">
        <w:rPr>
          <w:u w:val="single"/>
        </w:rPr>
        <w:t xml:space="preserve">ndas </w:t>
      </w:r>
      <w:r w:rsidR="004F4F71" w:rsidRPr="006D14F4">
        <w:rPr>
          <w:u w:val="single"/>
        </w:rPr>
        <w:t>do</w:t>
      </w:r>
      <w:r w:rsidR="00804224" w:rsidRPr="006D14F4">
        <w:rPr>
          <w:u w:val="single"/>
        </w:rPr>
        <w:t xml:space="preserve"> </w:t>
      </w:r>
      <w:r w:rsidR="00FA650B" w:rsidRPr="006D14F4">
        <w:rPr>
          <w:u w:val="single"/>
        </w:rPr>
        <w:t>well:</w:t>
      </w:r>
      <w:r w:rsidR="00FA650B">
        <w:tab/>
      </w:r>
      <w:r w:rsidR="00FA650B">
        <w:tab/>
      </w:r>
      <w:r w:rsidR="00FA650B">
        <w:tab/>
      </w:r>
      <w:r w:rsidR="00FA650B">
        <w:tab/>
      </w:r>
      <w:r w:rsidR="00FA650B">
        <w:tab/>
      </w:r>
      <w:r w:rsidR="00FA650B">
        <w:tab/>
      </w:r>
      <w:r w:rsidR="00FA650B">
        <w:tab/>
      </w:r>
      <w:r w:rsidR="00FA650B">
        <w:tab/>
        <w:t xml:space="preserve">           </w:t>
      </w:r>
      <w:r w:rsidR="00C927B1">
        <w:t xml:space="preserve">1, </w:t>
      </w:r>
      <w:r w:rsidR="00FA650B">
        <w:t>it</w:t>
      </w:r>
      <w:r w:rsidR="0025691B">
        <w:t xml:space="preserve"> has functions for analyzing</w:t>
      </w:r>
      <w:r w:rsidR="00B87F8F">
        <w:t xml:space="preserve">, cleaning, exploring, and manipulating </w:t>
      </w:r>
      <w:r w:rsidR="00910F0F">
        <w:t>data.</w:t>
      </w:r>
      <w:r w:rsidR="00910F0F">
        <w:tab/>
      </w:r>
      <w:r w:rsidR="00910F0F">
        <w:tab/>
      </w:r>
      <w:r w:rsidR="00910F0F">
        <w:tab/>
      </w:r>
      <w:r w:rsidR="00910F0F">
        <w:tab/>
      </w:r>
      <w:r w:rsidR="00910F0F">
        <w:tab/>
      </w:r>
      <w:r w:rsidR="004F4F71">
        <w:t xml:space="preserve">   </w:t>
      </w:r>
      <w:r w:rsidR="00C927B1">
        <w:t xml:space="preserve">  2, </w:t>
      </w:r>
      <w:r w:rsidR="004F4F71">
        <w:t>The name “Pandas”</w:t>
      </w:r>
      <w:r w:rsidR="00A72055">
        <w:t xml:space="preserve"> has a reference to both “Pan</w:t>
      </w:r>
      <w:r w:rsidR="00A207FF">
        <w:t>el Data”, and “Pyth</w:t>
      </w:r>
      <w:r w:rsidR="00C40B8E">
        <w:t>on</w:t>
      </w:r>
      <w:r w:rsidR="00682EF1">
        <w:t xml:space="preserve"> data Analysis” and was cr</w:t>
      </w:r>
      <w:r w:rsidR="008F4A8E">
        <w:t>eated by McKinney in 2008.</w:t>
      </w:r>
      <w:r w:rsidR="00A72055">
        <w:t xml:space="preserve"> </w:t>
      </w:r>
      <w:r w:rsidR="00C927B1">
        <w:tab/>
      </w:r>
      <w:r w:rsidR="00C927B1">
        <w:tab/>
      </w:r>
      <w:r w:rsidR="00C927B1">
        <w:tab/>
      </w:r>
      <w:r w:rsidR="00C927B1">
        <w:tab/>
      </w:r>
      <w:r w:rsidR="00C927B1">
        <w:tab/>
      </w:r>
      <w:r w:rsidR="00C927B1">
        <w:tab/>
      </w:r>
      <w:r w:rsidR="00C927B1">
        <w:tab/>
      </w:r>
      <w:r w:rsidR="00C927B1">
        <w:tab/>
      </w:r>
      <w:r w:rsidR="00C927B1">
        <w:tab/>
      </w:r>
      <w:r w:rsidR="00C927B1">
        <w:tab/>
      </w:r>
      <w:r w:rsidR="00C927B1">
        <w:tab/>
      </w:r>
      <w:r w:rsidR="00C927B1">
        <w:tab/>
      </w:r>
      <w:r w:rsidR="00C927B1">
        <w:tab/>
      </w:r>
      <w:r w:rsidR="00DA6F70">
        <w:t xml:space="preserve">      3, Easy handling of missing data</w:t>
      </w:r>
      <w:r w:rsidR="002C4971">
        <w:t>.</w:t>
      </w:r>
      <w:r w:rsidR="002C4971">
        <w:tab/>
      </w:r>
      <w:r w:rsidR="002C4971">
        <w:tab/>
      </w:r>
      <w:r w:rsidR="002C4971">
        <w:tab/>
      </w:r>
      <w:r w:rsidR="002C4971">
        <w:tab/>
      </w:r>
      <w:r w:rsidR="002C4971">
        <w:tab/>
      </w:r>
      <w:r w:rsidR="002C4971">
        <w:tab/>
      </w:r>
      <w:r w:rsidR="002C4971">
        <w:tab/>
      </w:r>
      <w:r w:rsidR="002C4971">
        <w:tab/>
      </w:r>
      <w:r w:rsidR="002C4971">
        <w:tab/>
      </w:r>
      <w:r w:rsidR="002C4971">
        <w:tab/>
      </w:r>
      <w:r w:rsidR="004D0EB0">
        <w:t xml:space="preserve">     </w:t>
      </w:r>
      <w:r w:rsidR="002C4971">
        <w:t>4, Size mu</w:t>
      </w:r>
      <w:r w:rsidR="004D0EB0">
        <w:t>tability: col</w:t>
      </w:r>
      <w:r w:rsidR="0068256E">
        <w:t xml:space="preserve">umns can </w:t>
      </w:r>
      <w:r w:rsidR="004477C8">
        <w:t>b</w:t>
      </w:r>
      <w:r w:rsidR="0068256E">
        <w:t xml:space="preserve">e inserted and </w:t>
      </w:r>
      <w:r w:rsidR="00CC2B93">
        <w:t>data</w:t>
      </w:r>
      <w:r w:rsidR="002C7D1B">
        <w:t xml:space="preserve"> </w:t>
      </w:r>
      <w:r w:rsidR="00CC2B93">
        <w:t>fram</w:t>
      </w:r>
      <w:r w:rsidR="004477C8">
        <w:t>e</w:t>
      </w:r>
      <w:r w:rsidR="0068256E">
        <w:t xml:space="preserve"> and higher dimens</w:t>
      </w:r>
      <w:r w:rsidR="00CC2B93">
        <w:t>ional objects.</w:t>
      </w:r>
      <w:r w:rsidR="004477C8">
        <w:tab/>
      </w:r>
      <w:r w:rsidR="004477C8">
        <w:tab/>
      </w:r>
      <w:r w:rsidR="004477C8">
        <w:tab/>
        <w:t xml:space="preserve">     5, </w:t>
      </w:r>
      <w:r w:rsidR="0053474B">
        <w:t>Automatic and explicit data al</w:t>
      </w:r>
      <w:r w:rsidR="005B6CAF">
        <w:t>ignment: objects can be explicit</w:t>
      </w:r>
      <w:r w:rsidR="00331167">
        <w:t>l</w:t>
      </w:r>
      <w:r w:rsidR="005B6CAF">
        <w:t>y</w:t>
      </w:r>
      <w:r w:rsidR="004477C8">
        <w:t xml:space="preserve"> </w:t>
      </w:r>
      <w:r w:rsidR="00331167">
        <w:t xml:space="preserve">aligned </w:t>
      </w:r>
      <w:r w:rsidR="00634E4D">
        <w:t>to a set</w:t>
      </w:r>
      <w:r w:rsidR="006A6813">
        <w:t xml:space="preserve"> of </w:t>
      </w:r>
      <w:r w:rsidR="00F40962">
        <w:t>labels</w:t>
      </w:r>
      <w:r w:rsidR="006A6813">
        <w:t>, or the user can simply ignore the la</w:t>
      </w:r>
      <w:r w:rsidR="00FD47E2">
        <w:t>bels and let series, Data</w:t>
      </w:r>
      <w:r w:rsidR="002C7D1B">
        <w:t xml:space="preserve"> </w:t>
      </w:r>
      <w:r w:rsidR="00FD47E2">
        <w:t xml:space="preserve">Frame </w:t>
      </w:r>
      <w:r w:rsidR="002C7D1B">
        <w:t>etc.</w:t>
      </w:r>
      <w:r w:rsidR="0056010A">
        <w:tab/>
      </w:r>
      <w:r w:rsidR="0056010A">
        <w:tab/>
      </w:r>
      <w:r w:rsidR="0056010A">
        <w:tab/>
      </w:r>
      <w:r w:rsidR="0056010A">
        <w:tab/>
      </w:r>
      <w:r w:rsidR="0056010A">
        <w:tab/>
      </w:r>
      <w:r w:rsidR="00351182">
        <w:tab/>
      </w:r>
      <w:r w:rsidR="00351182">
        <w:tab/>
      </w:r>
      <w:r w:rsidR="00351182">
        <w:tab/>
      </w:r>
      <w:r w:rsidR="00351182">
        <w:tab/>
        <w:t xml:space="preserve">     6, Automatically align the data for you in computations.</w:t>
      </w:r>
      <w:r w:rsidR="00351182">
        <w:tab/>
      </w:r>
      <w:r w:rsidR="00351182">
        <w:tab/>
      </w:r>
      <w:r w:rsidR="00351182">
        <w:tab/>
      </w:r>
      <w:r w:rsidR="00351182">
        <w:tab/>
      </w:r>
      <w:r w:rsidR="00351182">
        <w:tab/>
      </w:r>
      <w:r w:rsidR="00351182">
        <w:tab/>
      </w:r>
      <w:r w:rsidR="00351182">
        <w:tab/>
      </w:r>
      <w:r w:rsidR="00351182">
        <w:tab/>
      </w:r>
      <w:r w:rsidR="00E82FBB">
        <w:t xml:space="preserve">     7, Powerful, flexible group </w:t>
      </w:r>
      <w:r w:rsidR="000271BC">
        <w:t>by functionality.</w:t>
      </w:r>
      <w:r w:rsidR="000271BC">
        <w:tab/>
      </w:r>
      <w:r w:rsidR="000271BC">
        <w:tab/>
      </w:r>
      <w:r w:rsidR="000271BC">
        <w:tab/>
      </w:r>
      <w:r w:rsidR="000271BC">
        <w:tab/>
      </w:r>
      <w:r w:rsidR="000271BC">
        <w:tab/>
      </w:r>
      <w:r w:rsidR="000271BC">
        <w:tab/>
      </w:r>
      <w:r w:rsidR="000271BC">
        <w:tab/>
      </w:r>
      <w:r w:rsidR="000271BC">
        <w:tab/>
      </w:r>
      <w:r w:rsidR="000271BC">
        <w:tab/>
        <w:t xml:space="preserve">     8, Intelligent la</w:t>
      </w:r>
      <w:r w:rsidR="009555A0">
        <w:t>bel-based slicing, fancy indexing, and sub</w:t>
      </w:r>
      <w:r w:rsidR="001E24E8">
        <w:t xml:space="preserve"> </w:t>
      </w:r>
      <w:r w:rsidR="009555A0">
        <w:t>set</w:t>
      </w:r>
      <w:r w:rsidR="001E24E8">
        <w:t>ting of large data sets.</w:t>
      </w:r>
      <w:r w:rsidR="001A71A5">
        <w:tab/>
      </w:r>
      <w:r w:rsidR="001A71A5">
        <w:tab/>
      </w:r>
      <w:r w:rsidR="001A71A5">
        <w:tab/>
      </w:r>
      <w:r w:rsidR="001A71A5">
        <w:tab/>
        <w:t xml:space="preserve">     9, Flexible reshaping and pivoting of data sets</w:t>
      </w:r>
      <w:r w:rsidR="006D14F4">
        <w:t>.</w:t>
      </w:r>
      <w:r w:rsidR="0056010A">
        <w:tab/>
      </w:r>
    </w:p>
    <w:p w14:paraId="3558945B" w14:textId="19817A54" w:rsidR="004E7F12" w:rsidRDefault="00EA3C67" w:rsidP="00E9126F">
      <w:pPr>
        <w:jc w:val="both"/>
      </w:pPr>
      <w:r>
        <w:rPr>
          <w:b/>
          <w:bCs/>
        </w:rPr>
        <w:t xml:space="preserve">Data structures in </w:t>
      </w:r>
      <w:r w:rsidR="000906FC">
        <w:rPr>
          <w:b/>
          <w:bCs/>
        </w:rPr>
        <w:t>Pan</w:t>
      </w:r>
      <w:r w:rsidR="00FE4CD3">
        <w:rPr>
          <w:b/>
          <w:bCs/>
        </w:rPr>
        <w:t>das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1624E">
        <w:rPr>
          <w:b/>
          <w:bCs/>
        </w:rPr>
        <w:t xml:space="preserve">    </w:t>
      </w:r>
      <w:r w:rsidR="0011624E">
        <w:rPr>
          <w:b/>
          <w:bCs/>
        </w:rPr>
        <w:tab/>
      </w:r>
      <w:proofErr w:type="gramStart"/>
      <w:r w:rsidR="0011624E">
        <w:rPr>
          <w:b/>
          <w:bCs/>
        </w:rPr>
        <w:tab/>
      </w:r>
      <w:r w:rsidR="00FE4CD3">
        <w:rPr>
          <w:b/>
          <w:bCs/>
        </w:rPr>
        <w:t xml:space="preserve">  </w:t>
      </w:r>
      <w:r w:rsidR="008533B5">
        <w:t>the</w:t>
      </w:r>
      <w:proofErr w:type="gramEnd"/>
      <w:r w:rsidR="0011624E">
        <w:t xml:space="preserve"> best way to think about the pandas data </w:t>
      </w:r>
      <w:r w:rsidR="008573F9">
        <w:t>structures</w:t>
      </w:r>
      <w:r w:rsidR="0011624E">
        <w:t xml:space="preserve"> is as flex</w:t>
      </w:r>
      <w:r w:rsidR="008573F9">
        <w:t>ible containers for lower dimensional data. For example</w:t>
      </w:r>
      <w:r w:rsidR="008533B5">
        <w:t xml:space="preserve">, </w:t>
      </w:r>
      <w:r w:rsidR="00D47920">
        <w:t>Data frame is a con</w:t>
      </w:r>
      <w:r w:rsidR="00695A57">
        <w:t>tainer for series,</w:t>
      </w:r>
      <w:r w:rsidR="00060E2D">
        <w:t xml:space="preserve"> </w:t>
      </w:r>
      <w:r w:rsidR="00695A57">
        <w:t>and</w:t>
      </w:r>
      <w:r w:rsidR="00060E2D">
        <w:t xml:space="preserve"> series is a cont</w:t>
      </w:r>
      <w:r w:rsidR="0009013B">
        <w:t xml:space="preserve">ainer for scalars. We would like </w:t>
      </w:r>
      <w:r w:rsidR="0031344F">
        <w:t xml:space="preserve">to be able to insert </w:t>
      </w:r>
      <w:r w:rsidR="00F01205">
        <w:t xml:space="preserve">and remove objects from these containers in a dictionary-like </w:t>
      </w:r>
      <w:r w:rsidR="00A721A9">
        <w:t>fashion.</w:t>
      </w:r>
    </w:p>
    <w:p w14:paraId="12D78BBC" w14:textId="77777777" w:rsidR="000B3265" w:rsidRDefault="000B3265" w:rsidP="00E9126F">
      <w:pPr>
        <w:jc w:val="both"/>
        <w:rPr>
          <w:b/>
          <w:bCs/>
        </w:rPr>
      </w:pPr>
    </w:p>
    <w:p w14:paraId="6159DDEF" w14:textId="2B823CEB" w:rsidR="00C20BBB" w:rsidRDefault="00715755" w:rsidP="00E9126F">
      <w:pPr>
        <w:jc w:val="both"/>
      </w:pPr>
      <w:r>
        <w:rPr>
          <w:b/>
          <w:bCs/>
        </w:rPr>
        <w:lastRenderedPageBreak/>
        <w:t>Ser</w:t>
      </w:r>
      <w:r w:rsidR="00F31886">
        <w:rPr>
          <w:b/>
          <w:bCs/>
        </w:rPr>
        <w:t xml:space="preserve">ies in pandas: </w:t>
      </w:r>
      <w:r w:rsidR="00F31886">
        <w:rPr>
          <w:b/>
          <w:bCs/>
        </w:rPr>
        <w:tab/>
      </w:r>
      <w:r w:rsidR="00F31886">
        <w:rPr>
          <w:b/>
          <w:bCs/>
        </w:rPr>
        <w:tab/>
      </w:r>
      <w:r w:rsidR="00F31886">
        <w:rPr>
          <w:b/>
          <w:bCs/>
        </w:rPr>
        <w:tab/>
      </w:r>
      <w:r w:rsidR="00F31886">
        <w:rPr>
          <w:b/>
          <w:bCs/>
        </w:rPr>
        <w:tab/>
      </w:r>
      <w:r w:rsidR="00F31886">
        <w:rPr>
          <w:b/>
          <w:bCs/>
        </w:rPr>
        <w:tab/>
      </w:r>
      <w:r w:rsidR="00F31886">
        <w:rPr>
          <w:b/>
          <w:bCs/>
        </w:rPr>
        <w:tab/>
      </w:r>
      <w:r w:rsidR="00F31886">
        <w:rPr>
          <w:b/>
          <w:bCs/>
        </w:rPr>
        <w:tab/>
      </w:r>
      <w:r w:rsidR="00F31886">
        <w:rPr>
          <w:b/>
          <w:bCs/>
        </w:rPr>
        <w:tab/>
      </w:r>
      <w:r w:rsidR="00F31886">
        <w:rPr>
          <w:b/>
          <w:bCs/>
        </w:rPr>
        <w:tab/>
      </w:r>
      <w:r w:rsidR="00F31886">
        <w:rPr>
          <w:b/>
          <w:bCs/>
        </w:rPr>
        <w:tab/>
      </w:r>
      <w:r w:rsidR="00F31886">
        <w:rPr>
          <w:b/>
          <w:bCs/>
        </w:rPr>
        <w:tab/>
      </w:r>
      <w:r w:rsidR="002D02EC">
        <w:rPr>
          <w:b/>
          <w:bCs/>
        </w:rPr>
        <w:t xml:space="preserve">           </w:t>
      </w:r>
      <w:proofErr w:type="gramStart"/>
      <w:r w:rsidR="00F31886">
        <w:t>Pand</w:t>
      </w:r>
      <w:r w:rsidR="002D02EC">
        <w:t>as</w:t>
      </w:r>
      <w:proofErr w:type="gramEnd"/>
      <w:r w:rsidR="002D02EC">
        <w:t xml:space="preserve"> series is a one</w:t>
      </w:r>
      <w:r w:rsidR="00D17228">
        <w:t xml:space="preserve">-dimensional ladled array </w:t>
      </w:r>
      <w:r w:rsidR="00C8238C">
        <w:t>capable</w:t>
      </w:r>
      <w:r w:rsidR="006355DC">
        <w:t xml:space="preserve"> of </w:t>
      </w:r>
      <w:r w:rsidR="008E6F89">
        <w:t xml:space="preserve">holding data </w:t>
      </w:r>
      <w:r w:rsidR="000176AB">
        <w:t xml:space="preserve">of any </w:t>
      </w:r>
      <w:r w:rsidR="008E6F89">
        <w:t>type</w:t>
      </w:r>
      <w:r w:rsidR="000176AB">
        <w:t xml:space="preserve"> (integer, st</w:t>
      </w:r>
      <w:r w:rsidR="00147671">
        <w:t xml:space="preserve">ring, float, python objects, </w:t>
      </w:r>
      <w:r w:rsidR="00135414">
        <w:t>etc.</w:t>
      </w:r>
      <w:r w:rsidR="000176AB">
        <w:t>)</w:t>
      </w:r>
      <w:r w:rsidR="00135414">
        <w:t xml:space="preserve">. The axis labels </w:t>
      </w:r>
      <w:r w:rsidR="00A8770A">
        <w:t xml:space="preserve">are collectively </w:t>
      </w:r>
      <w:r w:rsidR="00931216">
        <w:t xml:space="preserve">called index. </w:t>
      </w:r>
      <w:proofErr w:type="gramStart"/>
      <w:r w:rsidR="00931216">
        <w:t>Pandas</w:t>
      </w:r>
      <w:proofErr w:type="gramEnd"/>
      <w:r w:rsidR="00931216">
        <w:t xml:space="preserve"> series is nothing but a column in an ex</w:t>
      </w:r>
      <w:r w:rsidR="000B3265">
        <w:t>cel sheet.</w:t>
      </w:r>
      <w:r w:rsidR="000B3265">
        <w:tab/>
        <w:t xml:space="preserve">  The </w:t>
      </w:r>
      <w:r w:rsidR="00AD1A49">
        <w:t>object supports both integer and label-</w:t>
      </w:r>
      <w:r w:rsidR="00604623">
        <w:t xml:space="preserve">based indexing and provides a host of </w:t>
      </w:r>
      <w:r w:rsidR="00EB3E30">
        <w:t>methods for performing operations involving</w:t>
      </w:r>
      <w:r w:rsidR="00E5284E">
        <w:t xml:space="preserve"> the index.</w:t>
      </w:r>
    </w:p>
    <w:p w14:paraId="31FA2E27" w14:textId="014375EA" w:rsidR="00DC11C7" w:rsidRDefault="00DC11C7" w:rsidP="00E9126F">
      <w:pPr>
        <w:jc w:val="both"/>
      </w:pPr>
      <w:r>
        <w:rPr>
          <w:b/>
          <w:bCs/>
        </w:rPr>
        <w:t>Data frames:</w:t>
      </w:r>
      <w:r w:rsidR="00EF47C6">
        <w:rPr>
          <w:b/>
          <w:bCs/>
        </w:rPr>
        <w:tab/>
      </w:r>
      <w:r w:rsidR="00EF47C6">
        <w:rPr>
          <w:b/>
          <w:bCs/>
        </w:rPr>
        <w:tab/>
      </w:r>
      <w:r w:rsidR="00EF47C6">
        <w:rPr>
          <w:b/>
          <w:bCs/>
        </w:rPr>
        <w:tab/>
      </w:r>
      <w:r w:rsidR="00EF47C6">
        <w:rPr>
          <w:b/>
          <w:bCs/>
        </w:rPr>
        <w:tab/>
      </w:r>
      <w:r w:rsidR="00EF47C6">
        <w:rPr>
          <w:b/>
          <w:bCs/>
        </w:rPr>
        <w:tab/>
      </w:r>
      <w:r w:rsidR="00EF47C6">
        <w:rPr>
          <w:b/>
          <w:bCs/>
        </w:rPr>
        <w:tab/>
      </w:r>
      <w:r w:rsidR="00EF47C6">
        <w:rPr>
          <w:b/>
          <w:bCs/>
        </w:rPr>
        <w:tab/>
      </w:r>
      <w:r w:rsidR="00EF47C6">
        <w:rPr>
          <w:b/>
          <w:bCs/>
        </w:rPr>
        <w:tab/>
      </w:r>
      <w:r w:rsidR="00EF47C6">
        <w:rPr>
          <w:b/>
          <w:bCs/>
        </w:rPr>
        <w:tab/>
      </w:r>
      <w:r w:rsidR="00EF47C6">
        <w:rPr>
          <w:b/>
          <w:bCs/>
        </w:rPr>
        <w:tab/>
      </w:r>
      <w:r w:rsidR="00EF47C6">
        <w:rPr>
          <w:b/>
          <w:bCs/>
        </w:rPr>
        <w:tab/>
      </w:r>
      <w:r w:rsidR="00EF47C6">
        <w:rPr>
          <w:b/>
          <w:bCs/>
        </w:rPr>
        <w:tab/>
        <w:t xml:space="preserve">          </w:t>
      </w:r>
      <w:r w:rsidR="00EF47C6">
        <w:t>Pandas Data</w:t>
      </w:r>
      <w:r w:rsidR="005F1871">
        <w:t xml:space="preserve"> frames is two-dimensional size-mu</w:t>
      </w:r>
      <w:r w:rsidR="00B373CF">
        <w:t>table, potentially</w:t>
      </w:r>
      <w:r w:rsidR="00E90582">
        <w:t xml:space="preserve"> heterogeneous tabular</w:t>
      </w:r>
      <w:r w:rsidR="0068790C">
        <w:t xml:space="preserve"> data structure with labeled axes (</w:t>
      </w:r>
      <w:r w:rsidR="0001713A">
        <w:t>rows and columns</w:t>
      </w:r>
      <w:r w:rsidR="0068790C">
        <w:t>)</w:t>
      </w:r>
      <w:r w:rsidR="0001713A">
        <w:t>. A data fram</w:t>
      </w:r>
      <w:r w:rsidR="00A8688B">
        <w:t>e</w:t>
      </w:r>
      <w:r w:rsidR="0001713A">
        <w:t xml:space="preserve"> is a two-dim</w:t>
      </w:r>
      <w:r w:rsidR="00FA1435">
        <w:t>ensional data structure</w:t>
      </w:r>
      <w:r w:rsidR="00A8688B">
        <w:t>, i.e., data is alig</w:t>
      </w:r>
      <w:r w:rsidR="00A6643B">
        <w:t>ned in a tabular fashion in rows and columns.</w:t>
      </w:r>
      <w:r w:rsidR="0008458A">
        <w:t xml:space="preserve"> Pandas Data frame </w:t>
      </w:r>
      <w:r w:rsidR="0012408D">
        <w:t>consists</w:t>
      </w:r>
      <w:r w:rsidR="000931CD">
        <w:t xml:space="preserve"> of three principal components, the data,</w:t>
      </w:r>
      <w:r w:rsidR="00504748">
        <w:t xml:space="preserve"> </w:t>
      </w:r>
      <w:r w:rsidR="000931CD">
        <w:t>rows,</w:t>
      </w:r>
      <w:r w:rsidR="00504748">
        <w:t xml:space="preserve"> </w:t>
      </w:r>
      <w:r w:rsidR="000931CD">
        <w:t>and</w:t>
      </w:r>
      <w:r w:rsidR="00504748">
        <w:t xml:space="preserve"> columns.</w:t>
      </w:r>
    </w:p>
    <w:p w14:paraId="49C9AC4A" w14:textId="4DD3531D" w:rsidR="000D585C" w:rsidRPr="005B5BFE" w:rsidRDefault="005B5BFE" w:rsidP="00247A29">
      <w:pPr>
        <w:jc w:val="both"/>
        <w:rPr>
          <w:b/>
          <w:bCs/>
        </w:rPr>
      </w:pPr>
      <w:r>
        <w:rPr>
          <w:b/>
          <w:bCs/>
        </w:rPr>
        <w:t>Exploring Data in Pandas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="000D585C">
        <w:rPr>
          <w:b/>
          <w:bCs/>
        </w:rPr>
        <w:t>Creation of Data Frames in Pandas</w:t>
      </w:r>
      <w:r w:rsidR="00EA596E">
        <w:rPr>
          <w:b/>
          <w:bCs/>
        </w:rPr>
        <w:tab/>
      </w:r>
      <w:r w:rsidR="00EA596E">
        <w:rPr>
          <w:b/>
          <w:bCs/>
        </w:rPr>
        <w:tab/>
      </w:r>
      <w:r w:rsidR="00EA596E">
        <w:rPr>
          <w:b/>
          <w:bCs/>
        </w:rPr>
        <w:tab/>
      </w:r>
      <w:r w:rsidR="00EA596E">
        <w:rPr>
          <w:b/>
          <w:bCs/>
        </w:rPr>
        <w:tab/>
      </w:r>
      <w:r w:rsidR="00EA596E">
        <w:rPr>
          <w:b/>
          <w:bCs/>
        </w:rPr>
        <w:tab/>
      </w:r>
      <w:r w:rsidR="00EA596E">
        <w:rPr>
          <w:b/>
          <w:bCs/>
        </w:rPr>
        <w:tab/>
      </w:r>
      <w:r w:rsidR="00EA596E">
        <w:rPr>
          <w:b/>
          <w:bCs/>
        </w:rPr>
        <w:tab/>
      </w:r>
      <w:r w:rsidR="00EA596E">
        <w:rPr>
          <w:b/>
          <w:bCs/>
        </w:rPr>
        <w:tab/>
      </w:r>
      <w:r w:rsidR="00EA596E">
        <w:rPr>
          <w:b/>
          <w:bCs/>
        </w:rPr>
        <w:tab/>
      </w:r>
      <w:r w:rsidR="00BF4256">
        <w:rPr>
          <w:b/>
          <w:bCs/>
        </w:rPr>
        <w:t xml:space="preserve">          </w:t>
      </w:r>
      <w:r w:rsidR="00DE0296">
        <w:rPr>
          <w:b/>
          <w:bCs/>
        </w:rPr>
        <w:t xml:space="preserve">         </w:t>
      </w:r>
      <w:r w:rsidR="001639C3">
        <w:t xml:space="preserve">1, </w:t>
      </w:r>
      <w:proofErr w:type="spellStart"/>
      <w:r w:rsidR="00F57A25" w:rsidRPr="00F84AF6">
        <w:rPr>
          <w:u w:val="single"/>
        </w:rPr>
        <w:t>DataFram</w:t>
      </w:r>
      <w:proofErr w:type="spellEnd"/>
      <w:r w:rsidR="004C24A4" w:rsidRPr="00F84AF6">
        <w:rPr>
          <w:u w:val="single"/>
        </w:rPr>
        <w:t>:</w:t>
      </w:r>
      <w:r w:rsidR="00F84AF6">
        <w:t xml:space="preserve"> to create </w:t>
      </w:r>
      <w:r w:rsidR="000F24AD">
        <w:t xml:space="preserve">your own </w:t>
      </w:r>
      <w:r w:rsidR="00686FA5">
        <w:t>data</w:t>
      </w:r>
      <w:r w:rsidR="00F57A25">
        <w:tab/>
      </w:r>
      <w:r w:rsidR="00F57A25">
        <w:tab/>
      </w:r>
      <w:r w:rsidR="00F57A25">
        <w:tab/>
      </w:r>
      <w:r w:rsidR="00F57A25">
        <w:tab/>
      </w:r>
      <w:r w:rsidR="00F57A25">
        <w:tab/>
      </w:r>
      <w:r w:rsidR="00F57A25">
        <w:tab/>
      </w:r>
      <w:r w:rsidR="00F57A25">
        <w:tab/>
      </w:r>
      <w:r w:rsidR="00F57A25">
        <w:tab/>
      </w:r>
      <w:r w:rsidR="00686FA5">
        <w:tab/>
        <w:t xml:space="preserve">           </w:t>
      </w:r>
      <w:r w:rsidR="00BF4256">
        <w:t>I</w:t>
      </w:r>
      <w:r w:rsidR="003508E7">
        <w:t>mport pandas</w:t>
      </w:r>
      <w:r w:rsidR="00BF4256">
        <w:t xml:space="preserve"> </w:t>
      </w:r>
      <w:r w:rsidR="00E93763">
        <w:t xml:space="preserve">  </w:t>
      </w:r>
      <w:r w:rsidR="00B07AED">
        <w:tab/>
      </w:r>
      <w:r w:rsidR="00A16161">
        <w:tab/>
      </w:r>
      <w:r w:rsidR="00247A29">
        <w:tab/>
      </w:r>
      <w:r w:rsidR="00247A29">
        <w:tab/>
      </w:r>
      <w:r w:rsidR="00247A29">
        <w:tab/>
      </w:r>
      <w:r w:rsidR="00247A29">
        <w:tab/>
      </w:r>
      <w:r w:rsidR="00B07AED">
        <w:t>data = {“###”</w:t>
      </w:r>
      <w:r w:rsidR="00460572">
        <w:t>: [“###”, “</w:t>
      </w:r>
      <w:r w:rsidR="00234D2B">
        <w:t>###</w:t>
      </w:r>
      <w:r w:rsidR="00460572">
        <w:t>”</w:t>
      </w:r>
      <w:r w:rsidR="00234D2B">
        <w:t>, “###”]</w:t>
      </w:r>
      <w:r w:rsidR="00113D2C">
        <w:t>,</w:t>
      </w:r>
      <w:r w:rsidR="00B07AED">
        <w:t>}</w:t>
      </w:r>
      <w:r w:rsidR="00113D2C">
        <w:tab/>
      </w:r>
      <w:r w:rsidR="00113D2C">
        <w:tab/>
      </w:r>
      <w:r w:rsidR="00247A29">
        <w:t xml:space="preserve">     </w:t>
      </w:r>
      <w:proofErr w:type="spellStart"/>
      <w:r w:rsidR="001C3152">
        <w:t>df</w:t>
      </w:r>
      <w:proofErr w:type="spellEnd"/>
      <w:r w:rsidR="001C3152">
        <w:t xml:space="preserve"> = </w:t>
      </w:r>
      <w:proofErr w:type="spellStart"/>
      <w:proofErr w:type="gramStart"/>
      <w:r w:rsidR="001C3152">
        <w:t>pandas.DataF</w:t>
      </w:r>
      <w:r w:rsidR="00A16161">
        <w:t>rame</w:t>
      </w:r>
      <w:proofErr w:type="spellEnd"/>
      <w:proofErr w:type="gramEnd"/>
      <w:r w:rsidR="00A16161">
        <w:t>(data)</w:t>
      </w:r>
      <w:r w:rsidR="00AC44B8">
        <w:tab/>
      </w:r>
      <w:r w:rsidR="00AC44B8">
        <w:tab/>
      </w:r>
      <w:r w:rsidR="004C24A4">
        <w:tab/>
      </w:r>
      <w:r w:rsidR="004C24A4">
        <w:tab/>
      </w:r>
      <w:r w:rsidR="004C24A4">
        <w:tab/>
        <w:t>print(</w:t>
      </w:r>
      <w:proofErr w:type="spellStart"/>
      <w:r w:rsidR="004C24A4">
        <w:t>df</w:t>
      </w:r>
      <w:proofErr w:type="spellEnd"/>
      <w:r w:rsidR="004C24A4">
        <w:t>)</w:t>
      </w:r>
      <w:r w:rsidR="007D33A3">
        <w:tab/>
      </w:r>
      <w:r w:rsidR="007D33A3">
        <w:tab/>
      </w:r>
      <w:r w:rsidR="007D33A3">
        <w:tab/>
      </w:r>
      <w:r w:rsidR="007D33A3">
        <w:tab/>
      </w:r>
      <w:r w:rsidR="007D33A3">
        <w:tab/>
        <w:t xml:space="preserve">     2, To </w:t>
      </w:r>
      <w:r w:rsidR="003D3555">
        <w:t xml:space="preserve">take it </w:t>
      </w:r>
      <w:r w:rsidR="0022719C">
        <w:t xml:space="preserve">from csv </w:t>
      </w:r>
      <w:r w:rsidR="005459F3">
        <w:t>f</w:t>
      </w:r>
      <w:r w:rsidR="00137ECE">
        <w:t xml:space="preserve">irstly </w:t>
      </w:r>
      <w:r w:rsidR="00E44215">
        <w:t xml:space="preserve">take </w:t>
      </w:r>
      <w:r w:rsidR="005A76FD">
        <w:t xml:space="preserve">the </w:t>
      </w:r>
      <w:r w:rsidR="0081129B">
        <w:t xml:space="preserve">csv file in </w:t>
      </w:r>
      <w:proofErr w:type="spellStart"/>
      <w:r w:rsidR="0081129B">
        <w:t>jupyter</w:t>
      </w:r>
      <w:proofErr w:type="spellEnd"/>
      <w:r w:rsidR="0081129B">
        <w:t xml:space="preserve"> notebook</w:t>
      </w:r>
      <w:r w:rsidR="00B40BEC">
        <w:t xml:space="preserve"> </w:t>
      </w:r>
      <w:r w:rsidR="005E0C15">
        <w:t xml:space="preserve">then </w:t>
      </w:r>
      <w:r w:rsidR="009A0BD8">
        <w:t>i</w:t>
      </w:r>
      <w:r w:rsidR="00C721A9">
        <w:t xml:space="preserve">f not in </w:t>
      </w:r>
      <w:proofErr w:type="spellStart"/>
      <w:r w:rsidR="00C721A9">
        <w:t>jupyter</w:t>
      </w:r>
      <w:proofErr w:type="spellEnd"/>
      <w:r w:rsidR="00C721A9">
        <w:t xml:space="preserve"> </w:t>
      </w:r>
      <w:r w:rsidR="004903DF">
        <w:t xml:space="preserve">notebook folder </w:t>
      </w:r>
      <w:r w:rsidR="001013FE">
        <w:t>co</w:t>
      </w:r>
      <w:r w:rsidR="00E008F4">
        <w:t>py the path of the file</w:t>
      </w:r>
      <w:r w:rsidR="00762029">
        <w:t>.</w:t>
      </w:r>
      <w:r w:rsidR="00E008F4">
        <w:t xml:space="preserve"> </w:t>
      </w:r>
      <w:r w:rsidR="00065A8F">
        <w:tab/>
      </w:r>
      <w:r w:rsidR="00065A8F">
        <w:tab/>
      </w:r>
      <w:r w:rsidR="00065A8F">
        <w:tab/>
      </w:r>
      <w:r w:rsidR="00065A8F">
        <w:tab/>
      </w:r>
      <w:r w:rsidR="00065A8F">
        <w:tab/>
      </w:r>
      <w:r w:rsidR="00065A8F">
        <w:tab/>
      </w:r>
      <w:r w:rsidR="00065A8F">
        <w:tab/>
      </w:r>
      <w:r w:rsidR="00065A8F">
        <w:tab/>
      </w:r>
      <w:r w:rsidR="005E0C15">
        <w:tab/>
      </w:r>
      <w:r w:rsidR="005E0C15">
        <w:tab/>
      </w:r>
      <w:r w:rsidR="005E0C15">
        <w:tab/>
      </w:r>
      <w:r w:rsidR="005E0C15">
        <w:tab/>
      </w:r>
      <w:r w:rsidR="005E0C15">
        <w:tab/>
        <w:t xml:space="preserve">               data = </w:t>
      </w:r>
      <w:proofErr w:type="spellStart"/>
      <w:proofErr w:type="gramStart"/>
      <w:r w:rsidR="005E0C15">
        <w:t>pd.read</w:t>
      </w:r>
      <w:proofErr w:type="gramEnd"/>
      <w:r w:rsidR="00872AA7">
        <w:t>_csv</w:t>
      </w:r>
      <w:proofErr w:type="spellEnd"/>
      <w:r w:rsidR="00872AA7">
        <w:t>(“file name</w:t>
      </w:r>
      <w:r w:rsidR="00FB396C">
        <w:t>.</w:t>
      </w:r>
      <w:r w:rsidR="00FB396C" w:rsidRPr="00FB396C">
        <w:t xml:space="preserve"> </w:t>
      </w:r>
      <w:r w:rsidR="00FB396C">
        <w:t>csv</w:t>
      </w:r>
      <w:r w:rsidR="00872AA7">
        <w:t>”)</w:t>
      </w:r>
      <w:r w:rsidR="0037443E">
        <w:tab/>
      </w:r>
      <w:r w:rsidR="0037443E">
        <w:tab/>
      </w:r>
      <w:r w:rsidR="0037443E">
        <w:tab/>
      </w:r>
      <w:r w:rsidR="0037443E">
        <w:tab/>
        <w:t>print</w:t>
      </w:r>
      <w:r w:rsidR="006712FA">
        <w:t>(data)</w:t>
      </w:r>
      <w:r w:rsidR="0037443E">
        <w:t xml:space="preserve"> </w:t>
      </w:r>
      <w:r w:rsidR="00C64F82">
        <w:tab/>
      </w:r>
      <w:r w:rsidR="00C64F82">
        <w:tab/>
      </w:r>
      <w:r w:rsidR="00C64F82">
        <w:tab/>
      </w:r>
      <w:r w:rsidR="00C64F82">
        <w:tab/>
      </w:r>
      <w:r w:rsidR="00C64F82">
        <w:tab/>
        <w:t xml:space="preserve">      3, to take it from excel</w:t>
      </w:r>
      <w:r w:rsidR="00E912CE">
        <w:t xml:space="preserve"> go on command prompt</w:t>
      </w:r>
      <w:r w:rsidR="00A67074">
        <w:t xml:space="preserve"> (</w:t>
      </w:r>
      <w:proofErr w:type="spellStart"/>
      <w:r w:rsidR="00A67074">
        <w:t>cmd</w:t>
      </w:r>
      <w:proofErr w:type="spellEnd"/>
      <w:r w:rsidR="00A67074">
        <w:t>)</w:t>
      </w:r>
      <w:r w:rsidR="00E912CE">
        <w:t xml:space="preserve"> </w:t>
      </w:r>
      <w:r w:rsidR="00A67074">
        <w:t>type (pip</w:t>
      </w:r>
      <w:r w:rsidR="000E346C">
        <w:t xml:space="preserve"> install </w:t>
      </w:r>
      <w:proofErr w:type="spellStart"/>
      <w:r w:rsidR="000E346C">
        <w:t>openpyxl</w:t>
      </w:r>
      <w:proofErr w:type="spellEnd"/>
      <w:r w:rsidR="00A67074">
        <w:t>)</w:t>
      </w:r>
      <w:r w:rsidR="003310DC">
        <w:t xml:space="preserve"> same </w:t>
      </w:r>
      <w:r w:rsidR="0058416F">
        <w:t>step</w:t>
      </w:r>
      <w:r w:rsidR="00762029">
        <w:tab/>
      </w:r>
      <w:r w:rsidR="0058416F">
        <w:tab/>
        <w:t xml:space="preserve">                </w:t>
      </w:r>
      <w:r w:rsidR="00BD239E">
        <w:t xml:space="preserve">data = </w:t>
      </w:r>
      <w:proofErr w:type="spellStart"/>
      <w:r w:rsidR="00BD239E">
        <w:t>pd.read</w:t>
      </w:r>
      <w:r w:rsidR="00632FE8">
        <w:t>_</w:t>
      </w:r>
      <w:r w:rsidR="00FB396C">
        <w:t>excel</w:t>
      </w:r>
      <w:proofErr w:type="spellEnd"/>
      <w:r w:rsidR="00FB396C">
        <w:t>(“file name.</w:t>
      </w:r>
      <w:r w:rsidR="003310DC">
        <w:t>xlsx</w:t>
      </w:r>
      <w:r w:rsidR="00FB396C">
        <w:t>”)</w:t>
      </w:r>
      <w:r w:rsidR="003310DC">
        <w:tab/>
      </w:r>
      <w:r w:rsidR="003310DC">
        <w:tab/>
      </w:r>
      <w:r w:rsidR="003310DC">
        <w:tab/>
      </w:r>
      <w:r w:rsidR="003310DC">
        <w:tab/>
        <w:t>print(data)</w:t>
      </w:r>
      <w:r w:rsidR="000C2A9B">
        <w:tab/>
      </w:r>
      <w:r w:rsidR="000C2A9B">
        <w:tab/>
      </w:r>
      <w:r w:rsidR="000C2A9B">
        <w:tab/>
      </w:r>
      <w:r w:rsidR="000C2A9B">
        <w:tab/>
      </w:r>
      <w:r w:rsidR="000C2A9B">
        <w:tab/>
      </w:r>
      <w:r w:rsidR="009C72CA">
        <w:t xml:space="preserve">      4, to print big fille  </w:t>
      </w:r>
      <w:r w:rsidR="009C72CA">
        <w:tab/>
      </w:r>
      <w:r w:rsidR="009C72CA">
        <w:tab/>
      </w:r>
      <w:r w:rsidR="009C72CA">
        <w:tab/>
      </w:r>
      <w:r w:rsidR="009C72CA">
        <w:tab/>
      </w:r>
      <w:r w:rsidR="009C72CA">
        <w:tab/>
      </w:r>
      <w:r w:rsidR="009C72CA">
        <w:tab/>
      </w:r>
      <w:r w:rsidR="009B4513">
        <w:tab/>
      </w:r>
      <w:r w:rsidR="009B4513">
        <w:tab/>
      </w:r>
      <w:r w:rsidR="009B4513">
        <w:tab/>
        <w:t xml:space="preserve"> </w:t>
      </w:r>
      <w:r w:rsidR="008742D0">
        <w:tab/>
      </w:r>
      <w:r w:rsidR="008742D0">
        <w:tab/>
      </w:r>
      <w:r w:rsidR="008742D0">
        <w:tab/>
        <w:t xml:space="preserve">    to see upper data </w:t>
      </w:r>
      <w:r w:rsidR="009C72CA">
        <w:t>print</w:t>
      </w:r>
      <w:r w:rsidR="00311F94">
        <w:t>(</w:t>
      </w:r>
      <w:proofErr w:type="spellStart"/>
      <w:r w:rsidR="00311F94">
        <w:t>data.</w:t>
      </w:r>
      <w:r w:rsidR="00B803ED">
        <w:t>head</w:t>
      </w:r>
      <w:proofErr w:type="spellEnd"/>
      <w:r w:rsidR="00B803ED">
        <w:t>(##no you want to see</w:t>
      </w:r>
      <w:r w:rsidR="009B4513">
        <w:t>##</w:t>
      </w:r>
      <w:r w:rsidR="00B803ED">
        <w:t>)</w:t>
      </w:r>
      <w:r w:rsidR="00311F94">
        <w:t>)</w:t>
      </w:r>
      <w:r w:rsidR="008742D0">
        <w:t xml:space="preserve"> </w:t>
      </w:r>
      <w:r w:rsidR="008742D0">
        <w:tab/>
      </w:r>
      <w:r w:rsidR="008742D0">
        <w:tab/>
      </w:r>
      <w:r w:rsidR="008742D0">
        <w:tab/>
      </w:r>
      <w:r w:rsidR="008742D0">
        <w:tab/>
      </w:r>
      <w:r w:rsidR="008742D0">
        <w:tab/>
      </w:r>
      <w:r w:rsidR="008742D0">
        <w:tab/>
      </w:r>
      <w:r w:rsidR="008742D0">
        <w:tab/>
        <w:t xml:space="preserve">    to see lower </w:t>
      </w:r>
      <w:r w:rsidR="00362D7B">
        <w:t>data print(</w:t>
      </w:r>
      <w:proofErr w:type="spellStart"/>
      <w:r w:rsidR="00362D7B">
        <w:t>data.tail</w:t>
      </w:r>
      <w:proofErr w:type="spellEnd"/>
      <w:r w:rsidR="005834EA">
        <w:t>(##no you want to see##)</w:t>
      </w:r>
      <w:r w:rsidR="00362D7B">
        <w:t>)</w:t>
      </w:r>
      <w:r w:rsidR="0098242E">
        <w:tab/>
      </w:r>
      <w:r w:rsidR="0098242E">
        <w:tab/>
      </w:r>
      <w:r w:rsidR="0098242E">
        <w:tab/>
      </w:r>
      <w:r w:rsidR="0098242E">
        <w:tab/>
      </w:r>
      <w:r w:rsidR="0098242E">
        <w:tab/>
      </w:r>
      <w:r w:rsidR="0098242E">
        <w:tab/>
      </w:r>
      <w:r w:rsidR="0098242E">
        <w:tab/>
        <w:t xml:space="preserve">     5, to get info</w:t>
      </w:r>
      <w:r w:rsidR="00F8471E">
        <w:t xml:space="preserve"> of data print(data.info())</w:t>
      </w:r>
      <w:r w:rsidR="00D46148">
        <w:tab/>
      </w:r>
      <w:r w:rsidR="00D46148">
        <w:tab/>
      </w:r>
      <w:r w:rsidR="00D46148">
        <w:tab/>
      </w:r>
      <w:r w:rsidR="00D46148">
        <w:tab/>
      </w:r>
      <w:r w:rsidR="00D46148">
        <w:tab/>
      </w:r>
      <w:r w:rsidR="00D46148">
        <w:tab/>
      </w:r>
      <w:r w:rsidR="00D46148">
        <w:tab/>
      </w:r>
      <w:r w:rsidR="00D46148">
        <w:tab/>
      </w:r>
      <w:r w:rsidR="00D46148">
        <w:tab/>
      </w:r>
      <w:r w:rsidR="00D46148">
        <w:tab/>
      </w:r>
      <w:r w:rsidR="002E3A78">
        <w:t xml:space="preserve">     </w:t>
      </w:r>
      <w:r w:rsidR="00AB097E">
        <w:t>6, to d</w:t>
      </w:r>
      <w:r w:rsidR="002469B7">
        <w:t>escribe data</w:t>
      </w:r>
      <w:r w:rsidR="00956722">
        <w:t xml:space="preserve"> </w:t>
      </w:r>
      <w:proofErr w:type="spellStart"/>
      <w:r w:rsidR="00956722">
        <w:t>data.describe</w:t>
      </w:r>
      <w:proofErr w:type="spellEnd"/>
      <w:r w:rsidR="002E3A78">
        <w:t>()</w:t>
      </w:r>
      <w:r w:rsidR="00AB097E">
        <w:t xml:space="preserve"> </w:t>
      </w:r>
      <w:r w:rsidR="007D1B22">
        <w:tab/>
      </w:r>
      <w:r w:rsidR="007D1B22">
        <w:tab/>
      </w:r>
      <w:r w:rsidR="007D1B22">
        <w:tab/>
      </w:r>
      <w:r w:rsidR="007D1B22">
        <w:tab/>
      </w:r>
      <w:r w:rsidR="007D1B22">
        <w:tab/>
      </w:r>
      <w:r w:rsidR="007D1B22">
        <w:tab/>
      </w:r>
      <w:r w:rsidR="007D1B22">
        <w:tab/>
      </w:r>
      <w:r w:rsidR="007D1B22">
        <w:tab/>
      </w:r>
      <w:r w:rsidR="007D1B22">
        <w:tab/>
      </w:r>
      <w:r w:rsidR="007D1B22">
        <w:tab/>
      </w:r>
      <w:r w:rsidR="00C53134">
        <w:t xml:space="preserve">     </w:t>
      </w:r>
      <w:r w:rsidR="00EF159F">
        <w:t>7, to see is data null print(</w:t>
      </w:r>
      <w:proofErr w:type="spellStart"/>
      <w:r w:rsidR="00C53134">
        <w:t>data,isnull</w:t>
      </w:r>
      <w:proofErr w:type="spellEnd"/>
      <w:r w:rsidR="00EF159F">
        <w:t>()</w:t>
      </w:r>
      <w:r w:rsidR="00E6164C">
        <w:t>.sum</w:t>
      </w:r>
      <w:r w:rsidR="007C583A">
        <w:t>()</w:t>
      </w:r>
      <w:r w:rsidR="00EF159F">
        <w:t>)</w:t>
      </w:r>
      <w:r w:rsidR="0098242E">
        <w:t xml:space="preserve"> </w:t>
      </w:r>
    </w:p>
    <w:p w14:paraId="581F045E" w14:textId="77777777" w:rsidR="00237D1A" w:rsidRDefault="008673C8" w:rsidP="00247A29">
      <w:pPr>
        <w:jc w:val="both"/>
      </w:pPr>
      <w:r>
        <w:rPr>
          <w:b/>
          <w:bCs/>
        </w:rPr>
        <w:t>Handling Duplicate Val</w:t>
      </w:r>
      <w:r w:rsidR="00D20447">
        <w:rPr>
          <w:b/>
          <w:bCs/>
        </w:rPr>
        <w:t>ues in Pandas</w:t>
      </w:r>
      <w:r w:rsidR="00DE3421">
        <w:rPr>
          <w:b/>
          <w:bCs/>
        </w:rPr>
        <w:tab/>
      </w:r>
      <w:r w:rsidR="00DE3421">
        <w:rPr>
          <w:b/>
          <w:bCs/>
        </w:rPr>
        <w:tab/>
      </w:r>
      <w:r w:rsidR="00DE3421">
        <w:rPr>
          <w:b/>
          <w:bCs/>
        </w:rPr>
        <w:tab/>
      </w:r>
      <w:r w:rsidR="00DE3421">
        <w:rPr>
          <w:b/>
          <w:bCs/>
        </w:rPr>
        <w:tab/>
      </w:r>
      <w:r w:rsidR="00DE3421">
        <w:rPr>
          <w:b/>
          <w:bCs/>
        </w:rPr>
        <w:tab/>
      </w:r>
      <w:r w:rsidR="00DE3421">
        <w:rPr>
          <w:b/>
          <w:bCs/>
        </w:rPr>
        <w:tab/>
      </w:r>
      <w:r w:rsidR="00DE3421">
        <w:rPr>
          <w:b/>
          <w:bCs/>
        </w:rPr>
        <w:tab/>
      </w:r>
      <w:r w:rsidR="00DE3421">
        <w:rPr>
          <w:b/>
          <w:bCs/>
        </w:rPr>
        <w:tab/>
      </w:r>
      <w:r w:rsidR="00DE3421">
        <w:rPr>
          <w:b/>
          <w:bCs/>
        </w:rPr>
        <w:tab/>
      </w:r>
      <w:r w:rsidR="00DE3421">
        <w:rPr>
          <w:b/>
          <w:bCs/>
        </w:rPr>
        <w:tab/>
      </w:r>
      <w:r w:rsidR="007A4124">
        <w:rPr>
          <w:b/>
          <w:bCs/>
        </w:rPr>
        <w:t xml:space="preserve">    </w:t>
      </w:r>
      <w:r w:rsidR="00DE3421" w:rsidRPr="007A4124">
        <w:t>to see</w:t>
      </w:r>
      <w:r w:rsidR="007A4124">
        <w:t xml:space="preserve"> any duplicate values</w:t>
      </w:r>
      <w:r w:rsidR="00613A7C">
        <w:tab/>
      </w:r>
      <w:r w:rsidR="00613A7C">
        <w:tab/>
      </w:r>
      <w:r w:rsidR="00613A7C">
        <w:tab/>
      </w:r>
      <w:proofErr w:type="gramStart"/>
      <w:r w:rsidR="00200CA2">
        <w:t>print(</w:t>
      </w:r>
      <w:proofErr w:type="gramEnd"/>
      <w:r w:rsidR="00200CA2">
        <w:t>data[“</w:t>
      </w:r>
      <w:r w:rsidR="00B20185">
        <w:t>##any column</w:t>
      </w:r>
      <w:r w:rsidR="00310012">
        <w:t>##</w:t>
      </w:r>
      <w:r w:rsidR="00B20185">
        <w:t xml:space="preserve"> </w:t>
      </w:r>
      <w:r w:rsidR="00200CA2">
        <w:t>”]</w:t>
      </w:r>
      <w:r w:rsidR="00B15067">
        <w:t>.</w:t>
      </w:r>
      <w:r w:rsidR="00471401">
        <w:t>duplicated().sum()</w:t>
      </w:r>
      <w:r w:rsidR="00200CA2">
        <w:t>)</w:t>
      </w:r>
      <w:r w:rsidR="00632FE8">
        <w:tab/>
      </w:r>
      <w:r w:rsidR="007E60A9">
        <w:tab/>
      </w:r>
      <w:r w:rsidR="00613A7C">
        <w:t xml:space="preserve">  </w:t>
      </w:r>
      <w:r w:rsidR="001917A9">
        <w:t xml:space="preserve">  </w:t>
      </w:r>
      <w:r w:rsidR="008023A6">
        <w:t>to</w:t>
      </w:r>
      <w:r w:rsidR="00976ACB">
        <w:t xml:space="preserve"> drop the same name </w:t>
      </w:r>
      <w:r w:rsidR="001917A9">
        <w:tab/>
      </w:r>
      <w:r w:rsidR="001917A9">
        <w:tab/>
      </w:r>
      <w:r w:rsidR="001917A9">
        <w:tab/>
      </w:r>
      <w:r w:rsidR="001917A9">
        <w:tab/>
      </w:r>
      <w:r w:rsidR="00976ACB">
        <w:t>print(</w:t>
      </w:r>
      <w:proofErr w:type="spellStart"/>
      <w:r w:rsidR="00976ACB">
        <w:t>data.drop</w:t>
      </w:r>
      <w:proofErr w:type="spellEnd"/>
      <w:r w:rsidR="00310012">
        <w:t>-duplicates(“</w:t>
      </w:r>
      <w:r w:rsidR="00613A7C">
        <w:t>##any column##</w:t>
      </w:r>
      <w:r w:rsidR="00310012">
        <w:t>”)</w:t>
      </w:r>
      <w:r w:rsidR="00976ACB">
        <w:t>)</w:t>
      </w:r>
      <w:r w:rsidR="008023A6">
        <w:t xml:space="preserve"> </w:t>
      </w:r>
      <w:r w:rsidR="00632FE8">
        <w:tab/>
      </w:r>
      <w:r w:rsidR="00632FE8">
        <w:tab/>
      </w:r>
      <w:r w:rsidR="00237D1A">
        <w:t xml:space="preserve">     </w:t>
      </w:r>
    </w:p>
    <w:p w14:paraId="2D7B38FF" w14:textId="230A493E" w:rsidR="00C17C28" w:rsidRDefault="00237D1A" w:rsidP="00247A29">
      <w:pPr>
        <w:jc w:val="both"/>
      </w:pPr>
      <w:r>
        <w:rPr>
          <w:b/>
          <w:bCs/>
        </w:rPr>
        <w:t>Working with Missing Data in Pandas</w:t>
      </w:r>
      <w:r w:rsidR="00246D64">
        <w:rPr>
          <w:b/>
          <w:bCs/>
        </w:rPr>
        <w:tab/>
      </w:r>
      <w:r w:rsidR="00246D64">
        <w:rPr>
          <w:b/>
          <w:bCs/>
        </w:rPr>
        <w:tab/>
      </w:r>
      <w:r w:rsidR="00246D64">
        <w:rPr>
          <w:b/>
          <w:bCs/>
        </w:rPr>
        <w:tab/>
      </w:r>
      <w:r w:rsidR="00246D64">
        <w:rPr>
          <w:b/>
          <w:bCs/>
        </w:rPr>
        <w:tab/>
      </w:r>
      <w:r w:rsidR="00246D64">
        <w:rPr>
          <w:b/>
          <w:bCs/>
        </w:rPr>
        <w:tab/>
      </w:r>
      <w:r w:rsidR="00246D64">
        <w:rPr>
          <w:b/>
          <w:bCs/>
        </w:rPr>
        <w:tab/>
      </w:r>
      <w:r w:rsidR="00246D64">
        <w:rPr>
          <w:b/>
          <w:bCs/>
        </w:rPr>
        <w:tab/>
      </w:r>
      <w:r w:rsidR="00246D64">
        <w:rPr>
          <w:b/>
          <w:bCs/>
        </w:rPr>
        <w:tab/>
      </w:r>
      <w:r w:rsidR="00246D64">
        <w:rPr>
          <w:b/>
          <w:bCs/>
        </w:rPr>
        <w:tab/>
      </w:r>
      <w:r w:rsidR="00246D64">
        <w:rPr>
          <w:b/>
          <w:bCs/>
        </w:rPr>
        <w:tab/>
      </w:r>
      <w:r w:rsidR="0071469C">
        <w:rPr>
          <w:b/>
          <w:bCs/>
        </w:rPr>
        <w:t xml:space="preserve">     </w:t>
      </w:r>
      <w:r w:rsidR="0047625F" w:rsidRPr="0047625F">
        <w:t>1,</w:t>
      </w:r>
      <w:r w:rsidR="0047625F">
        <w:rPr>
          <w:b/>
          <w:bCs/>
        </w:rPr>
        <w:t xml:space="preserve"> </w:t>
      </w:r>
      <w:r w:rsidR="0071469C">
        <w:t>to fill</w:t>
      </w:r>
      <w:r w:rsidR="00BF4A11">
        <w:t xml:space="preserve"> all</w:t>
      </w:r>
      <w:r w:rsidR="0071469C">
        <w:t xml:space="preserve"> n</w:t>
      </w:r>
      <w:r w:rsidR="00721D97">
        <w:t>an</w:t>
      </w:r>
      <w:r w:rsidR="0071469C">
        <w:t xml:space="preserve"> val</w:t>
      </w:r>
      <w:r w:rsidR="00C715E6">
        <w:t>ue</w:t>
      </w:r>
      <w:r w:rsidR="00025DF1">
        <w:tab/>
      </w:r>
      <w:r w:rsidR="00025DF1">
        <w:tab/>
      </w:r>
      <w:r w:rsidR="00025DF1">
        <w:tab/>
      </w:r>
      <w:r w:rsidR="00C715E6">
        <w:t xml:space="preserve"> </w:t>
      </w:r>
      <w:r w:rsidR="00CA7468">
        <w:t xml:space="preserve">firstly import </w:t>
      </w:r>
      <w:r w:rsidR="008D4966">
        <w:t>pandas</w:t>
      </w:r>
      <w:r w:rsidR="00CA7468">
        <w:t xml:space="preserve"> </w:t>
      </w:r>
      <w:r w:rsidR="00275C61">
        <w:tab/>
      </w:r>
      <w:r w:rsidR="00275C61">
        <w:tab/>
      </w:r>
      <w:r w:rsidR="00275C61">
        <w:tab/>
      </w:r>
      <w:r w:rsidR="003A1215">
        <w:t>print</w:t>
      </w:r>
      <w:r w:rsidR="00276A54">
        <w:t>(</w:t>
      </w:r>
      <w:proofErr w:type="spellStart"/>
      <w:r w:rsidR="00276A54">
        <w:t>data.replace</w:t>
      </w:r>
      <w:proofErr w:type="spellEnd"/>
      <w:r w:rsidR="00276A54">
        <w:t>(</w:t>
      </w:r>
      <w:proofErr w:type="spellStart"/>
      <w:r w:rsidR="00276A54">
        <w:t>np.nan</w:t>
      </w:r>
      <w:proofErr w:type="spellEnd"/>
      <w:r w:rsidR="00276A54">
        <w:t>,</w:t>
      </w:r>
      <w:r w:rsidR="00721D97">
        <w:t xml:space="preserve"> “##v</w:t>
      </w:r>
      <w:r w:rsidR="00BF4A11">
        <w:t>alue you want to fill##</w:t>
      </w:r>
      <w:r w:rsidR="00721D97">
        <w:t>”</w:t>
      </w:r>
      <w:r w:rsidR="00276A54">
        <w:t>))</w:t>
      </w:r>
      <w:r w:rsidR="00BF4A11">
        <w:tab/>
      </w:r>
      <w:r w:rsidR="00BF4A11">
        <w:tab/>
      </w:r>
      <w:r w:rsidR="00BF4A11">
        <w:tab/>
      </w:r>
      <w:r w:rsidR="00180918">
        <w:t xml:space="preserve">    </w:t>
      </w:r>
      <w:r w:rsidR="00275C61">
        <w:tab/>
      </w:r>
      <w:r w:rsidR="00275C61">
        <w:tab/>
      </w:r>
      <w:r w:rsidR="00275C61">
        <w:tab/>
      </w:r>
      <w:r w:rsidR="00275C61">
        <w:tab/>
      </w:r>
      <w:r w:rsidR="00275C61">
        <w:tab/>
      </w:r>
      <w:r w:rsidR="00275C61">
        <w:tab/>
      </w:r>
      <w:r w:rsidR="00275C61">
        <w:tab/>
      </w:r>
      <w:r w:rsidR="00275C61">
        <w:tab/>
      </w:r>
      <w:r w:rsidR="00275C61">
        <w:tab/>
        <w:t xml:space="preserve">       </w:t>
      </w:r>
      <w:r w:rsidR="0047625F">
        <w:t xml:space="preserve">2, </w:t>
      </w:r>
      <w:r w:rsidR="00BF4A11">
        <w:t xml:space="preserve">to fill </w:t>
      </w:r>
      <w:r w:rsidR="00681AD6">
        <w:t>selected value</w:t>
      </w:r>
      <w:r w:rsidR="00275C61">
        <w:tab/>
      </w:r>
      <w:r w:rsidR="00275C61">
        <w:tab/>
      </w:r>
      <w:r w:rsidR="00275C61">
        <w:tab/>
      </w:r>
      <w:r w:rsidR="00681AD6">
        <w:t xml:space="preserve"> </w:t>
      </w:r>
      <w:r w:rsidR="000A4E03">
        <w:t xml:space="preserve">data[“##selected value##”] = </w:t>
      </w:r>
      <w:r w:rsidR="005A0A76">
        <w:t>data[“##selected value##”]</w:t>
      </w:r>
      <w:r w:rsidR="00C873E4">
        <w:t>.replace(</w:t>
      </w:r>
      <w:proofErr w:type="spellStart"/>
      <w:r w:rsidR="00C873E4">
        <w:t>np.nan</w:t>
      </w:r>
      <w:proofErr w:type="spellEnd"/>
      <w:r w:rsidR="00C873E4">
        <w:t>,</w:t>
      </w:r>
      <w:r w:rsidR="003120AF">
        <w:t xml:space="preserve"> “##what you want it to be”</w:t>
      </w:r>
      <w:r w:rsidR="00C873E4">
        <w:t>)</w:t>
      </w:r>
      <w:r w:rsidR="00025DF1">
        <w:tab/>
      </w:r>
      <w:r w:rsidR="00025DF1">
        <w:tab/>
      </w:r>
      <w:r w:rsidR="005B59C0">
        <w:t>print(data)</w:t>
      </w:r>
      <w:r w:rsidR="00025DF1">
        <w:tab/>
      </w:r>
      <w:r w:rsidR="00025DF1">
        <w:tab/>
      </w:r>
      <w:r w:rsidR="00BF4A11">
        <w:tab/>
      </w:r>
      <w:r w:rsidR="0071469C">
        <w:t xml:space="preserve"> </w:t>
      </w:r>
      <w:r w:rsidR="00632FE8">
        <w:tab/>
      </w:r>
      <w:r w:rsidR="00632FE8">
        <w:tab/>
      </w:r>
      <w:r w:rsidR="00632FE8">
        <w:tab/>
      </w:r>
      <w:r w:rsidR="00632FE8">
        <w:tab/>
      </w:r>
      <w:r w:rsidR="00632FE8">
        <w:tab/>
      </w:r>
      <w:r w:rsidR="005B12C8">
        <w:t xml:space="preserve">     3, </w:t>
      </w:r>
      <w:r w:rsidR="00D55376">
        <w:t xml:space="preserve">to fill </w:t>
      </w:r>
      <w:r w:rsidR="00E63D54">
        <w:t xml:space="preserve">nan value by </w:t>
      </w:r>
      <w:r w:rsidR="00690B08">
        <w:t xml:space="preserve">the value blow them </w:t>
      </w:r>
      <w:r w:rsidR="00EB1F26">
        <w:tab/>
        <w:t>print(</w:t>
      </w:r>
      <w:proofErr w:type="spellStart"/>
      <w:r w:rsidR="00EB1F26">
        <w:t>data.fillna</w:t>
      </w:r>
      <w:proofErr w:type="spellEnd"/>
      <w:r w:rsidR="00EB1F26">
        <w:t>(method</w:t>
      </w:r>
      <w:r w:rsidR="001D70D4">
        <w:t xml:space="preserve"> = “</w:t>
      </w:r>
      <w:proofErr w:type="spellStart"/>
      <w:r w:rsidR="001D70D4">
        <w:t>bfill</w:t>
      </w:r>
      <w:proofErr w:type="spellEnd"/>
      <w:r w:rsidR="001D70D4">
        <w:t>”</w:t>
      </w:r>
      <w:r w:rsidR="00EB1F26">
        <w:t>))</w:t>
      </w:r>
      <w:r w:rsidR="001D70D4">
        <w:tab/>
      </w:r>
      <w:r w:rsidR="001D70D4">
        <w:tab/>
      </w:r>
      <w:r w:rsidR="001D70D4">
        <w:tab/>
      </w:r>
      <w:r w:rsidR="001D70D4">
        <w:tab/>
        <w:t xml:space="preserve">     4, to fill nan val</w:t>
      </w:r>
      <w:r w:rsidR="00A50A4D">
        <w:t>ue by the value</w:t>
      </w:r>
      <w:r w:rsidR="00484304">
        <w:t xml:space="preserve"> </w:t>
      </w:r>
      <w:r w:rsidR="00A50A4D">
        <w:t>above</w:t>
      </w:r>
      <w:r w:rsidR="00484304">
        <w:t xml:space="preserve"> them </w:t>
      </w:r>
      <w:r w:rsidR="00484304">
        <w:tab/>
        <w:t>print(</w:t>
      </w:r>
      <w:proofErr w:type="spellStart"/>
      <w:r w:rsidR="00484304">
        <w:t>data.fillna</w:t>
      </w:r>
      <w:proofErr w:type="spellEnd"/>
      <w:r w:rsidR="00484304">
        <w:t>(method = “</w:t>
      </w:r>
      <w:proofErr w:type="spellStart"/>
      <w:r w:rsidR="000D072F">
        <w:t>f</w:t>
      </w:r>
      <w:r w:rsidR="00484304">
        <w:t>fill</w:t>
      </w:r>
      <w:proofErr w:type="spellEnd"/>
      <w:r w:rsidR="00484304">
        <w:t>”))</w:t>
      </w:r>
      <w:r w:rsidR="00A50A4D">
        <w:t xml:space="preserve"> </w:t>
      </w:r>
      <w:r w:rsidR="00887113">
        <w:tab/>
      </w:r>
      <w:r w:rsidR="00887113">
        <w:tab/>
      </w:r>
      <w:r w:rsidR="00887113">
        <w:tab/>
      </w:r>
      <w:r w:rsidR="00887113">
        <w:tab/>
        <w:t xml:space="preserve">     5, to fill same value to all nan va</w:t>
      </w:r>
      <w:r w:rsidR="002103A8">
        <w:t xml:space="preserve">lue </w:t>
      </w:r>
      <w:r w:rsidR="002103A8">
        <w:tab/>
      </w:r>
      <w:r w:rsidR="002103A8">
        <w:tab/>
        <w:t>print(</w:t>
      </w:r>
      <w:proofErr w:type="spellStart"/>
      <w:r w:rsidR="002103A8">
        <w:t>data</w:t>
      </w:r>
      <w:r w:rsidR="008D5DDD">
        <w:t>.fillna</w:t>
      </w:r>
      <w:proofErr w:type="spellEnd"/>
      <w:r w:rsidR="008D5DDD">
        <w:t>(“## word you want to fill ##”)</w:t>
      </w:r>
      <w:r w:rsidR="002103A8">
        <w:t>)</w:t>
      </w:r>
      <w:r w:rsidR="00632FE8">
        <w:tab/>
      </w:r>
      <w:r w:rsidR="00632FE8">
        <w:tab/>
      </w:r>
      <w:r w:rsidR="00C22C5C">
        <w:tab/>
        <w:t xml:space="preserve">     6, to </w:t>
      </w:r>
      <w:r w:rsidR="0009292E">
        <w:t>fill numeric value</w:t>
      </w:r>
      <w:r w:rsidR="00672068">
        <w:t xml:space="preserve"> take the mean of all the data then </w:t>
      </w:r>
      <w:r w:rsidR="0038200B">
        <w:t>fill it in all nan value.</w:t>
      </w:r>
      <w:r w:rsidR="0038200B">
        <w:tab/>
      </w:r>
      <w:r w:rsidR="0038200B">
        <w:tab/>
      </w:r>
      <w:r w:rsidR="0038200B">
        <w:tab/>
      </w:r>
      <w:r w:rsidR="0038200B">
        <w:tab/>
      </w:r>
      <w:r w:rsidR="0038200B">
        <w:tab/>
        <w:t xml:space="preserve">     7, to</w:t>
      </w:r>
      <w:r w:rsidR="00C223A6">
        <w:t xml:space="preserve"> fill string value use </w:t>
      </w:r>
      <w:r w:rsidR="00BB633D">
        <w:t>(“</w:t>
      </w:r>
      <w:proofErr w:type="spellStart"/>
      <w:r w:rsidR="00BB633D">
        <w:t>bfill</w:t>
      </w:r>
      <w:proofErr w:type="spellEnd"/>
      <w:r w:rsidR="00BB633D">
        <w:t>” or “</w:t>
      </w:r>
      <w:proofErr w:type="spellStart"/>
      <w:r w:rsidR="001313DF">
        <w:t>ffill</w:t>
      </w:r>
      <w:proofErr w:type="spellEnd"/>
      <w:r w:rsidR="001313DF">
        <w:t>”</w:t>
      </w:r>
      <w:r w:rsidR="00BB633D">
        <w:t>)</w:t>
      </w:r>
      <w:r w:rsidR="001313DF">
        <w:t>.</w:t>
      </w:r>
    </w:p>
    <w:p w14:paraId="12030181" w14:textId="77777777" w:rsidR="00B32922" w:rsidRDefault="00B32922" w:rsidP="00247A29">
      <w:pPr>
        <w:jc w:val="both"/>
        <w:rPr>
          <w:b/>
          <w:bCs/>
        </w:rPr>
      </w:pPr>
    </w:p>
    <w:p w14:paraId="0293A7BE" w14:textId="529AC8A4" w:rsidR="009E7D88" w:rsidRDefault="008D4966" w:rsidP="009E7D88">
      <w:pPr>
        <w:jc w:val="both"/>
      </w:pPr>
      <w:r w:rsidRPr="00E538F3">
        <w:rPr>
          <w:b/>
          <w:bCs/>
        </w:rPr>
        <w:t xml:space="preserve">Columns </w:t>
      </w:r>
      <w:r w:rsidR="00E538F3">
        <w:rPr>
          <w:b/>
          <w:bCs/>
        </w:rPr>
        <w:t xml:space="preserve">transformation in pandas </w:t>
      </w:r>
      <w:r w:rsidR="004D2F8E">
        <w:rPr>
          <w:b/>
          <w:bCs/>
        </w:rPr>
        <w:tab/>
      </w:r>
      <w:r w:rsidR="004D2F8E">
        <w:rPr>
          <w:b/>
          <w:bCs/>
        </w:rPr>
        <w:tab/>
      </w:r>
      <w:r w:rsidR="004D2F8E">
        <w:rPr>
          <w:b/>
          <w:bCs/>
        </w:rPr>
        <w:tab/>
      </w:r>
      <w:r w:rsidR="004D2F8E">
        <w:rPr>
          <w:b/>
          <w:bCs/>
        </w:rPr>
        <w:tab/>
      </w:r>
      <w:r w:rsidR="004D2F8E">
        <w:rPr>
          <w:b/>
          <w:bCs/>
        </w:rPr>
        <w:tab/>
      </w:r>
      <w:r w:rsidR="004D2F8E">
        <w:rPr>
          <w:b/>
          <w:bCs/>
        </w:rPr>
        <w:tab/>
      </w:r>
      <w:r w:rsidR="004D2F8E">
        <w:rPr>
          <w:b/>
          <w:bCs/>
        </w:rPr>
        <w:tab/>
      </w:r>
      <w:r w:rsidR="004D2F8E">
        <w:rPr>
          <w:b/>
          <w:bCs/>
        </w:rPr>
        <w:tab/>
      </w:r>
      <w:r w:rsidR="004D2F8E">
        <w:rPr>
          <w:b/>
          <w:bCs/>
        </w:rPr>
        <w:tab/>
      </w:r>
      <w:r w:rsidR="004D2F8E">
        <w:rPr>
          <w:b/>
          <w:bCs/>
        </w:rPr>
        <w:tab/>
      </w:r>
      <w:r w:rsidR="00677F78">
        <w:rPr>
          <w:b/>
          <w:bCs/>
        </w:rPr>
        <w:t xml:space="preserve">    </w:t>
      </w:r>
      <w:r w:rsidR="004966D7">
        <w:rPr>
          <w:b/>
          <w:bCs/>
        </w:rPr>
        <w:t xml:space="preserve">  </w:t>
      </w:r>
      <w:r w:rsidR="004966D7">
        <w:t xml:space="preserve">1, </w:t>
      </w:r>
      <w:r w:rsidR="009E7D88">
        <w:t>to</w:t>
      </w:r>
      <w:r w:rsidR="00677F78">
        <w:t xml:space="preserve"> </w:t>
      </w:r>
      <w:r w:rsidR="002309C3">
        <w:t>make a new col</w:t>
      </w:r>
      <w:r w:rsidR="003A5559">
        <w:t>umn</w:t>
      </w:r>
      <w:r w:rsidR="002309C3">
        <w:t xml:space="preserve"> </w:t>
      </w:r>
      <w:r w:rsidR="00020B4C">
        <w:t xml:space="preserve">from given data </w:t>
      </w:r>
      <w:r w:rsidR="009803DB">
        <w:t>like</w:t>
      </w:r>
      <w:r w:rsidR="008E2E12">
        <w:t xml:space="preserve"> firstly call </w:t>
      </w:r>
      <w:r w:rsidR="005615CB">
        <w:t xml:space="preserve">data from your file </w:t>
      </w:r>
      <w:r w:rsidR="005615CB">
        <w:tab/>
      </w:r>
      <w:r w:rsidR="00BE69AE">
        <w:tab/>
      </w:r>
      <w:r w:rsidR="00BE69AE">
        <w:tab/>
        <w:t xml:space="preserve">               </w:t>
      </w:r>
    </w:p>
    <w:p w14:paraId="45CB298E" w14:textId="0CD94B4A" w:rsidR="00566F64" w:rsidRDefault="005615CB" w:rsidP="009E7D88">
      <w:pPr>
        <w:jc w:val="both"/>
      </w:pPr>
      <w:proofErr w:type="spellStart"/>
      <w:r>
        <w:lastRenderedPageBreak/>
        <w:t>data.loc</w:t>
      </w:r>
      <w:proofErr w:type="spellEnd"/>
      <w:r w:rsidR="008F0128">
        <w:t>[(data[“## from where you want to find it from</w:t>
      </w:r>
      <w:r w:rsidR="00BC5CC6">
        <w:t xml:space="preserve"> col</w:t>
      </w:r>
      <w:r w:rsidR="003A5559">
        <w:t xml:space="preserve">umn </w:t>
      </w:r>
      <w:r w:rsidR="00BC5CC6">
        <w:t>name</w:t>
      </w:r>
      <w:r w:rsidR="008F0128">
        <w:t>##</w:t>
      </w:r>
      <w:r w:rsidR="00BC5CC6">
        <w:t>”</w:t>
      </w:r>
      <w:r w:rsidR="00C17756">
        <w:t>] == 0**</w:t>
      </w:r>
      <w:r w:rsidR="00C60EE1">
        <w:t xml:space="preserve"> Write your conditi</w:t>
      </w:r>
      <w:r w:rsidR="00360FAB">
        <w:t>on</w:t>
      </w:r>
      <w:r w:rsidR="00C17756">
        <w:t>**</w:t>
      </w:r>
      <w:r w:rsidR="00360FAB">
        <w:t>)</w:t>
      </w:r>
      <w:r w:rsidR="00543ECB">
        <w:t>, “##</w:t>
      </w:r>
      <w:r w:rsidR="007F7F93">
        <w:t>new column</w:t>
      </w:r>
      <w:r w:rsidR="00543ECB">
        <w:t>##”</w:t>
      </w:r>
      <w:r w:rsidR="003A5559">
        <w:t>]</w:t>
      </w:r>
      <w:r w:rsidR="000454F8">
        <w:t xml:space="preserve"> = “##what you want to write in it</w:t>
      </w:r>
      <w:r w:rsidR="0069548A">
        <w:t xml:space="preserve"> (yes)</w:t>
      </w:r>
      <w:r w:rsidR="000454F8">
        <w:t>##”</w:t>
      </w:r>
      <w:r w:rsidR="00BE69AE">
        <w:tab/>
      </w:r>
      <w:r w:rsidR="00BE69AE">
        <w:tab/>
      </w:r>
      <w:r w:rsidR="00BE69AE">
        <w:tab/>
      </w:r>
      <w:r w:rsidR="00BE69AE">
        <w:tab/>
      </w:r>
      <w:r w:rsidR="00BE69AE">
        <w:tab/>
      </w:r>
      <w:r w:rsidR="00BE69AE">
        <w:tab/>
      </w:r>
      <w:r w:rsidR="009E7D88">
        <w:t xml:space="preserve">     </w:t>
      </w:r>
      <w:proofErr w:type="spellStart"/>
      <w:r w:rsidR="00B32922">
        <w:t>data.loc</w:t>
      </w:r>
      <w:proofErr w:type="spellEnd"/>
      <w:r w:rsidR="00B32922">
        <w:t xml:space="preserve">[(data[“## from where you want to find it from column name##”] </w:t>
      </w:r>
      <w:r w:rsidR="00791E1C">
        <w:t>&gt;</w:t>
      </w:r>
      <w:r w:rsidR="00B32922">
        <w:t xml:space="preserve"> 0** Write your condition**), “##new column##”] =</w:t>
      </w:r>
      <w:r w:rsidR="00791E1C">
        <w:t xml:space="preserve"> “##</w:t>
      </w:r>
      <w:r w:rsidR="0079633A">
        <w:t>what you want to write in it</w:t>
      </w:r>
      <w:r w:rsidR="0069548A">
        <w:t xml:space="preserve"> (no)</w:t>
      </w:r>
      <w:r w:rsidR="00791E1C">
        <w:t>##”</w:t>
      </w:r>
      <w:r w:rsidR="00151495">
        <w:t xml:space="preserve"> </w:t>
      </w:r>
      <w:r w:rsidR="00033EAA">
        <w:tab/>
      </w:r>
      <w:r w:rsidR="00033EAA">
        <w:tab/>
      </w:r>
      <w:r w:rsidR="00033EAA">
        <w:tab/>
      </w:r>
      <w:r w:rsidR="00033EAA">
        <w:tab/>
      </w:r>
      <w:r w:rsidR="00033EAA">
        <w:tab/>
      </w:r>
      <w:r w:rsidR="00033EAA">
        <w:tab/>
      </w:r>
      <w:r w:rsidR="00033EAA">
        <w:tab/>
      </w:r>
      <w:r w:rsidR="00033EAA">
        <w:tab/>
        <w:t xml:space="preserve">     2,</w:t>
      </w:r>
      <w:r w:rsidR="004966D7">
        <w:t xml:space="preserve"> to join t</w:t>
      </w:r>
      <w:r w:rsidR="008E13C7">
        <w:t xml:space="preserve">wo columns </w:t>
      </w:r>
      <w:r w:rsidR="00356793">
        <w:t xml:space="preserve">firstly call data from your file. </w:t>
      </w:r>
      <w:r w:rsidR="00356793">
        <w:tab/>
      </w:r>
      <w:r w:rsidR="00356793">
        <w:tab/>
      </w:r>
      <w:r w:rsidR="00356793">
        <w:tab/>
      </w:r>
      <w:r w:rsidR="00356793">
        <w:tab/>
      </w:r>
      <w:r w:rsidR="00356793">
        <w:tab/>
      </w:r>
      <w:r w:rsidR="00356793">
        <w:tab/>
      </w:r>
      <w:r w:rsidR="00356793">
        <w:tab/>
      </w:r>
      <w:r w:rsidR="00356793">
        <w:tab/>
        <w:t xml:space="preserve">   </w:t>
      </w:r>
      <w:r w:rsidR="009F611A">
        <w:t>D</w:t>
      </w:r>
      <w:r w:rsidR="00356793">
        <w:t>ata</w:t>
      </w:r>
      <w:r w:rsidR="009F611A">
        <w:t>[“##</w:t>
      </w:r>
      <w:r w:rsidR="00F00A8A">
        <w:t xml:space="preserve"> </w:t>
      </w:r>
      <w:r w:rsidR="009F611A">
        <w:t xml:space="preserve">New column you want to </w:t>
      </w:r>
      <w:r w:rsidR="00F00A8A">
        <w:t xml:space="preserve">create </w:t>
      </w:r>
      <w:r w:rsidR="009F611A">
        <w:t>##”]</w:t>
      </w:r>
      <w:r w:rsidR="00F00A8A">
        <w:t xml:space="preserve"> = data[“</w:t>
      </w:r>
      <w:r w:rsidR="000B46D7">
        <w:t>column you want to add</w:t>
      </w:r>
      <w:r w:rsidR="00F00A8A">
        <w:t>”]</w:t>
      </w:r>
      <w:r w:rsidR="000B46D7">
        <w:t xml:space="preserve"> + </w:t>
      </w:r>
      <w:r w:rsidR="00687E70">
        <w:t>“ ” + data[“second c</w:t>
      </w:r>
      <w:r w:rsidR="00AA1CE1">
        <w:t>olumn you want to add</w:t>
      </w:r>
      <w:r w:rsidR="00687E70">
        <w:t xml:space="preserve"> ”]</w:t>
      </w:r>
      <w:r w:rsidR="00AA1CE1">
        <w:tab/>
      </w:r>
      <w:r w:rsidR="00AA1CE1">
        <w:tab/>
        <w:t>print(data)</w:t>
      </w:r>
      <w:r w:rsidR="00340F0C">
        <w:tab/>
      </w:r>
      <w:r w:rsidR="00340F0C">
        <w:tab/>
      </w:r>
      <w:r w:rsidR="00340F0C">
        <w:tab/>
      </w:r>
      <w:r w:rsidR="00340F0C">
        <w:tab/>
      </w:r>
      <w:r w:rsidR="00340F0C">
        <w:tab/>
      </w:r>
      <w:r w:rsidR="00340F0C">
        <w:tab/>
      </w:r>
      <w:r w:rsidR="00340F0C">
        <w:tab/>
      </w:r>
      <w:r w:rsidR="00340F0C">
        <w:tab/>
      </w:r>
      <w:r w:rsidR="00340F0C">
        <w:tab/>
      </w:r>
      <w:r w:rsidR="00340F0C">
        <w:tab/>
        <w:t xml:space="preserve">     3, to </w:t>
      </w:r>
      <w:r w:rsidR="00550E22">
        <w:t xml:space="preserve">write data in </w:t>
      </w:r>
      <w:r w:rsidR="00A56137">
        <w:t xml:space="preserve">certain way like </w:t>
      </w:r>
      <w:r w:rsidR="007F115C">
        <w:tab/>
      </w:r>
      <w:r w:rsidR="00E63FC5">
        <w:tab/>
      </w:r>
      <w:r w:rsidR="00273747">
        <w:t>.</w:t>
      </w:r>
      <w:proofErr w:type="spellStart"/>
      <w:r w:rsidR="00273747">
        <w:t>str.upper</w:t>
      </w:r>
      <w:proofErr w:type="spellEnd"/>
      <w:r w:rsidR="00273747">
        <w:t>() = MAYANK</w:t>
      </w:r>
      <w:r w:rsidR="007F115C">
        <w:t xml:space="preserve"> </w:t>
      </w:r>
      <w:r w:rsidR="00E63FC5">
        <w:tab/>
      </w:r>
      <w:r w:rsidR="00E63FC5">
        <w:tab/>
      </w:r>
      <w:r w:rsidR="007F115C">
        <w:t>.</w:t>
      </w:r>
      <w:proofErr w:type="spellStart"/>
      <w:r w:rsidR="00942D0A">
        <w:t>str.capitalize</w:t>
      </w:r>
      <w:proofErr w:type="spellEnd"/>
      <w:r w:rsidR="00942D0A">
        <w:t>() = Mayank</w:t>
      </w:r>
      <w:r w:rsidR="009C0241">
        <w:t xml:space="preserve"> </w:t>
      </w:r>
      <w:r w:rsidR="00E63FC5">
        <w:tab/>
      </w:r>
      <w:r w:rsidR="009C0241">
        <w:t xml:space="preserve"> </w:t>
      </w:r>
      <w:r w:rsidR="00273747">
        <w:t xml:space="preserve"> </w:t>
      </w:r>
      <w:r w:rsidR="00210023">
        <w:t xml:space="preserve">   </w:t>
      </w:r>
      <w:proofErr w:type="spellStart"/>
      <w:r w:rsidR="00210023">
        <w:t>ya</w:t>
      </w:r>
      <w:proofErr w:type="spellEnd"/>
      <w:r w:rsidR="00210023">
        <w:t xml:space="preserve"> </w:t>
      </w:r>
      <w:r w:rsidR="00E63FC5">
        <w:t>data[“column you want to add”]</w:t>
      </w:r>
      <w:r w:rsidR="00210023">
        <w:t xml:space="preserve"> is ka </w:t>
      </w:r>
      <w:proofErr w:type="spellStart"/>
      <w:r w:rsidR="00210023">
        <w:t>baad</w:t>
      </w:r>
      <w:proofErr w:type="spellEnd"/>
      <w:r w:rsidR="00210023">
        <w:t xml:space="preserve"> </w:t>
      </w:r>
      <w:proofErr w:type="spellStart"/>
      <w:r w:rsidR="00210023">
        <w:t>aata</w:t>
      </w:r>
      <w:proofErr w:type="spellEnd"/>
      <w:r w:rsidR="00210023">
        <w:t xml:space="preserve"> </w:t>
      </w:r>
      <w:proofErr w:type="spellStart"/>
      <w:r w:rsidR="00210023">
        <w:t>hai</w:t>
      </w:r>
      <w:proofErr w:type="spellEnd"/>
      <w:r w:rsidR="00210023">
        <w:t xml:space="preserve"> </w:t>
      </w:r>
      <w:r w:rsidR="00566F64">
        <w:tab/>
      </w:r>
      <w:r w:rsidR="00566F64">
        <w:tab/>
      </w:r>
      <w:r w:rsidR="00566F64">
        <w:tab/>
      </w:r>
      <w:r w:rsidR="00566F64">
        <w:tab/>
      </w:r>
      <w:r w:rsidR="00566F64">
        <w:tab/>
      </w:r>
      <w:r w:rsidR="00566F64">
        <w:tab/>
      </w:r>
      <w:r w:rsidR="00566F64">
        <w:tab/>
      </w:r>
      <w:r w:rsidR="00566F64">
        <w:tab/>
      </w:r>
      <w:r w:rsidR="00E90EDE">
        <w:t xml:space="preserve">     4, </w:t>
      </w:r>
      <w:r w:rsidR="00566F64">
        <w:t>to</w:t>
      </w:r>
      <w:r w:rsidR="00E90EDE">
        <w:t xml:space="preserve"> </w:t>
      </w:r>
      <w:r w:rsidR="00643C0A">
        <w:t>get</w:t>
      </w:r>
      <w:r w:rsidR="00646280">
        <w:t xml:space="preserve"> the short form </w:t>
      </w:r>
      <w:r w:rsidR="00FF5737">
        <w:t>of</w:t>
      </w:r>
      <w:r w:rsidR="004E3387">
        <w:t xml:space="preserve"> any data like print a data </w:t>
      </w:r>
      <w:r w:rsidR="00FB2A1E">
        <w:t xml:space="preserve">then </w:t>
      </w:r>
      <w:r w:rsidR="009E5F6D">
        <w:tab/>
      </w:r>
      <w:r w:rsidR="00FB2A1E">
        <w:t>def extract(value):</w:t>
      </w:r>
      <w:r w:rsidR="00FB2A1E">
        <w:tab/>
      </w:r>
      <w:r w:rsidR="009E5F6D">
        <w:t>return</w:t>
      </w:r>
      <w:r w:rsidR="00FF5737">
        <w:t xml:space="preserve"> </w:t>
      </w:r>
      <w:r w:rsidR="009E5F6D">
        <w:t>value[0:3]</w:t>
      </w:r>
      <w:r w:rsidR="009E5F6D">
        <w:tab/>
      </w:r>
      <w:r w:rsidR="004B1A2D">
        <w:t xml:space="preserve"> data[“##</w:t>
      </w:r>
      <w:r w:rsidR="00767214">
        <w:t xml:space="preserve"> what you want to </w:t>
      </w:r>
      <w:r w:rsidR="00011600">
        <w:t>name the short data which will be created</w:t>
      </w:r>
      <w:r w:rsidR="00767214">
        <w:t xml:space="preserve"> </w:t>
      </w:r>
      <w:r w:rsidR="004B1A2D">
        <w:t>##”]</w:t>
      </w:r>
      <w:r w:rsidR="00767214">
        <w:t xml:space="preserve"> = data[“</w:t>
      </w:r>
      <w:r w:rsidR="00A22013">
        <w:t>## name of a colu</w:t>
      </w:r>
      <w:r w:rsidR="00CB6C3C">
        <w:t xml:space="preserve">mn you want to make short </w:t>
      </w:r>
      <w:r w:rsidR="00A22013">
        <w:t>##</w:t>
      </w:r>
      <w:r w:rsidR="00767214">
        <w:t>”]</w:t>
      </w:r>
      <w:r w:rsidR="00CB6C3C">
        <w:t>.map(extr</w:t>
      </w:r>
      <w:r w:rsidR="00C454A8">
        <w:t>act</w:t>
      </w:r>
      <w:r w:rsidR="00CB6C3C">
        <w:t>)</w:t>
      </w:r>
      <w:r w:rsidR="00C454A8">
        <w:tab/>
      </w:r>
      <w:r w:rsidR="00C454A8">
        <w:tab/>
      </w:r>
      <w:r w:rsidR="00C454A8">
        <w:tab/>
        <w:t>print(data)</w:t>
      </w:r>
      <w:r w:rsidR="00C454A8">
        <w:tab/>
      </w:r>
      <w:r w:rsidR="00C454A8">
        <w:tab/>
      </w:r>
      <w:r w:rsidR="00C454A8">
        <w:tab/>
      </w:r>
      <w:r w:rsidR="00C454A8">
        <w:tab/>
      </w:r>
      <w:r w:rsidR="00C454A8">
        <w:tab/>
      </w:r>
      <w:r w:rsidR="00C454A8">
        <w:tab/>
      </w:r>
    </w:p>
    <w:p w14:paraId="723D2586" w14:textId="6373CB69" w:rsidR="00B31A62" w:rsidRDefault="00E01C3A" w:rsidP="009E7D88">
      <w:pPr>
        <w:jc w:val="both"/>
      </w:pPr>
      <w:r>
        <w:rPr>
          <w:b/>
          <w:bCs/>
        </w:rPr>
        <w:t>G</w:t>
      </w:r>
      <w:r w:rsidR="00B31A62" w:rsidRPr="001D5B96">
        <w:rPr>
          <w:b/>
          <w:bCs/>
        </w:rPr>
        <w:t xml:space="preserve">roup by in pandas </w:t>
      </w:r>
      <w:r w:rsidR="00FD5186">
        <w:rPr>
          <w:b/>
          <w:bCs/>
        </w:rPr>
        <w:tab/>
      </w:r>
      <w:r w:rsidR="00FD5186">
        <w:rPr>
          <w:b/>
          <w:bCs/>
        </w:rPr>
        <w:tab/>
      </w:r>
      <w:r w:rsidR="00FD5186">
        <w:rPr>
          <w:b/>
          <w:bCs/>
        </w:rPr>
        <w:tab/>
      </w:r>
      <w:r w:rsidR="00FD5186">
        <w:rPr>
          <w:b/>
          <w:bCs/>
        </w:rPr>
        <w:tab/>
      </w:r>
      <w:r w:rsidR="00FD5186">
        <w:rPr>
          <w:b/>
          <w:bCs/>
        </w:rPr>
        <w:tab/>
      </w:r>
      <w:r w:rsidR="00FD5186">
        <w:rPr>
          <w:b/>
          <w:bCs/>
        </w:rPr>
        <w:tab/>
      </w:r>
      <w:r w:rsidR="00FD5186">
        <w:rPr>
          <w:b/>
          <w:bCs/>
        </w:rPr>
        <w:tab/>
      </w:r>
      <w:r w:rsidR="00FD5186">
        <w:rPr>
          <w:b/>
          <w:bCs/>
        </w:rPr>
        <w:tab/>
      </w:r>
      <w:r w:rsidR="00FD5186">
        <w:rPr>
          <w:b/>
          <w:bCs/>
        </w:rPr>
        <w:tab/>
      </w:r>
      <w:r w:rsidR="00FD5186">
        <w:rPr>
          <w:b/>
          <w:bCs/>
        </w:rPr>
        <w:tab/>
      </w:r>
      <w:r w:rsidR="00FD5186">
        <w:rPr>
          <w:b/>
          <w:bCs/>
        </w:rPr>
        <w:tab/>
      </w:r>
      <w:r w:rsidR="00FD5186">
        <w:rPr>
          <w:b/>
          <w:bCs/>
        </w:rPr>
        <w:tab/>
      </w:r>
      <w:r w:rsidR="00404436">
        <w:rPr>
          <w:b/>
          <w:bCs/>
        </w:rPr>
        <w:t xml:space="preserve">    </w:t>
      </w:r>
      <w:r w:rsidR="0085456A">
        <w:t xml:space="preserve">to make in </w:t>
      </w:r>
      <w:r w:rsidR="00404436">
        <w:t>summary of given data</w:t>
      </w:r>
      <w:r w:rsidR="005329E8">
        <w:t xml:space="preserve"> firstly import </w:t>
      </w:r>
      <w:r w:rsidR="00165290">
        <w:t>data</w:t>
      </w:r>
      <w:r w:rsidR="005329E8">
        <w:t xml:space="preserve"> </w:t>
      </w:r>
      <w:r w:rsidR="00EF5E17">
        <w:t>then</w:t>
      </w:r>
      <w:r w:rsidR="005329E8">
        <w:tab/>
      </w:r>
      <w:r w:rsidR="005329E8">
        <w:tab/>
      </w:r>
      <w:r w:rsidR="002D3F25">
        <w:tab/>
      </w:r>
      <w:r w:rsidR="002D3F25">
        <w:tab/>
      </w:r>
      <w:r w:rsidR="002D3F25">
        <w:tab/>
      </w:r>
      <w:r w:rsidR="002D3F25">
        <w:tab/>
      </w:r>
      <w:r w:rsidR="002D3F25">
        <w:tab/>
        <w:t xml:space="preserve">      </w:t>
      </w:r>
      <w:r w:rsidR="00EF5E17">
        <w:t xml:space="preserve">a = </w:t>
      </w:r>
      <w:proofErr w:type="spellStart"/>
      <w:r w:rsidR="00EF5E17">
        <w:t>data.gr</w:t>
      </w:r>
      <w:r w:rsidR="00B4504F">
        <w:t>oupby</w:t>
      </w:r>
      <w:proofErr w:type="spellEnd"/>
      <w:r w:rsidR="00B4504F">
        <w:t>(</w:t>
      </w:r>
      <w:r w:rsidR="002E24D3">
        <w:t xml:space="preserve">“## on which </w:t>
      </w:r>
      <w:proofErr w:type="spellStart"/>
      <w:r w:rsidR="006A39E6">
        <w:t>dasis</w:t>
      </w:r>
      <w:proofErr w:type="spellEnd"/>
      <w:r w:rsidR="0037323D">
        <w:t xml:space="preserve"> </w:t>
      </w:r>
      <w:r w:rsidR="002E24D3">
        <w:t>##”</w:t>
      </w:r>
      <w:r w:rsidR="00B4504F">
        <w:t>)</w:t>
      </w:r>
      <w:r w:rsidR="0037323D">
        <w:t>.agg({</w:t>
      </w:r>
      <w:r w:rsidR="005212C2">
        <w:t>“ of what you want to ”: “</w:t>
      </w:r>
      <w:r w:rsidR="002D3F25">
        <w:t xml:space="preserve"> count </w:t>
      </w:r>
      <w:r w:rsidR="005212C2">
        <w:t>”</w:t>
      </w:r>
      <w:r w:rsidR="0037323D">
        <w:t>})</w:t>
      </w:r>
      <w:r w:rsidR="00EF5E17">
        <w:t xml:space="preserve"> </w:t>
      </w:r>
      <w:r w:rsidR="009562EA">
        <w:tab/>
      </w:r>
      <w:r w:rsidR="009562EA">
        <w:tab/>
        <w:t>print(a)</w:t>
      </w:r>
      <w:r w:rsidR="009562EA">
        <w:tab/>
      </w:r>
      <w:r w:rsidR="009562EA">
        <w:tab/>
      </w:r>
      <w:r w:rsidR="004C7DA9">
        <w:t xml:space="preserve">      a = </w:t>
      </w:r>
      <w:proofErr w:type="spellStart"/>
      <w:r w:rsidR="004C7DA9">
        <w:t>data.groupby</w:t>
      </w:r>
      <w:proofErr w:type="spellEnd"/>
      <w:r w:rsidR="004C7DA9">
        <w:t xml:space="preserve">([“## on which </w:t>
      </w:r>
      <w:proofErr w:type="spellStart"/>
      <w:r w:rsidR="004C7DA9">
        <w:t>dasis</w:t>
      </w:r>
      <w:proofErr w:type="spellEnd"/>
      <w:r w:rsidR="004C7DA9">
        <w:t xml:space="preserve"> ##”, “## on which </w:t>
      </w:r>
      <w:proofErr w:type="spellStart"/>
      <w:r w:rsidR="004C7DA9">
        <w:t>dasis</w:t>
      </w:r>
      <w:proofErr w:type="spellEnd"/>
      <w:r w:rsidR="004C7DA9">
        <w:t xml:space="preserve"> ##”</w:t>
      </w:r>
      <w:r w:rsidR="00DD2390">
        <w:t>]</w:t>
      </w:r>
      <w:r w:rsidR="004C7DA9">
        <w:t>).agg({“ of what you want to ”: “</w:t>
      </w:r>
      <w:r w:rsidR="00DD2390">
        <w:t>##anything you want to find##</w:t>
      </w:r>
      <w:r w:rsidR="004C7DA9">
        <w:t xml:space="preserve">”}) </w:t>
      </w:r>
      <w:r w:rsidR="004C7DA9">
        <w:tab/>
      </w:r>
      <w:r w:rsidR="004C7DA9">
        <w:tab/>
        <w:t>print(a)</w:t>
      </w:r>
      <w:r w:rsidR="004C7DA9">
        <w:tab/>
      </w:r>
      <w:r w:rsidR="004C7DA9">
        <w:tab/>
      </w:r>
    </w:p>
    <w:p w14:paraId="094AD89A" w14:textId="3081D04A" w:rsidR="00713648" w:rsidRDefault="00307E0D" w:rsidP="009E7D88">
      <w:pPr>
        <w:jc w:val="both"/>
      </w:pPr>
      <w:r>
        <w:rPr>
          <w:b/>
          <w:bCs/>
        </w:rPr>
        <w:t xml:space="preserve">Merge, Join </w:t>
      </w:r>
      <w:r w:rsidR="000B57F2">
        <w:rPr>
          <w:b/>
          <w:bCs/>
        </w:rPr>
        <w:t>and</w:t>
      </w:r>
      <w:r>
        <w:rPr>
          <w:b/>
          <w:bCs/>
        </w:rPr>
        <w:t xml:space="preserve"> Con</w:t>
      </w:r>
      <w:r w:rsidR="00AE435A">
        <w:rPr>
          <w:b/>
          <w:bCs/>
        </w:rPr>
        <w:t xml:space="preserve">catenate in Pandas </w:t>
      </w:r>
      <w:r w:rsidR="00CA0514">
        <w:rPr>
          <w:b/>
          <w:bCs/>
        </w:rPr>
        <w:tab/>
      </w:r>
      <w:r w:rsidR="00CA0514">
        <w:rPr>
          <w:b/>
          <w:bCs/>
        </w:rPr>
        <w:tab/>
      </w:r>
      <w:r w:rsidR="00CA0514">
        <w:rPr>
          <w:b/>
          <w:bCs/>
        </w:rPr>
        <w:tab/>
      </w:r>
      <w:r w:rsidR="00CA0514">
        <w:rPr>
          <w:b/>
          <w:bCs/>
        </w:rPr>
        <w:tab/>
      </w:r>
      <w:r w:rsidR="00CA0514">
        <w:rPr>
          <w:b/>
          <w:bCs/>
        </w:rPr>
        <w:tab/>
      </w:r>
      <w:r w:rsidR="00CA0514">
        <w:rPr>
          <w:b/>
          <w:bCs/>
        </w:rPr>
        <w:tab/>
      </w:r>
      <w:r w:rsidR="00CA0514">
        <w:rPr>
          <w:b/>
          <w:bCs/>
        </w:rPr>
        <w:tab/>
      </w:r>
      <w:r w:rsidR="00CA0514">
        <w:rPr>
          <w:b/>
          <w:bCs/>
        </w:rPr>
        <w:tab/>
      </w:r>
      <w:r w:rsidR="00CA0514">
        <w:rPr>
          <w:b/>
          <w:bCs/>
        </w:rPr>
        <w:tab/>
      </w:r>
      <w:r w:rsidR="005E4C2E">
        <w:rPr>
          <w:b/>
          <w:bCs/>
        </w:rPr>
        <w:t xml:space="preserve">    </w:t>
      </w:r>
      <w:r w:rsidR="005E4C2E">
        <w:t xml:space="preserve">To </w:t>
      </w:r>
      <w:r w:rsidR="000B57F2" w:rsidRPr="000B57F2">
        <w:t>Merge, Join And Concatenate in Pandas</w:t>
      </w:r>
      <w:r w:rsidR="000B57F2">
        <w:t xml:space="preserve"> </w:t>
      </w:r>
      <w:r w:rsidR="00D5028C">
        <w:t>firstly import</w:t>
      </w:r>
      <w:r w:rsidR="00165290">
        <w:t xml:space="preserve"> </w:t>
      </w:r>
      <w:r w:rsidR="00B4733F">
        <w:t xml:space="preserve">data then </w:t>
      </w:r>
      <w:r w:rsidR="001878A6">
        <w:tab/>
      </w:r>
      <w:r w:rsidR="001878A6">
        <w:tab/>
      </w:r>
      <w:r w:rsidR="001878A6">
        <w:tab/>
      </w:r>
      <w:r w:rsidR="001878A6">
        <w:tab/>
      </w:r>
      <w:r w:rsidR="001878A6">
        <w:tab/>
      </w:r>
      <w:r w:rsidR="005777FC">
        <w:t xml:space="preserve">           </w:t>
      </w:r>
      <w:r w:rsidR="007822DF">
        <w:t xml:space="preserve">        1, </w:t>
      </w:r>
      <w:r w:rsidR="005777FC" w:rsidRPr="00940905">
        <w:rPr>
          <w:u w:val="single"/>
        </w:rPr>
        <w:t>Merge</w:t>
      </w:r>
      <w:r w:rsidR="00940905">
        <w:rPr>
          <w:u w:val="single"/>
        </w:rPr>
        <w:t>:</w:t>
      </w:r>
      <w:r w:rsidR="00940905" w:rsidRPr="00940905">
        <w:t xml:space="preserve"> </w:t>
      </w:r>
      <w:r w:rsidR="00420F7E" w:rsidRPr="00940905">
        <w:t>to</w:t>
      </w:r>
      <w:r w:rsidR="00420F7E">
        <w:t xml:space="preserve"> </w:t>
      </w:r>
      <w:r w:rsidR="00940905">
        <w:t xml:space="preserve">add </w:t>
      </w:r>
      <w:r w:rsidR="000448FF">
        <w:t xml:space="preserve">two data </w:t>
      </w:r>
      <w:r w:rsidR="006A77E7">
        <w:tab/>
      </w:r>
      <w:r w:rsidR="00077B45">
        <w:t>p</w:t>
      </w:r>
      <w:r w:rsidR="000448FF">
        <w:t>rint(</w:t>
      </w:r>
      <w:proofErr w:type="spellStart"/>
      <w:r w:rsidR="000448FF">
        <w:t>pd.merge</w:t>
      </w:r>
      <w:proofErr w:type="spellEnd"/>
      <w:r w:rsidR="000448FF">
        <w:t>(</w:t>
      </w:r>
      <w:r w:rsidR="00A53D6E">
        <w:t xml:space="preserve"> first data, sec</w:t>
      </w:r>
      <w:r w:rsidR="002C1A05">
        <w:t>ond data, on = “</w:t>
      </w:r>
      <w:r w:rsidR="00FE60EB">
        <w:t xml:space="preserve"> sim</w:t>
      </w:r>
      <w:r w:rsidR="00476F8F">
        <w:t>ilar column between them</w:t>
      </w:r>
      <w:r w:rsidR="00A54E1E">
        <w:t xml:space="preserve"> </w:t>
      </w:r>
      <w:r w:rsidR="002C1A05">
        <w:t>”</w:t>
      </w:r>
      <w:r w:rsidR="000448FF">
        <w:t>))</w:t>
      </w:r>
      <w:r w:rsidR="00822EC0">
        <w:t xml:space="preserve">  </w:t>
      </w:r>
      <w:r w:rsidR="00077B45">
        <w:t xml:space="preserve">             2, </w:t>
      </w:r>
      <w:r w:rsidR="00016AB1" w:rsidRPr="00376411">
        <w:rPr>
          <w:u w:val="single"/>
        </w:rPr>
        <w:t>Join</w:t>
      </w:r>
      <w:r w:rsidR="00016AB1">
        <w:rPr>
          <w:u w:val="single"/>
        </w:rPr>
        <w:t>:</w:t>
      </w:r>
      <w:r w:rsidR="00016AB1">
        <w:t xml:space="preserve"> </w:t>
      </w:r>
      <w:r w:rsidR="0004144C">
        <w:t>T</w:t>
      </w:r>
      <w:r w:rsidR="00E4190B">
        <w:t xml:space="preserve">o join two data </w:t>
      </w:r>
      <w:r w:rsidR="008E6869">
        <w:t xml:space="preserve">but some data is different </w:t>
      </w:r>
      <w:r w:rsidR="00203850">
        <w:t>with n</w:t>
      </w:r>
      <w:r w:rsidR="004D7963">
        <w:t xml:space="preserve">an value </w:t>
      </w:r>
      <w:r w:rsidR="009E5FE9">
        <w:tab/>
      </w:r>
      <w:r w:rsidR="009E5FE9">
        <w:tab/>
      </w:r>
      <w:r w:rsidR="00C727E6">
        <w:tab/>
      </w:r>
      <w:r w:rsidR="00C727E6">
        <w:tab/>
      </w:r>
      <w:r w:rsidR="00AB556F">
        <w:t xml:space="preserve">     </w:t>
      </w:r>
      <w:r w:rsidR="009E5FE9">
        <w:t>print(</w:t>
      </w:r>
      <w:proofErr w:type="spellStart"/>
      <w:r w:rsidR="009E5FE9">
        <w:t>pd.</w:t>
      </w:r>
      <w:r w:rsidR="00115774">
        <w:t>merge</w:t>
      </w:r>
      <w:proofErr w:type="spellEnd"/>
      <w:r w:rsidR="00865194">
        <w:t>(</w:t>
      </w:r>
      <w:r w:rsidR="003A3167">
        <w:t xml:space="preserve">left = </w:t>
      </w:r>
      <w:r w:rsidR="00E531CF">
        <w:t xml:space="preserve">first </w:t>
      </w:r>
      <w:proofErr w:type="spellStart"/>
      <w:r w:rsidR="00E531CF">
        <w:t>data</w:t>
      </w:r>
      <w:r w:rsidR="005047EC">
        <w:t>,right</w:t>
      </w:r>
      <w:proofErr w:type="spellEnd"/>
      <w:r w:rsidR="005047EC">
        <w:t xml:space="preserve"> = </w:t>
      </w:r>
      <w:r w:rsidR="006F0865">
        <w:t xml:space="preserve">second </w:t>
      </w:r>
      <w:proofErr w:type="spellStart"/>
      <w:r w:rsidR="006F0865">
        <w:t>data,on</w:t>
      </w:r>
      <w:proofErr w:type="spellEnd"/>
      <w:r w:rsidR="006F0865">
        <w:t xml:space="preserve"> = </w:t>
      </w:r>
      <w:r w:rsidR="000D28D3">
        <w:t>“</w:t>
      </w:r>
      <w:r w:rsidR="008664DF">
        <w:t xml:space="preserve"> similar column between them </w:t>
      </w:r>
      <w:r w:rsidR="000D28D3">
        <w:t>”</w:t>
      </w:r>
      <w:r w:rsidR="008664DF">
        <w:t>, how = “</w:t>
      </w:r>
      <w:r w:rsidR="00FD2061">
        <w:t>##</w:t>
      </w:r>
      <w:r w:rsidR="0021124F">
        <w:t xml:space="preserve"> </w:t>
      </w:r>
      <w:r w:rsidR="00E13A1D">
        <w:t>left</w:t>
      </w:r>
      <w:r w:rsidR="0021124F">
        <w:t xml:space="preserve"> </w:t>
      </w:r>
      <w:r w:rsidR="00A34A1C">
        <w:t xml:space="preserve">, right </w:t>
      </w:r>
      <w:r w:rsidR="00FD2061">
        <w:t>##</w:t>
      </w:r>
      <w:r w:rsidR="008664DF">
        <w:t>”</w:t>
      </w:r>
      <w:r w:rsidR="00865194">
        <w:t>)</w:t>
      </w:r>
      <w:r w:rsidR="009E5FE9">
        <w:t>)</w:t>
      </w:r>
      <w:r w:rsidR="00AB556F">
        <w:t xml:space="preserve">  3, </w:t>
      </w:r>
      <w:r w:rsidR="009D405E">
        <w:rPr>
          <w:u w:val="single"/>
        </w:rPr>
        <w:t>C</w:t>
      </w:r>
      <w:r w:rsidR="00A15CC5">
        <w:rPr>
          <w:u w:val="single"/>
        </w:rPr>
        <w:t>o</w:t>
      </w:r>
      <w:r w:rsidR="001C2405">
        <w:rPr>
          <w:u w:val="single"/>
        </w:rPr>
        <w:t>ncatenate:</w:t>
      </w:r>
      <w:r w:rsidR="0040337B">
        <w:t xml:space="preserve"> </w:t>
      </w:r>
      <w:r w:rsidR="000E043A">
        <w:t xml:space="preserve">it </w:t>
      </w:r>
      <w:r w:rsidR="000C0AC6">
        <w:t xml:space="preserve">also help to join two data </w:t>
      </w:r>
      <w:r w:rsidR="009B418A">
        <w:t>firstly import data</w:t>
      </w:r>
      <w:r w:rsidR="00D708B9">
        <w:t xml:space="preserve"> then</w:t>
      </w:r>
      <w:r w:rsidR="00F46F6B">
        <w:t xml:space="preserve"> make </w:t>
      </w:r>
      <w:r w:rsidR="007822DF">
        <w:t>their</w:t>
      </w:r>
      <w:r w:rsidR="00F46F6B">
        <w:t xml:space="preserve"> name short </w:t>
      </w:r>
      <w:r w:rsidR="00757346">
        <w:t xml:space="preserve">like </w:t>
      </w:r>
      <w:r w:rsidR="00757346">
        <w:tab/>
      </w:r>
      <w:r w:rsidR="00757346">
        <w:tab/>
      </w:r>
      <w:r w:rsidR="00757346">
        <w:tab/>
        <w:t xml:space="preserve">     df1 = </w:t>
      </w:r>
      <w:proofErr w:type="spellStart"/>
      <w:r w:rsidR="00BA71C2">
        <w:t>pandas.</w:t>
      </w:r>
      <w:r w:rsidR="00B34FD2">
        <w:t>DataF</w:t>
      </w:r>
      <w:r w:rsidR="00F93C03">
        <w:t>r</w:t>
      </w:r>
      <w:r w:rsidR="001478FA">
        <w:t>a</w:t>
      </w:r>
      <w:r w:rsidR="00F93C03">
        <w:t>m</w:t>
      </w:r>
      <w:proofErr w:type="spellEnd"/>
      <w:r w:rsidR="00F93C03">
        <w:t xml:space="preserve">(data1) same for </w:t>
      </w:r>
      <w:r w:rsidR="001478FA">
        <w:t xml:space="preserve">second data df2 = </w:t>
      </w:r>
      <w:proofErr w:type="spellStart"/>
      <w:r w:rsidR="001478FA">
        <w:t>pandas.DataFram</w:t>
      </w:r>
      <w:proofErr w:type="spellEnd"/>
      <w:r w:rsidR="00463CE0">
        <w:t xml:space="preserve">(data2) </w:t>
      </w:r>
      <w:r w:rsidR="00463CE0">
        <w:tab/>
      </w:r>
      <w:r w:rsidR="00463CE0">
        <w:tab/>
      </w:r>
      <w:r w:rsidR="00463CE0">
        <w:tab/>
        <w:t xml:space="preserve">                 print(</w:t>
      </w:r>
      <w:proofErr w:type="spellStart"/>
      <w:r w:rsidR="00730046">
        <w:t>pandas.concat</w:t>
      </w:r>
      <w:proofErr w:type="spellEnd"/>
      <w:r w:rsidR="00730046">
        <w:t>([df1,df2])</w:t>
      </w:r>
      <w:r w:rsidR="00463CE0">
        <w:t>)</w:t>
      </w:r>
    </w:p>
    <w:p w14:paraId="5485B291" w14:textId="585FB3D8" w:rsidR="00E069F4" w:rsidRDefault="00485C64" w:rsidP="00101341">
      <w:pPr>
        <w:jc w:val="both"/>
      </w:pPr>
      <w:r>
        <w:rPr>
          <w:b/>
          <w:bCs/>
        </w:rPr>
        <w:t>Pandas</w:t>
      </w:r>
      <w:r w:rsidR="008D307C">
        <w:rPr>
          <w:b/>
          <w:bCs/>
        </w:rPr>
        <w:t xml:space="preserve"> | Compare </w:t>
      </w:r>
      <w:proofErr w:type="spellStart"/>
      <w:r w:rsidR="008D307C">
        <w:rPr>
          <w:b/>
          <w:bCs/>
        </w:rPr>
        <w:t>DataFr</w:t>
      </w:r>
      <w:r w:rsidR="002B15BB">
        <w:rPr>
          <w:b/>
          <w:bCs/>
        </w:rPr>
        <w:t>ames</w:t>
      </w:r>
      <w:proofErr w:type="spellEnd"/>
      <w:r w:rsidR="002B15BB">
        <w:rPr>
          <w:b/>
          <w:bCs/>
        </w:rPr>
        <w:tab/>
      </w:r>
      <w:r w:rsidR="002B15BB">
        <w:rPr>
          <w:b/>
          <w:bCs/>
        </w:rPr>
        <w:tab/>
      </w:r>
      <w:r w:rsidR="002B15BB">
        <w:rPr>
          <w:b/>
          <w:bCs/>
        </w:rPr>
        <w:tab/>
      </w:r>
      <w:r w:rsidR="002B15BB">
        <w:rPr>
          <w:b/>
          <w:bCs/>
        </w:rPr>
        <w:tab/>
      </w:r>
      <w:r w:rsidR="002B15BB">
        <w:rPr>
          <w:b/>
          <w:bCs/>
        </w:rPr>
        <w:tab/>
      </w:r>
      <w:r w:rsidR="002B15BB">
        <w:rPr>
          <w:b/>
          <w:bCs/>
        </w:rPr>
        <w:tab/>
      </w:r>
      <w:r w:rsidR="002B15BB">
        <w:rPr>
          <w:b/>
          <w:bCs/>
        </w:rPr>
        <w:tab/>
      </w:r>
      <w:r w:rsidR="002B15BB">
        <w:rPr>
          <w:b/>
          <w:bCs/>
        </w:rPr>
        <w:tab/>
      </w:r>
      <w:r w:rsidR="002B15BB">
        <w:rPr>
          <w:b/>
          <w:bCs/>
        </w:rPr>
        <w:tab/>
      </w:r>
      <w:r w:rsidR="002B15BB">
        <w:rPr>
          <w:b/>
          <w:bCs/>
        </w:rPr>
        <w:tab/>
      </w:r>
      <w:r w:rsidR="00C15491">
        <w:t xml:space="preserve">      Compare </w:t>
      </w:r>
      <w:proofErr w:type="spellStart"/>
      <w:r w:rsidR="00C15491">
        <w:t>DataFrames</w:t>
      </w:r>
      <w:proofErr w:type="spellEnd"/>
      <w:r w:rsidR="00C15491">
        <w:t xml:space="preserve"> </w:t>
      </w:r>
      <w:r w:rsidR="006F3928">
        <w:t>is used</w:t>
      </w:r>
      <w:r w:rsidR="007E641F">
        <w:t xml:space="preserve"> to compare the data of same </w:t>
      </w:r>
      <w:r w:rsidR="00784E9C">
        <w:t>kind like same data but of different month</w:t>
      </w:r>
      <w:r w:rsidR="00103F08">
        <w:t xml:space="preserve"> </w:t>
      </w:r>
      <w:r w:rsidR="0035589C">
        <w:t>to compare the data follow the step</w:t>
      </w:r>
      <w:r w:rsidR="00DB6D7B">
        <w:t>:</w:t>
      </w:r>
      <w:r w:rsidR="0035589C">
        <w:t xml:space="preserve"> </w:t>
      </w:r>
      <w:r w:rsidR="00DB6D7B">
        <w:tab/>
      </w:r>
      <w:r w:rsidR="00DB6D7B">
        <w:tab/>
      </w:r>
      <w:r w:rsidR="00632537">
        <w:tab/>
      </w:r>
      <w:r w:rsidR="00632537">
        <w:tab/>
      </w:r>
      <w:r w:rsidR="00632537">
        <w:tab/>
      </w:r>
      <w:r w:rsidR="00632537">
        <w:tab/>
      </w:r>
      <w:r w:rsidR="00632537">
        <w:tab/>
      </w:r>
      <w:r w:rsidR="00632537">
        <w:tab/>
      </w:r>
      <w:r w:rsidR="00632537">
        <w:tab/>
      </w:r>
      <w:r w:rsidR="00632537">
        <w:tab/>
      </w:r>
      <w:r w:rsidR="00632537">
        <w:tab/>
      </w:r>
      <w:r w:rsidR="00632537">
        <w:tab/>
        <w:t xml:space="preserve">     </w:t>
      </w:r>
      <w:r w:rsidR="00DB6D7B">
        <w:t>1,</w:t>
      </w:r>
      <w:r w:rsidR="005332B4">
        <w:t xml:space="preserve"> print</w:t>
      </w:r>
      <w:r w:rsidR="00A061AA">
        <w:t xml:space="preserve"> your</w:t>
      </w:r>
      <w:r w:rsidR="00043AC9">
        <w:t xml:space="preserve"> both</w:t>
      </w:r>
      <w:r w:rsidR="00A061AA">
        <w:t xml:space="preserve"> data in </w:t>
      </w:r>
      <w:proofErr w:type="spellStart"/>
      <w:r w:rsidR="00A061AA">
        <w:t>pandas</w:t>
      </w:r>
      <w:r w:rsidR="00E141B3">
        <w:t>.DataF</w:t>
      </w:r>
      <w:r w:rsidR="00861EDB">
        <w:t>rame</w:t>
      </w:r>
      <w:proofErr w:type="spellEnd"/>
      <w:r w:rsidR="00043AC9">
        <w:t xml:space="preserve"> </w:t>
      </w:r>
      <w:r w:rsidR="00784E9C">
        <w:t xml:space="preserve"> </w:t>
      </w:r>
      <w:r w:rsidR="00043AC9">
        <w:tab/>
      </w:r>
      <w:r w:rsidR="00043AC9">
        <w:tab/>
      </w:r>
      <w:r w:rsidR="00632537">
        <w:tab/>
      </w:r>
      <w:r w:rsidR="00632537">
        <w:tab/>
      </w:r>
      <w:r w:rsidR="00632537">
        <w:tab/>
      </w:r>
      <w:r w:rsidR="00632537">
        <w:tab/>
      </w:r>
      <w:r w:rsidR="00632537">
        <w:tab/>
      </w:r>
      <w:r w:rsidR="00632537">
        <w:tab/>
      </w:r>
      <w:r w:rsidR="00632537">
        <w:tab/>
        <w:t xml:space="preserve">     {</w:t>
      </w:r>
      <w:r w:rsidR="006110D1" w:rsidRPr="00632537">
        <w:rPr>
          <w:u w:val="single"/>
        </w:rPr>
        <w:t xml:space="preserve">Pandas </w:t>
      </w:r>
      <w:r w:rsidR="00311D89" w:rsidRPr="00632537">
        <w:rPr>
          <w:u w:val="single"/>
        </w:rPr>
        <w:t>location</w:t>
      </w:r>
      <w:r w:rsidR="00632537">
        <w:rPr>
          <w:u w:val="single"/>
        </w:rPr>
        <w:t xml:space="preserve">} </w:t>
      </w:r>
      <w:r w:rsidR="00632537" w:rsidRPr="00660599">
        <w:t xml:space="preserve">if you </w:t>
      </w:r>
      <w:r w:rsidR="00632537" w:rsidRPr="003B766E">
        <w:t xml:space="preserve">have </w:t>
      </w:r>
      <w:r w:rsidR="00660599" w:rsidRPr="003B766E">
        <w:t xml:space="preserve">same </w:t>
      </w:r>
      <w:r w:rsidR="003B766E" w:rsidRPr="003B766E">
        <w:t>d</w:t>
      </w:r>
      <w:r w:rsidR="003B766E">
        <w:t>ata to u</w:t>
      </w:r>
      <w:r w:rsidR="00B82651">
        <w:t xml:space="preserve">pdate every month </w:t>
      </w:r>
      <w:r w:rsidR="00E83F2E">
        <w:t>in that case we use (</w:t>
      </w:r>
      <w:r w:rsidR="00044BAE">
        <w:t>##</w:t>
      </w:r>
      <w:r w:rsidR="00D32F6D">
        <w:t>data we printed</w:t>
      </w:r>
      <w:r w:rsidR="00044BAE">
        <w:t xml:space="preserve"> </w:t>
      </w:r>
      <w:proofErr w:type="spellStart"/>
      <w:r w:rsidR="00D174E4">
        <w:t>pandas.DataFrame</w:t>
      </w:r>
      <w:proofErr w:type="spellEnd"/>
      <w:r w:rsidR="003F2E02">
        <w:t xml:space="preserve"> </w:t>
      </w:r>
      <w:r w:rsidR="00044BAE">
        <w:t>##.loc</w:t>
      </w:r>
      <w:r w:rsidR="00CC447F">
        <w:t>[</w:t>
      </w:r>
      <w:r w:rsidR="0000533D">
        <w:t>##</w:t>
      </w:r>
      <w:r w:rsidR="00CC447F">
        <w:t xml:space="preserve">row no </w:t>
      </w:r>
      <w:r w:rsidR="0000533D">
        <w:t>of place you want to change##</w:t>
      </w:r>
      <w:r w:rsidR="0097579B">
        <w:t>, “##</w:t>
      </w:r>
      <w:r w:rsidR="002F6986">
        <w:t xml:space="preserve"> </w:t>
      </w:r>
      <w:r w:rsidR="0097579B">
        <w:t xml:space="preserve">column </w:t>
      </w:r>
      <w:r w:rsidR="002F6986">
        <w:t>name you want to change</w:t>
      </w:r>
      <w:r w:rsidR="0097579B">
        <w:t xml:space="preserve"> ##”</w:t>
      </w:r>
      <w:r w:rsidR="00CC447F">
        <w:t>]</w:t>
      </w:r>
      <w:r w:rsidR="00121455">
        <w:t>=##from what you want to change ##</w:t>
      </w:r>
      <w:r w:rsidR="00E83F2E">
        <w:t>)</w:t>
      </w:r>
      <w:r w:rsidR="00D82FB4">
        <w:tab/>
      </w:r>
      <w:r w:rsidR="00D82FB4">
        <w:tab/>
      </w:r>
      <w:r w:rsidR="00D82FB4">
        <w:tab/>
      </w:r>
      <w:r w:rsidR="00D82FB4">
        <w:tab/>
      </w:r>
      <w:r w:rsidR="00D82FB4">
        <w:tab/>
      </w:r>
      <w:r w:rsidR="00D82FB4">
        <w:tab/>
      </w:r>
      <w:r w:rsidR="00D82FB4">
        <w:tab/>
      </w:r>
      <w:r w:rsidR="00D82FB4">
        <w:tab/>
      </w:r>
      <w:r w:rsidR="00D82FB4">
        <w:tab/>
      </w:r>
      <w:r w:rsidR="00D82FB4">
        <w:tab/>
      </w:r>
      <w:r w:rsidR="00D82FB4">
        <w:tab/>
      </w:r>
      <w:r w:rsidR="00EF12A2">
        <w:t xml:space="preserve">     2, print</w:t>
      </w:r>
      <w:r w:rsidR="00CF7C3B">
        <w:t>(data1.compare(data</w:t>
      </w:r>
      <w:r w:rsidR="00E56A4F">
        <w:t>2</w:t>
      </w:r>
      <w:r w:rsidR="00CF7C3B">
        <w:t>))</w:t>
      </w:r>
      <w:r w:rsidR="00E56A4F">
        <w:t xml:space="preserve"> </w:t>
      </w:r>
      <w:r w:rsidR="00C72449">
        <w:t xml:space="preserve">to see the </w:t>
      </w:r>
      <w:r w:rsidR="00A53639">
        <w:t xml:space="preserve">comparison of data in </w:t>
      </w:r>
      <w:r w:rsidR="005E72A8">
        <w:t>separate column</w:t>
      </w:r>
      <w:r w:rsidR="008963A6">
        <w:t>.</w:t>
      </w:r>
      <w:r w:rsidR="005E72A8">
        <w:tab/>
      </w:r>
      <w:r w:rsidR="005E72A8">
        <w:tab/>
      </w:r>
      <w:r w:rsidR="005E72A8">
        <w:tab/>
      </w:r>
      <w:r w:rsidR="005E72A8">
        <w:tab/>
        <w:t xml:space="preserve">     3, </w:t>
      </w:r>
      <w:proofErr w:type="gramStart"/>
      <w:r w:rsidR="00EE6136">
        <w:t>print</w:t>
      </w:r>
      <w:r w:rsidR="000E3E59" w:rsidRPr="000E3E59">
        <w:t>(</w:t>
      </w:r>
      <w:proofErr w:type="gramEnd"/>
      <w:r w:rsidR="000E3E59" w:rsidRPr="000E3E59">
        <w:t>df1.compare(df2,aling_axis=0 ))</w:t>
      </w:r>
      <w:r w:rsidR="000E3E59">
        <w:t xml:space="preserve"> to see </w:t>
      </w:r>
      <w:r w:rsidR="008963A6">
        <w:t>in row ways in same column.</w:t>
      </w:r>
      <w:r w:rsidR="00A53639">
        <w:t xml:space="preserve"> </w:t>
      </w:r>
      <w:r w:rsidR="00BC1A48">
        <w:tab/>
      </w:r>
      <w:r w:rsidR="00BC1A48">
        <w:tab/>
      </w:r>
      <w:r w:rsidR="00BC1A48">
        <w:tab/>
      </w:r>
      <w:r w:rsidR="00BC1A48">
        <w:tab/>
      </w:r>
      <w:r w:rsidR="00BC1A48">
        <w:tab/>
        <w:t xml:space="preserve">     3. </w:t>
      </w:r>
      <w:proofErr w:type="gramStart"/>
      <w:r w:rsidR="00A101A7" w:rsidRPr="00A101A7">
        <w:t>prin</w:t>
      </w:r>
      <w:r w:rsidR="00EE6136">
        <w:t>t</w:t>
      </w:r>
      <w:r w:rsidR="00A101A7" w:rsidRPr="00A101A7">
        <w:t>(</w:t>
      </w:r>
      <w:proofErr w:type="gramEnd"/>
      <w:r w:rsidR="00A101A7" w:rsidRPr="00A101A7">
        <w:t>df1.compare(df2,keep_equal=</w:t>
      </w:r>
      <w:r w:rsidR="00A101A7">
        <w:t>##</w:t>
      </w:r>
      <w:r w:rsidR="00A101A7" w:rsidRPr="00A101A7">
        <w:t>True</w:t>
      </w:r>
      <w:r w:rsidR="00A101A7">
        <w:t>,F</w:t>
      </w:r>
      <w:r w:rsidR="00A06369">
        <w:t>alse##</w:t>
      </w:r>
      <w:r w:rsidR="00A101A7" w:rsidRPr="00A101A7">
        <w:t>))</w:t>
      </w:r>
      <w:r w:rsidR="00A06369">
        <w:t xml:space="preserve"> to see </w:t>
      </w:r>
      <w:r w:rsidR="00C9799D">
        <w:t xml:space="preserve">the </w:t>
      </w:r>
      <w:r w:rsidR="00A06369">
        <w:t>comparison of data in separate column.</w:t>
      </w:r>
      <w:r w:rsidR="00C9799D">
        <w:t xml:space="preserve"> In False we see it in </w:t>
      </w:r>
      <w:r w:rsidR="000F65C1">
        <w:t xml:space="preserve">point form. In True </w:t>
      </w:r>
      <w:r w:rsidR="009B6066">
        <w:t>we see it in normal value.</w:t>
      </w:r>
      <w:r w:rsidR="009B6066">
        <w:tab/>
      </w:r>
      <w:r w:rsidR="009B6066">
        <w:tab/>
      </w:r>
      <w:r w:rsidR="009B6066">
        <w:tab/>
      </w:r>
      <w:r w:rsidR="009B6066">
        <w:tab/>
      </w:r>
      <w:r w:rsidR="006F793E">
        <w:tab/>
      </w:r>
      <w:r w:rsidR="006F793E">
        <w:tab/>
      </w:r>
      <w:r w:rsidR="006F793E">
        <w:tab/>
      </w:r>
      <w:r w:rsidR="006F793E">
        <w:tab/>
        <w:t xml:space="preserve">     4, </w:t>
      </w:r>
      <w:proofErr w:type="gramStart"/>
      <w:r w:rsidR="00101341" w:rsidRPr="00101341">
        <w:t>print(</w:t>
      </w:r>
      <w:proofErr w:type="gramEnd"/>
      <w:r w:rsidR="00101341" w:rsidRPr="00101341">
        <w:t>df1.compare(df2,keep_shape=</w:t>
      </w:r>
      <w:r w:rsidR="00101341">
        <w:t>##</w:t>
      </w:r>
      <w:r w:rsidR="00101341" w:rsidRPr="00101341">
        <w:t>True</w:t>
      </w:r>
      <w:r w:rsidR="00101341">
        <w:t>, False##</w:t>
      </w:r>
      <w:r w:rsidR="00101341" w:rsidRPr="00101341">
        <w:t>))</w:t>
      </w:r>
      <w:r w:rsidR="00101341">
        <w:t xml:space="preserve"> to see the comparison of data in separate column.</w:t>
      </w:r>
      <w:r w:rsidR="008B45A6">
        <w:t xml:space="preserve"> In False we see it in point form. In True </w:t>
      </w:r>
      <w:r w:rsidR="00AC308D">
        <w:t xml:space="preserve">we see all values but </w:t>
      </w:r>
      <w:r w:rsidR="001E12CE">
        <w:t>unchanged</w:t>
      </w:r>
      <w:r w:rsidR="00AC308D">
        <w:t xml:space="preserve"> value </w:t>
      </w:r>
      <w:r w:rsidR="004828CD">
        <w:t>became nan</w:t>
      </w:r>
      <w:r w:rsidR="00376DF2">
        <w:t>.</w:t>
      </w:r>
    </w:p>
    <w:p w14:paraId="03A4944A" w14:textId="248AAF19" w:rsidR="00A31EA9" w:rsidRDefault="00EF4E90" w:rsidP="00A31EA9">
      <w:pPr>
        <w:jc w:val="both"/>
      </w:pPr>
      <w:r w:rsidRPr="00AC5EB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55FE06F" wp14:editId="43288844">
                <wp:simplePos x="0" y="0"/>
                <wp:positionH relativeFrom="column">
                  <wp:posOffset>2136316</wp:posOffset>
                </wp:positionH>
                <wp:positionV relativeFrom="page">
                  <wp:posOffset>9226411</wp:posOffset>
                </wp:positionV>
                <wp:extent cx="3032760" cy="877570"/>
                <wp:effectExtent l="0" t="0" r="15240" b="17780"/>
                <wp:wrapSquare wrapText="bothSides"/>
                <wp:docPr id="1880656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B04A4" w14:textId="34043425" w:rsidR="003A26A4" w:rsidRDefault="00800ABF">
                            <w:r>
                              <w:t>Name</w:t>
                            </w:r>
                            <w:r>
                              <w:tab/>
                            </w:r>
                            <w:r w:rsidR="00AB2273">
                              <w:t xml:space="preserve">Mayank       </w:t>
                            </w:r>
                            <w:r w:rsidR="00384768">
                              <w:t>Satyam       Anju</w:t>
                            </w:r>
                            <w:r w:rsidR="00384768">
                              <w:tab/>
                            </w:r>
                            <w:r w:rsidR="003A26A4">
                              <w:t>Sonali</w:t>
                            </w:r>
                            <w:r w:rsidR="003A26A4">
                              <w:tab/>
                              <w:t xml:space="preserve">        </w:t>
                            </w:r>
                            <w:r w:rsidR="008A50B5">
                              <w:t>keys</w:t>
                            </w:r>
                            <w:r w:rsidR="008A50B5">
                              <w:tab/>
                            </w:r>
                            <w:r w:rsidR="008A50B5">
                              <w:tab/>
                            </w:r>
                            <w:r w:rsidR="008A50B5">
                              <w:tab/>
                            </w:r>
                            <w:r w:rsidR="008A50B5">
                              <w:tab/>
                            </w:r>
                            <w:r w:rsidR="008A50B5">
                              <w:tab/>
                              <w:t xml:space="preserve">              k1</w:t>
                            </w:r>
                            <w:r w:rsidR="00684663">
                              <w:t xml:space="preserve">  </w:t>
                            </w:r>
                            <w:r w:rsidR="00684663">
                              <w:tab/>
                              <w:t>Nan</w:t>
                            </w:r>
                            <w:r w:rsidR="00684663">
                              <w:tab/>
                              <w:t xml:space="preserve">       green          red</w:t>
                            </w:r>
                            <w:r w:rsidR="00095CC4">
                              <w:tab/>
                              <w:t>Nan       k2</w:t>
                            </w:r>
                            <w:r w:rsidR="00095CC4">
                              <w:tab/>
                            </w:r>
                            <w:r w:rsidR="001573AE">
                              <w:t>blue</w:t>
                            </w:r>
                            <w:r w:rsidR="001573AE">
                              <w:tab/>
                              <w:t xml:space="preserve">       N</w:t>
                            </w:r>
                            <w:r w:rsidR="002F6FD6">
                              <w:t>an</w:t>
                            </w:r>
                            <w:r w:rsidR="002F6FD6">
                              <w:tab/>
                            </w:r>
                            <w:r w:rsidR="00C56637">
                              <w:t xml:space="preserve">             </w:t>
                            </w:r>
                            <w:proofErr w:type="spellStart"/>
                            <w:r w:rsidR="00C56637">
                              <w:t>Nan</w:t>
                            </w:r>
                            <w:proofErr w:type="spellEnd"/>
                            <w:r w:rsidR="00C56637">
                              <w:tab/>
                              <w:t>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FE0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8.2pt;margin-top:726.5pt;width:238.8pt;height:69.1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">
                <v:textbox>
                  <w:txbxContent>
                    <w:p w14:paraId="143B04A4" w14:textId="34043425" w:rsidR="003A26A4" w:rsidRDefault="00800ABF">
                      <w:r>
                        <w:t>Name</w:t>
                      </w:r>
                      <w:r>
                        <w:tab/>
                      </w:r>
                      <w:r w:rsidR="00AB2273">
                        <w:t xml:space="preserve">Mayank       </w:t>
                      </w:r>
                      <w:r w:rsidR="00384768">
                        <w:t>Satyam       Anju</w:t>
                      </w:r>
                      <w:r w:rsidR="00384768">
                        <w:tab/>
                      </w:r>
                      <w:r w:rsidR="003A26A4">
                        <w:t>Sonali</w:t>
                      </w:r>
                      <w:r w:rsidR="003A26A4">
                        <w:tab/>
                        <w:t xml:space="preserve">        </w:t>
                      </w:r>
                      <w:r w:rsidR="008A50B5">
                        <w:t>keys</w:t>
                      </w:r>
                      <w:r w:rsidR="008A50B5">
                        <w:tab/>
                      </w:r>
                      <w:r w:rsidR="008A50B5">
                        <w:tab/>
                      </w:r>
                      <w:r w:rsidR="008A50B5">
                        <w:tab/>
                      </w:r>
                      <w:r w:rsidR="008A50B5">
                        <w:tab/>
                      </w:r>
                      <w:r w:rsidR="008A50B5">
                        <w:tab/>
                        <w:t xml:space="preserve">              k1</w:t>
                      </w:r>
                      <w:r w:rsidR="00684663">
                        <w:t xml:space="preserve">  </w:t>
                      </w:r>
                      <w:r w:rsidR="00684663">
                        <w:tab/>
                        <w:t>Nan</w:t>
                      </w:r>
                      <w:r w:rsidR="00684663">
                        <w:tab/>
                        <w:t xml:space="preserve">       green          red</w:t>
                      </w:r>
                      <w:r w:rsidR="00095CC4">
                        <w:tab/>
                        <w:t>Nan       k2</w:t>
                      </w:r>
                      <w:r w:rsidR="00095CC4">
                        <w:tab/>
                      </w:r>
                      <w:r w:rsidR="001573AE">
                        <w:t>blue</w:t>
                      </w:r>
                      <w:r w:rsidR="001573AE">
                        <w:tab/>
                        <w:t xml:space="preserve">       N</w:t>
                      </w:r>
                      <w:r w:rsidR="002F6FD6">
                        <w:t>an</w:t>
                      </w:r>
                      <w:r w:rsidR="002F6FD6">
                        <w:tab/>
                      </w:r>
                      <w:r w:rsidR="00C56637">
                        <w:t xml:space="preserve">             </w:t>
                      </w:r>
                      <w:proofErr w:type="spellStart"/>
                      <w:r w:rsidR="00C56637">
                        <w:t>Nan</w:t>
                      </w:r>
                      <w:proofErr w:type="spellEnd"/>
                      <w:r w:rsidR="00C56637">
                        <w:tab/>
                        <w:t>Red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47A27" w:rsidRPr="00CC7B5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79D77FF" wp14:editId="617227FC">
                <wp:simplePos x="0" y="0"/>
                <wp:positionH relativeFrom="margin">
                  <wp:posOffset>5309304</wp:posOffset>
                </wp:positionH>
                <wp:positionV relativeFrom="page">
                  <wp:posOffset>8871768</wp:posOffset>
                </wp:positionV>
                <wp:extent cx="1602105" cy="984250"/>
                <wp:effectExtent l="0" t="0" r="1714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98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C5C8" w14:textId="322E3737" w:rsidR="00CC7B53" w:rsidRDefault="00BA1F08" w:rsidP="00BA1F08">
                            <w:r>
                              <w:t xml:space="preserve">  </w:t>
                            </w:r>
                            <w:r w:rsidR="00EE16D5">
                              <w:t xml:space="preserve">   </w:t>
                            </w:r>
                            <w:r>
                              <w:t xml:space="preserve">keys   Names  </w:t>
                            </w:r>
                            <w:r w:rsidR="00EE16D5">
                              <w:t xml:space="preserve">   </w:t>
                            </w:r>
                            <w:r>
                              <w:t>House</w:t>
                            </w:r>
                            <w:r w:rsidR="00EE16D5">
                              <w:t xml:space="preserve"> </w:t>
                            </w:r>
                            <w:r>
                              <w:t xml:space="preserve">0   k1  </w:t>
                            </w:r>
                            <w:r w:rsidR="00EE16D5">
                              <w:t xml:space="preserve">    </w:t>
                            </w:r>
                            <w:r>
                              <w:t>Mayank    red</w:t>
                            </w:r>
                            <w:r w:rsidR="00EE16D5">
                              <w:t xml:space="preserve">  </w:t>
                            </w:r>
                            <w:r w:rsidR="008A4589">
                              <w:tab/>
                              <w:t xml:space="preserve"> </w:t>
                            </w:r>
                            <w:r>
                              <w:t xml:space="preserve">1   k2 </w:t>
                            </w:r>
                            <w:r w:rsidR="00EE16D5">
                              <w:t xml:space="preserve"> </w:t>
                            </w:r>
                            <w:r>
                              <w:t xml:space="preserve"> </w:t>
                            </w:r>
                            <w:r w:rsidR="00EE16D5">
                              <w:t xml:space="preserve">   </w:t>
                            </w:r>
                            <w:r>
                              <w:t xml:space="preserve">Satyam   </w:t>
                            </w:r>
                            <w:r w:rsidR="00EE16D5">
                              <w:t xml:space="preserve">  </w:t>
                            </w:r>
                            <w:r>
                              <w:t>blue</w:t>
                            </w:r>
                            <w:r w:rsidR="00EE16D5">
                              <w:t xml:space="preserve">                          </w:t>
                            </w:r>
                            <w:r>
                              <w:t xml:space="preserve">2   k1    </w:t>
                            </w:r>
                            <w:r w:rsidR="00EE16D5">
                              <w:t xml:space="preserve">  </w:t>
                            </w:r>
                            <w:r>
                              <w:t xml:space="preserve">Anju  </w:t>
                            </w:r>
                            <w:r w:rsidR="00EE16D5">
                              <w:tab/>
                              <w:t xml:space="preserve">    </w:t>
                            </w:r>
                            <w:r>
                              <w:t>green</w:t>
                            </w:r>
                            <w:r w:rsidR="00EE16D5">
                              <w:tab/>
                            </w:r>
                            <w:r w:rsidR="008A4589">
                              <w:t xml:space="preserve"> </w:t>
                            </w:r>
                            <w:r>
                              <w:t xml:space="preserve">3   k2  </w:t>
                            </w:r>
                            <w:r w:rsidR="00EE16D5">
                              <w:t xml:space="preserve">    </w:t>
                            </w:r>
                            <w:r>
                              <w:t xml:space="preserve">Sonali    </w:t>
                            </w:r>
                            <w:r w:rsidR="00EE16D5">
                              <w:t xml:space="preserve">   </w:t>
                            </w:r>
                            <w:r>
                              <w:t>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77FF" id="_x0000_s1027" type="#_x0000_t202" style="position:absolute;left:0;text-align:left;margin-left:418.05pt;margin-top:698.55pt;width:126.15pt;height:7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">
                <v:textbox>
                  <w:txbxContent>
                    <w:p w14:paraId="4F93C5C8" w14:textId="322E3737" w:rsidR="00CC7B53" w:rsidRDefault="00BA1F08" w:rsidP="00BA1F08">
                      <w:r>
                        <w:t xml:space="preserve">  </w:t>
                      </w:r>
                      <w:r w:rsidR="00EE16D5">
                        <w:t xml:space="preserve">   </w:t>
                      </w:r>
                      <w:r>
                        <w:t xml:space="preserve">keys   Names  </w:t>
                      </w:r>
                      <w:r w:rsidR="00EE16D5">
                        <w:t xml:space="preserve">   </w:t>
                      </w:r>
                      <w:r>
                        <w:t>House</w:t>
                      </w:r>
                      <w:r w:rsidR="00EE16D5">
                        <w:t xml:space="preserve"> </w:t>
                      </w:r>
                      <w:r>
                        <w:t xml:space="preserve">0   k1  </w:t>
                      </w:r>
                      <w:r w:rsidR="00EE16D5">
                        <w:t xml:space="preserve">    </w:t>
                      </w:r>
                      <w:r>
                        <w:t>Mayank    red</w:t>
                      </w:r>
                      <w:r w:rsidR="00EE16D5">
                        <w:t xml:space="preserve">  </w:t>
                      </w:r>
                      <w:r w:rsidR="008A4589">
                        <w:tab/>
                        <w:t xml:space="preserve"> </w:t>
                      </w:r>
                      <w:r>
                        <w:t xml:space="preserve">1   k2 </w:t>
                      </w:r>
                      <w:r w:rsidR="00EE16D5">
                        <w:t xml:space="preserve"> </w:t>
                      </w:r>
                      <w:r>
                        <w:t xml:space="preserve"> </w:t>
                      </w:r>
                      <w:r w:rsidR="00EE16D5">
                        <w:t xml:space="preserve">   </w:t>
                      </w:r>
                      <w:r>
                        <w:t xml:space="preserve">Satyam   </w:t>
                      </w:r>
                      <w:r w:rsidR="00EE16D5">
                        <w:t xml:space="preserve">  </w:t>
                      </w:r>
                      <w:r>
                        <w:t>blue</w:t>
                      </w:r>
                      <w:r w:rsidR="00EE16D5">
                        <w:t xml:space="preserve">                          </w:t>
                      </w:r>
                      <w:r>
                        <w:t xml:space="preserve">2   k1    </w:t>
                      </w:r>
                      <w:r w:rsidR="00EE16D5">
                        <w:t xml:space="preserve">  </w:t>
                      </w:r>
                      <w:r>
                        <w:t xml:space="preserve">Anju  </w:t>
                      </w:r>
                      <w:r w:rsidR="00EE16D5">
                        <w:tab/>
                        <w:t xml:space="preserve">    </w:t>
                      </w:r>
                      <w:r>
                        <w:t>green</w:t>
                      </w:r>
                      <w:r w:rsidR="00EE16D5">
                        <w:tab/>
                      </w:r>
                      <w:r w:rsidR="008A4589">
                        <w:t xml:space="preserve"> </w:t>
                      </w:r>
                      <w:r>
                        <w:t xml:space="preserve">3   k2  </w:t>
                      </w:r>
                      <w:r w:rsidR="00EE16D5">
                        <w:t xml:space="preserve">    </w:t>
                      </w:r>
                      <w:r>
                        <w:t xml:space="preserve">Sonali    </w:t>
                      </w:r>
                      <w:r w:rsidR="00EE16D5">
                        <w:t xml:space="preserve">   </w:t>
                      </w:r>
                      <w:r>
                        <w:t>red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C4718" w:rsidRPr="00DC4718">
        <w:rPr>
          <w:b/>
          <w:bCs/>
        </w:rPr>
        <w:t xml:space="preserve">Pandas </w:t>
      </w:r>
      <w:r w:rsidR="008D7815">
        <w:rPr>
          <w:b/>
          <w:bCs/>
        </w:rPr>
        <w:t>–</w:t>
      </w:r>
      <w:r w:rsidR="008804A9">
        <w:rPr>
          <w:b/>
          <w:bCs/>
        </w:rPr>
        <w:t xml:space="preserve"> </w:t>
      </w:r>
      <w:r w:rsidR="008D7815">
        <w:rPr>
          <w:b/>
          <w:bCs/>
        </w:rPr>
        <w:t xml:space="preserve">Pivoting and Melting </w:t>
      </w:r>
      <w:proofErr w:type="spellStart"/>
      <w:r w:rsidR="008D7815">
        <w:rPr>
          <w:b/>
          <w:bCs/>
        </w:rPr>
        <w:t>DataFrames</w:t>
      </w:r>
      <w:proofErr w:type="spellEnd"/>
      <w:r w:rsidR="008D7815">
        <w:rPr>
          <w:b/>
          <w:bCs/>
        </w:rPr>
        <w:t xml:space="preserve"> </w:t>
      </w:r>
      <w:r w:rsidR="008D7815">
        <w:rPr>
          <w:b/>
          <w:bCs/>
        </w:rPr>
        <w:tab/>
      </w:r>
      <w:r w:rsidR="008D7815">
        <w:rPr>
          <w:b/>
          <w:bCs/>
        </w:rPr>
        <w:tab/>
      </w:r>
      <w:r w:rsidR="008D7815">
        <w:rPr>
          <w:b/>
          <w:bCs/>
        </w:rPr>
        <w:tab/>
      </w:r>
      <w:r w:rsidR="008D7815">
        <w:rPr>
          <w:b/>
          <w:bCs/>
        </w:rPr>
        <w:tab/>
      </w:r>
      <w:r w:rsidR="008A4589">
        <w:rPr>
          <w:b/>
          <w:bCs/>
        </w:rPr>
        <w:t xml:space="preserve">             </w:t>
      </w:r>
      <w:r w:rsidR="00C56637">
        <w:rPr>
          <w:b/>
          <w:bCs/>
        </w:rPr>
        <w:tab/>
      </w:r>
      <w:r w:rsidR="00C56637">
        <w:rPr>
          <w:b/>
          <w:bCs/>
        </w:rPr>
        <w:tab/>
      </w:r>
      <w:r w:rsidR="00063865">
        <w:rPr>
          <w:b/>
          <w:bCs/>
        </w:rPr>
        <w:t xml:space="preserve">   </w:t>
      </w:r>
      <w:r w:rsidR="00326461" w:rsidRPr="0021527E">
        <w:rPr>
          <w:u w:val="single"/>
        </w:rPr>
        <w:t>P</w:t>
      </w:r>
      <w:r w:rsidR="0021527E" w:rsidRPr="0021527E">
        <w:rPr>
          <w:u w:val="single"/>
        </w:rPr>
        <w:t>ivoting</w:t>
      </w:r>
      <w:r w:rsidR="0021527E">
        <w:rPr>
          <w:b/>
          <w:bCs/>
        </w:rPr>
        <w:t xml:space="preserve"> </w:t>
      </w:r>
      <w:r w:rsidR="00FC712B">
        <w:t xml:space="preserve">It help to </w:t>
      </w:r>
      <w:r w:rsidR="0024711B">
        <w:t>arrange the values</w:t>
      </w:r>
      <w:r w:rsidR="00850F1A">
        <w:t xml:space="preserve"> </w:t>
      </w:r>
      <w:r w:rsidR="00F32D72">
        <w:t>in o</w:t>
      </w:r>
      <w:r w:rsidR="00897F66">
        <w:t xml:space="preserve">rder </w:t>
      </w:r>
      <w:r w:rsidR="0098601C">
        <w:t xml:space="preserve">like </w:t>
      </w:r>
      <w:r w:rsidR="006F759A">
        <w:t xml:space="preserve">this data then use </w:t>
      </w:r>
      <w:r w:rsidR="000C4CB0">
        <w:t>data th</w:t>
      </w:r>
      <w:r w:rsidR="00943A78">
        <w:t xml:space="preserve">en make it in </w:t>
      </w:r>
      <w:proofErr w:type="spellStart"/>
      <w:r w:rsidR="00943A78">
        <w:t>pd.DataFr</w:t>
      </w:r>
      <w:r w:rsidR="00032D69">
        <w:t>ame</w:t>
      </w:r>
      <w:proofErr w:type="spellEnd"/>
      <w:r w:rsidR="00032D69">
        <w:t xml:space="preserve"> the</w:t>
      </w:r>
      <w:r w:rsidR="00B51E34">
        <w:t xml:space="preserve">n to change the data </w:t>
      </w:r>
      <w:r w:rsidR="009B5C23">
        <w:tab/>
      </w:r>
      <w:r w:rsidR="009B5C23">
        <w:tab/>
      </w:r>
      <w:r w:rsidR="009B5C23">
        <w:tab/>
      </w:r>
      <w:r w:rsidR="00063865">
        <w:t xml:space="preserve">           </w:t>
      </w:r>
      <w:r w:rsidR="000555CF">
        <w:tab/>
      </w:r>
      <w:r w:rsidR="000555CF">
        <w:tab/>
      </w:r>
      <w:r w:rsidR="000555CF">
        <w:tab/>
      </w:r>
      <w:r w:rsidR="000555CF">
        <w:tab/>
        <w:t xml:space="preserve">             </w:t>
      </w:r>
      <w:r w:rsidR="009B5C23" w:rsidRPr="009B5C23">
        <w:lastRenderedPageBreak/>
        <w:t>print (</w:t>
      </w:r>
      <w:proofErr w:type="spellStart"/>
      <w:r w:rsidR="009B5C23" w:rsidRPr="009B5C23">
        <w:t>df.pivot</w:t>
      </w:r>
      <w:proofErr w:type="spellEnd"/>
      <w:r w:rsidR="009B5C23" w:rsidRPr="009B5C23">
        <w:t>("</w:t>
      </w:r>
      <w:proofErr w:type="spellStart"/>
      <w:r w:rsidR="009B5C23" w:rsidRPr="009B5C23">
        <w:t>keys","Names","House</w:t>
      </w:r>
      <w:proofErr w:type="spellEnd"/>
      <w:r w:rsidR="009B5C23" w:rsidRPr="009B5C23">
        <w:t>"))</w:t>
      </w:r>
      <w:r w:rsidR="00214CE2">
        <w:t xml:space="preserve"> </w:t>
      </w:r>
      <w:r w:rsidR="00214CE2">
        <w:tab/>
      </w:r>
      <w:r w:rsidR="00214CE2">
        <w:tab/>
      </w:r>
      <w:r w:rsidR="00214CE2">
        <w:tab/>
      </w:r>
      <w:r w:rsidR="00214CE2">
        <w:tab/>
      </w:r>
      <w:r w:rsidR="00214CE2">
        <w:tab/>
      </w:r>
      <w:r w:rsidR="00214CE2">
        <w:tab/>
      </w:r>
      <w:r w:rsidR="00214CE2">
        <w:tab/>
      </w:r>
      <w:r w:rsidR="00214CE2">
        <w:tab/>
      </w:r>
      <w:r w:rsidR="00214CE2">
        <w:tab/>
        <w:t xml:space="preserve">              </w:t>
      </w:r>
      <w:r w:rsidR="00214CE2" w:rsidRPr="00214CE2">
        <w:t>print (</w:t>
      </w:r>
      <w:proofErr w:type="spellStart"/>
      <w:r w:rsidR="00214CE2" w:rsidRPr="00214CE2">
        <w:t>df.pivot</w:t>
      </w:r>
      <w:proofErr w:type="spellEnd"/>
      <w:r w:rsidR="00214CE2" w:rsidRPr="00214CE2">
        <w:t>(</w:t>
      </w:r>
      <w:r w:rsidR="00AA5978">
        <w:t>index=</w:t>
      </w:r>
      <w:r w:rsidR="00214CE2" w:rsidRPr="00214CE2">
        <w:t>"</w:t>
      </w:r>
      <w:proofErr w:type="spellStart"/>
      <w:r w:rsidR="00214CE2" w:rsidRPr="00214CE2">
        <w:t>keys",</w:t>
      </w:r>
      <w:r w:rsidR="00AA5978">
        <w:t>columns</w:t>
      </w:r>
      <w:proofErr w:type="spellEnd"/>
      <w:r w:rsidR="00AA5978">
        <w:t>=</w:t>
      </w:r>
      <w:r w:rsidR="00214CE2" w:rsidRPr="00214CE2">
        <w:t>"</w:t>
      </w:r>
      <w:proofErr w:type="spellStart"/>
      <w:r w:rsidR="00214CE2" w:rsidRPr="00214CE2">
        <w:t>Names",</w:t>
      </w:r>
      <w:r w:rsidR="00907527">
        <w:t>values</w:t>
      </w:r>
      <w:proofErr w:type="spellEnd"/>
      <w:r w:rsidR="00907527">
        <w:t>=[</w:t>
      </w:r>
      <w:r w:rsidR="00214CE2" w:rsidRPr="00214CE2">
        <w:t>"House"</w:t>
      </w:r>
      <w:r w:rsidR="00AA3AE9">
        <w:t>, “Grades”</w:t>
      </w:r>
      <w:r w:rsidR="00907527">
        <w:t>]</w:t>
      </w:r>
      <w:r w:rsidR="00214CE2" w:rsidRPr="00214CE2">
        <w:t>))</w:t>
      </w:r>
      <w:r w:rsidR="00BD503F">
        <w:t xml:space="preserve"> to </w:t>
      </w:r>
      <w:r w:rsidR="00B37C0B">
        <w:t xml:space="preserve">get values in two different boxes </w:t>
      </w:r>
      <w:r w:rsidR="0021527E" w:rsidRPr="004A7787">
        <w:rPr>
          <w:u w:val="single"/>
        </w:rPr>
        <w:t>M</w:t>
      </w:r>
      <w:r w:rsidR="004A7787" w:rsidRPr="004A7787">
        <w:rPr>
          <w:u w:val="single"/>
        </w:rPr>
        <w:t>elting</w:t>
      </w:r>
      <w:r w:rsidR="004A7787">
        <w:rPr>
          <w:u w:val="single"/>
        </w:rPr>
        <w:t xml:space="preserve"> </w:t>
      </w:r>
      <w:r w:rsidR="004A7787">
        <w:t xml:space="preserve"> </w:t>
      </w:r>
      <w:r w:rsidR="00615AD6">
        <w:t xml:space="preserve">It help to arrange the values in order like this data then use data then make it in </w:t>
      </w:r>
      <w:proofErr w:type="spellStart"/>
      <w:r w:rsidR="00615AD6">
        <w:t>pd.DataFrame</w:t>
      </w:r>
      <w:proofErr w:type="spellEnd"/>
      <w:r w:rsidR="00615AD6">
        <w:t xml:space="preserve"> then to change the data</w:t>
      </w:r>
      <w:r w:rsidR="000555CF">
        <w:t xml:space="preserve"> </w:t>
      </w:r>
      <w:r w:rsidR="001616D2">
        <w:tab/>
      </w:r>
      <w:r w:rsidR="00A31EA9" w:rsidRPr="00A31EA9">
        <w:t>print(</w:t>
      </w:r>
      <w:proofErr w:type="spellStart"/>
      <w:r w:rsidR="00A31EA9" w:rsidRPr="00A31EA9">
        <w:t>pd.melt</w:t>
      </w:r>
      <w:proofErr w:type="spellEnd"/>
      <w:r w:rsidR="00A31EA9" w:rsidRPr="00A31EA9">
        <w:t>(</w:t>
      </w:r>
      <w:proofErr w:type="spellStart"/>
      <w:r w:rsidR="00A31EA9" w:rsidRPr="00A31EA9">
        <w:t>df,id_vars</w:t>
      </w:r>
      <w:proofErr w:type="spellEnd"/>
      <w:r w:rsidR="00A31EA9" w:rsidRPr="00A31EA9">
        <w:t>=["Names"],</w:t>
      </w:r>
      <w:proofErr w:type="spellStart"/>
      <w:r w:rsidR="00A31EA9" w:rsidRPr="00A31EA9">
        <w:t>value_vars</w:t>
      </w:r>
      <w:proofErr w:type="spellEnd"/>
      <w:r w:rsidR="00A31EA9" w:rsidRPr="00A31EA9">
        <w:t>=["Houses"]))</w:t>
      </w:r>
      <w:r w:rsidR="001616D2">
        <w:t xml:space="preserve"> </w:t>
      </w:r>
      <w:proofErr w:type="spellStart"/>
      <w:r w:rsidR="00C210DA">
        <w:t>y</w:t>
      </w:r>
      <w:r w:rsidR="001616D2">
        <w:t>a</w:t>
      </w:r>
      <w:proofErr w:type="spellEnd"/>
      <w:r w:rsidR="001616D2">
        <w:t xml:space="preserve"> </w:t>
      </w:r>
      <w:r w:rsidR="0053358A">
        <w:t xml:space="preserve">same Pivoting </w:t>
      </w:r>
      <w:r w:rsidR="00C210DA">
        <w:t xml:space="preserve">ki </w:t>
      </w:r>
      <w:proofErr w:type="spellStart"/>
      <w:r w:rsidR="00C210DA">
        <w:t>jasa</w:t>
      </w:r>
      <w:proofErr w:type="spellEnd"/>
      <w:r w:rsidR="00C210DA">
        <w:t xml:space="preserve"> </w:t>
      </w:r>
      <w:proofErr w:type="spellStart"/>
      <w:r w:rsidR="00C210DA">
        <w:t>hai</w:t>
      </w:r>
      <w:proofErr w:type="spellEnd"/>
      <w:r w:rsidR="00C210DA">
        <w:t xml:space="preserve"> bas </w:t>
      </w:r>
      <w:r w:rsidR="00B264CD">
        <w:t xml:space="preserve">vertical </w:t>
      </w:r>
      <w:proofErr w:type="spellStart"/>
      <w:r w:rsidR="00B264CD">
        <w:t>mai</w:t>
      </w:r>
      <w:proofErr w:type="spellEnd"/>
      <w:r w:rsidR="00B264CD">
        <w:t xml:space="preserve"> </w:t>
      </w:r>
      <w:proofErr w:type="spellStart"/>
      <w:r w:rsidR="00B264CD">
        <w:t>hai</w:t>
      </w:r>
      <w:proofErr w:type="spellEnd"/>
      <w:r w:rsidR="00B264CD">
        <w:t xml:space="preserve"> </w:t>
      </w:r>
    </w:p>
    <w:p w14:paraId="62FA0D56" w14:textId="61D7C20B" w:rsidR="00A35279" w:rsidRDefault="004B2C4B" w:rsidP="00101341">
      <w:pPr>
        <w:jc w:val="both"/>
      </w:pPr>
      <w:r>
        <w:rPr>
          <w:b/>
          <w:bCs/>
        </w:rPr>
        <w:t xml:space="preserve">Introduction to </w:t>
      </w:r>
      <w:r w:rsidRPr="00882F9C">
        <w:rPr>
          <w:b/>
          <w:bCs/>
          <w:sz w:val="32"/>
          <w:szCs w:val="32"/>
        </w:rPr>
        <w:t>matplotlib</w:t>
      </w:r>
      <w:r w:rsidR="009A7D1E">
        <w:rPr>
          <w:b/>
          <w:bCs/>
        </w:rPr>
        <w:tab/>
      </w:r>
      <w:r w:rsidR="009A7D1E">
        <w:rPr>
          <w:b/>
          <w:bCs/>
        </w:rPr>
        <w:tab/>
      </w:r>
      <w:r w:rsidR="009A7D1E">
        <w:rPr>
          <w:b/>
          <w:bCs/>
        </w:rPr>
        <w:tab/>
      </w:r>
      <w:r w:rsidR="009A7D1E">
        <w:rPr>
          <w:b/>
          <w:bCs/>
        </w:rPr>
        <w:tab/>
      </w:r>
      <w:r w:rsidR="009A7D1E">
        <w:rPr>
          <w:b/>
          <w:bCs/>
        </w:rPr>
        <w:tab/>
      </w:r>
      <w:r w:rsidR="009A7D1E">
        <w:rPr>
          <w:b/>
          <w:bCs/>
        </w:rPr>
        <w:tab/>
      </w:r>
      <w:r w:rsidR="009A7D1E">
        <w:rPr>
          <w:b/>
          <w:bCs/>
        </w:rPr>
        <w:tab/>
      </w:r>
      <w:r w:rsidR="009A7D1E">
        <w:rPr>
          <w:b/>
          <w:bCs/>
        </w:rPr>
        <w:tab/>
      </w:r>
      <w:r w:rsidR="009A7D1E">
        <w:rPr>
          <w:b/>
          <w:bCs/>
        </w:rPr>
        <w:tab/>
      </w:r>
      <w:r w:rsidR="009A7D1E">
        <w:rPr>
          <w:b/>
          <w:bCs/>
        </w:rPr>
        <w:tab/>
      </w:r>
      <w:r w:rsidR="000F4EF6">
        <w:rPr>
          <w:b/>
          <w:bCs/>
        </w:rPr>
        <w:t xml:space="preserve">              </w:t>
      </w:r>
      <w:r w:rsidR="000F4EF6">
        <w:rPr>
          <w:u w:val="single"/>
        </w:rPr>
        <w:t>Data visualization:</w:t>
      </w:r>
      <w:r w:rsidR="00EB51FC">
        <w:t xml:space="preserve"> Data visualization is the graphical </w:t>
      </w:r>
      <w:r w:rsidR="00F91585">
        <w:t>representation</w:t>
      </w:r>
      <w:r w:rsidR="00EB51FC">
        <w:t xml:space="preserve"> of infor</w:t>
      </w:r>
      <w:r w:rsidR="00F91585">
        <w:t>mation and data.</w:t>
      </w:r>
      <w:r w:rsidR="00EF5933">
        <w:t xml:space="preserve"> In the world of Big Data, data visualiz</w:t>
      </w:r>
      <w:r w:rsidR="00EA0C68">
        <w:t>ation tools and technologies are essential to analy</w:t>
      </w:r>
      <w:r w:rsidR="0026240D">
        <w:t>ze massive amounts of information and make data-d</w:t>
      </w:r>
      <w:r w:rsidR="007C2E83">
        <w:t>riven decisions.</w:t>
      </w:r>
      <w:r w:rsidR="00A07CC2">
        <w:tab/>
      </w:r>
      <w:r w:rsidR="00A07CC2">
        <w:tab/>
      </w:r>
      <w:r w:rsidR="00A07CC2">
        <w:tab/>
      </w:r>
      <w:r w:rsidR="00A07CC2">
        <w:tab/>
      </w:r>
      <w:r w:rsidR="00A07CC2">
        <w:tab/>
      </w:r>
      <w:r w:rsidR="00A07CC2">
        <w:tab/>
      </w:r>
      <w:r w:rsidR="00A07CC2">
        <w:tab/>
      </w:r>
      <w:r w:rsidR="00A07CC2">
        <w:tab/>
      </w:r>
      <w:r w:rsidR="00A07CC2">
        <w:tab/>
      </w:r>
      <w:r w:rsidR="00A07CC2">
        <w:tab/>
      </w:r>
      <w:r w:rsidR="00A07CC2">
        <w:tab/>
      </w:r>
      <w:r w:rsidR="005E502D">
        <w:t xml:space="preserve">   </w:t>
      </w:r>
      <w:r w:rsidR="00045AFA">
        <w:rPr>
          <w:u w:val="single"/>
        </w:rPr>
        <w:t xml:space="preserve"> </w:t>
      </w:r>
      <w:r w:rsidR="005E502D">
        <w:t>Matplotlib is a low-level graph pl</w:t>
      </w:r>
      <w:r w:rsidR="004A5810">
        <w:t>otting library in python that serves as a visu</w:t>
      </w:r>
      <w:r w:rsidR="00371095">
        <w:t>al</w:t>
      </w:r>
      <w:r w:rsidR="00BD0697">
        <w:t xml:space="preserve">ization utility. </w:t>
      </w:r>
      <w:r w:rsidR="00A46817">
        <w:t>Matplotlib was cre</w:t>
      </w:r>
      <w:r w:rsidR="007C6DA2">
        <w:t xml:space="preserve">ated by John D. Hunter. </w:t>
      </w:r>
      <w:r w:rsidR="008148BF">
        <w:t xml:space="preserve">Matplotlib </w:t>
      </w:r>
      <w:r w:rsidR="00133EA2">
        <w:t>is open-source and we can use it freely</w:t>
      </w:r>
      <w:r w:rsidR="00825F1B">
        <w:t>.</w:t>
      </w:r>
      <w:r w:rsidR="00350358">
        <w:t xml:space="preserve"> </w:t>
      </w:r>
      <w:r w:rsidR="00350358">
        <w:tab/>
      </w:r>
      <w:r w:rsidR="00350358">
        <w:tab/>
      </w:r>
      <w:r w:rsidR="00350358">
        <w:tab/>
      </w:r>
      <w:r w:rsidR="00350358">
        <w:tab/>
      </w:r>
      <w:r w:rsidR="00350358">
        <w:tab/>
        <w:t xml:space="preserve">     </w:t>
      </w:r>
      <w:r w:rsidR="00045AFA">
        <w:t xml:space="preserve">              </w:t>
      </w:r>
      <w:r w:rsidR="00350358" w:rsidRPr="008414E3">
        <w:rPr>
          <w:b/>
          <w:bCs/>
        </w:rPr>
        <w:t xml:space="preserve">1, </w:t>
      </w:r>
      <w:r w:rsidR="0056480E" w:rsidRPr="008414E3">
        <w:rPr>
          <w:b/>
          <w:bCs/>
        </w:rPr>
        <w:t>Bar Plot Matplot</w:t>
      </w:r>
      <w:r w:rsidR="00480ED4" w:rsidRPr="008414E3">
        <w:rPr>
          <w:b/>
          <w:bCs/>
        </w:rPr>
        <w:t>lib</w:t>
      </w:r>
      <w:r w:rsidR="00F661C7">
        <w:t xml:space="preserve">= firstly </w:t>
      </w:r>
      <w:r w:rsidR="00FD149A">
        <w:t xml:space="preserve">import </w:t>
      </w:r>
      <w:proofErr w:type="spellStart"/>
      <w:r w:rsidR="00FD149A">
        <w:t>mat</w:t>
      </w:r>
      <w:r w:rsidR="001109AF">
        <w:t>plot</w:t>
      </w:r>
      <w:r w:rsidR="00751FA5">
        <w:t>lib.pyplot</w:t>
      </w:r>
      <w:proofErr w:type="spellEnd"/>
      <w:r w:rsidR="00CE0075">
        <w:t xml:space="preserve"> then put data </w:t>
      </w:r>
      <w:r w:rsidR="00F200F4">
        <w:tab/>
      </w:r>
      <w:r w:rsidR="00134DC4">
        <w:tab/>
      </w:r>
      <w:r w:rsidR="00134DC4">
        <w:tab/>
      </w:r>
      <w:r w:rsidR="00134DC4">
        <w:tab/>
      </w:r>
      <w:r w:rsidR="00134DC4">
        <w:tab/>
        <w:t xml:space="preserve">            </w:t>
      </w:r>
      <w:r w:rsidR="00CF2889">
        <w:t xml:space="preserve"> </w:t>
      </w:r>
      <w:r w:rsidR="00C10623">
        <w:t>colors = (##</w:t>
      </w:r>
      <w:r w:rsidR="00F81016">
        <w:t xml:space="preserve"> Name of colors </w:t>
      </w:r>
      <w:r w:rsidR="00C10623">
        <w:t>##)</w:t>
      </w:r>
      <w:r w:rsidR="00F200F4">
        <w:tab/>
      </w:r>
      <w:r w:rsidR="00067D7D">
        <w:t xml:space="preserve">      </w:t>
      </w:r>
      <w:r w:rsidR="00067D7D">
        <w:tab/>
        <w:t xml:space="preserve"> </w:t>
      </w:r>
      <w:r w:rsidR="00CF2889">
        <w:tab/>
      </w:r>
      <w:r w:rsidR="00CF2889">
        <w:tab/>
      </w:r>
      <w:r w:rsidR="00CF2889">
        <w:tab/>
      </w:r>
      <w:r w:rsidR="00CF2889">
        <w:tab/>
      </w:r>
      <w:r w:rsidR="00CF2889">
        <w:tab/>
      </w:r>
      <w:r w:rsidR="00CF2889">
        <w:tab/>
      </w:r>
      <w:r w:rsidR="00CF2889">
        <w:tab/>
      </w:r>
      <w:r w:rsidR="00CF2889">
        <w:tab/>
        <w:t xml:space="preserve">      </w:t>
      </w:r>
      <w:proofErr w:type="spellStart"/>
      <w:r w:rsidR="00067D7D">
        <w:t>plt.bar</w:t>
      </w:r>
      <w:proofErr w:type="spellEnd"/>
      <w:r w:rsidR="006614EB">
        <w:t>(</w:t>
      </w:r>
      <w:r w:rsidR="008E66DF">
        <w:t xml:space="preserve">__ </w:t>
      </w:r>
      <w:proofErr w:type="spellStart"/>
      <w:r w:rsidR="00B73082">
        <w:t>ya</w:t>
      </w:r>
      <w:proofErr w:type="spellEnd"/>
      <w:r w:rsidR="00B73082">
        <w:t xml:space="preserve"> </w:t>
      </w:r>
      <w:proofErr w:type="spellStart"/>
      <w:r w:rsidR="00B73082">
        <w:t>wala</w:t>
      </w:r>
      <w:proofErr w:type="spellEnd"/>
      <w:r w:rsidR="00B73082">
        <w:t xml:space="preserve">, || </w:t>
      </w:r>
      <w:proofErr w:type="spellStart"/>
      <w:r w:rsidR="00F73B24">
        <w:t>ya</w:t>
      </w:r>
      <w:proofErr w:type="spellEnd"/>
      <w:r w:rsidR="00F73B24">
        <w:t xml:space="preserve"> </w:t>
      </w:r>
      <w:proofErr w:type="spellStart"/>
      <w:r w:rsidR="00F73B24">
        <w:t>wala</w:t>
      </w:r>
      <w:proofErr w:type="spellEnd"/>
      <w:r w:rsidR="00F73B24">
        <w:t>, color</w:t>
      </w:r>
      <w:r w:rsidR="00B8319A">
        <w:t xml:space="preserve"> = colors</w:t>
      </w:r>
      <w:r w:rsidR="004F49A1">
        <w:t xml:space="preserve">, </w:t>
      </w:r>
      <w:proofErr w:type="spellStart"/>
      <w:r w:rsidR="004F49A1">
        <w:t>edgecolor</w:t>
      </w:r>
      <w:proofErr w:type="spellEnd"/>
      <w:r w:rsidR="004F49A1">
        <w:t xml:space="preserve"> = </w:t>
      </w:r>
      <w:r w:rsidR="00CF5552">
        <w:t>“##name of color ##”</w:t>
      </w:r>
      <w:r w:rsidR="00B73082">
        <w:t xml:space="preserve"> </w:t>
      </w:r>
      <w:r w:rsidR="006614EB">
        <w:t>)</w:t>
      </w:r>
      <w:r w:rsidR="006B3297">
        <w:tab/>
      </w:r>
      <w:r w:rsidR="006B3297">
        <w:tab/>
      </w:r>
      <w:r w:rsidR="00134DC4">
        <w:tab/>
      </w:r>
      <w:r w:rsidR="00134DC4">
        <w:tab/>
      </w:r>
      <w:r w:rsidR="00134DC4">
        <w:tab/>
        <w:t xml:space="preserve">     </w:t>
      </w:r>
      <w:r w:rsidR="002937C8">
        <w:t xml:space="preserve">to name the </w:t>
      </w:r>
      <w:r w:rsidR="00990BC8">
        <w:t xml:space="preserve">x axis = </w:t>
      </w:r>
      <w:proofErr w:type="spellStart"/>
      <w:r w:rsidR="00134DC4">
        <w:t>plt.xlabel</w:t>
      </w:r>
      <w:proofErr w:type="spellEnd"/>
      <w:r w:rsidR="00257137">
        <w:t>(</w:t>
      </w:r>
      <w:r w:rsidR="00F93748">
        <w:t xml:space="preserve">“## name of </w:t>
      </w:r>
      <w:r w:rsidR="00A5017C">
        <w:t>a</w:t>
      </w:r>
      <w:r w:rsidR="002516BE">
        <w:t xml:space="preserve">xis </w:t>
      </w:r>
      <w:r w:rsidR="00F93748">
        <w:t>##”</w:t>
      </w:r>
      <w:r w:rsidR="002516BE">
        <w:t xml:space="preserve"> , </w:t>
      </w:r>
      <w:proofErr w:type="spellStart"/>
      <w:r w:rsidR="002516BE">
        <w:t>fon</w:t>
      </w:r>
      <w:r w:rsidR="003C18DC">
        <w:t>tsize</w:t>
      </w:r>
      <w:proofErr w:type="spellEnd"/>
      <w:r w:rsidR="003C18DC">
        <w:t xml:space="preserve"> = </w:t>
      </w:r>
      <w:r w:rsidR="0000657A">
        <w:t xml:space="preserve">## your preferred </w:t>
      </w:r>
      <w:r w:rsidR="00B02820">
        <w:t>size</w:t>
      </w:r>
      <w:r w:rsidR="0000657A">
        <w:t xml:space="preserve"> ##</w:t>
      </w:r>
      <w:r w:rsidR="00257137">
        <w:t>)</w:t>
      </w:r>
      <w:r w:rsidR="00480ED4">
        <w:tab/>
      </w:r>
      <w:r w:rsidR="005E306A">
        <w:tab/>
      </w:r>
      <w:r w:rsidR="005E306A">
        <w:tab/>
      </w:r>
      <w:r w:rsidR="005E306A">
        <w:tab/>
      </w:r>
      <w:r w:rsidR="00364B0D">
        <w:t xml:space="preserve">    to name the y ax</w:t>
      </w:r>
      <w:r w:rsidR="00C81B6E">
        <w:t>is</w:t>
      </w:r>
      <w:r w:rsidR="00CA5878">
        <w:t xml:space="preserve"> = </w:t>
      </w:r>
      <w:proofErr w:type="spellStart"/>
      <w:r w:rsidR="00CA5878">
        <w:t>plt.</w:t>
      </w:r>
      <w:r w:rsidR="009717BA">
        <w:t>y</w:t>
      </w:r>
      <w:r w:rsidR="00CA5878">
        <w:t>label</w:t>
      </w:r>
      <w:proofErr w:type="spellEnd"/>
      <w:r w:rsidR="00CA5878">
        <w:t xml:space="preserve">(“## name of axis ##” , </w:t>
      </w:r>
      <w:proofErr w:type="spellStart"/>
      <w:r w:rsidR="00CA5878">
        <w:t>fontsize</w:t>
      </w:r>
      <w:proofErr w:type="spellEnd"/>
      <w:r w:rsidR="00CA5878">
        <w:t xml:space="preserve"> = ## your preferred size ##)</w:t>
      </w:r>
      <w:r w:rsidR="00321440">
        <w:t xml:space="preserve"> </w:t>
      </w:r>
      <w:r w:rsidR="00321440">
        <w:tab/>
      </w:r>
      <w:r w:rsidR="00321440">
        <w:tab/>
      </w:r>
      <w:r w:rsidR="00321440">
        <w:tab/>
      </w:r>
      <w:r w:rsidR="00163ABC">
        <w:t xml:space="preserve">   </w:t>
      </w:r>
      <w:r w:rsidR="00987DC1">
        <w:t xml:space="preserve"> </w:t>
      </w:r>
      <w:r w:rsidR="0005736E">
        <w:t xml:space="preserve">to name the </w:t>
      </w:r>
      <w:r w:rsidR="00987DC1">
        <w:t xml:space="preserve">title </w:t>
      </w:r>
      <w:proofErr w:type="spellStart"/>
      <w:r w:rsidR="00163ABC">
        <w:t>plt.title</w:t>
      </w:r>
      <w:proofErr w:type="spellEnd"/>
      <w:r w:rsidR="007460B8">
        <w:t>(</w:t>
      </w:r>
      <w:r w:rsidR="00A36821">
        <w:t xml:space="preserve">## Name of </w:t>
      </w:r>
      <w:r w:rsidR="007750F9">
        <w:t xml:space="preserve">title </w:t>
      </w:r>
      <w:r w:rsidR="00A36821">
        <w:t>##</w:t>
      </w:r>
      <w:r w:rsidR="0005736E">
        <w:t xml:space="preserve">, </w:t>
      </w:r>
      <w:proofErr w:type="spellStart"/>
      <w:r w:rsidR="0005736E">
        <w:t>fontsize</w:t>
      </w:r>
      <w:proofErr w:type="spellEnd"/>
      <w:r w:rsidR="0005736E">
        <w:t xml:space="preserve"> = ## your preferred size ##</w:t>
      </w:r>
      <w:r w:rsidR="007460B8">
        <w:t>)</w:t>
      </w:r>
      <w:r w:rsidR="00134DC4">
        <w:tab/>
      </w:r>
      <w:r w:rsidR="00134DC4">
        <w:tab/>
      </w:r>
      <w:r w:rsidR="00134DC4">
        <w:tab/>
        <w:t xml:space="preserve">    </w:t>
      </w:r>
      <w:r w:rsidR="00987DC1">
        <w:tab/>
        <w:t xml:space="preserve">    </w:t>
      </w:r>
      <w:r w:rsidR="00345D8C">
        <w:t xml:space="preserve">               if </w:t>
      </w:r>
      <w:r w:rsidR="00276A9D">
        <w:t xml:space="preserve">you want to take </w:t>
      </w:r>
      <w:r w:rsidR="0012745A">
        <w:t xml:space="preserve">data from any file </w:t>
      </w:r>
      <w:r w:rsidR="00AF3EBA">
        <w:t>f</w:t>
      </w:r>
      <w:r w:rsidR="004B3FEB">
        <w:t xml:space="preserve">irstly impot pandas and </w:t>
      </w:r>
      <w:proofErr w:type="spellStart"/>
      <w:r w:rsidR="004B3FEB">
        <w:t>matplotlib</w:t>
      </w:r>
      <w:r w:rsidR="00A75294">
        <w:t>.pyplot</w:t>
      </w:r>
      <w:proofErr w:type="spellEnd"/>
      <w:r w:rsidR="00A75294">
        <w:t xml:space="preserve"> then </w:t>
      </w:r>
      <w:r w:rsidR="00242457">
        <w:t xml:space="preserve">take data </w:t>
      </w:r>
      <w:r w:rsidR="008863D1">
        <w:tab/>
      </w:r>
      <w:r w:rsidR="008863D1">
        <w:tab/>
      </w:r>
      <w:r w:rsidR="008863D1">
        <w:tab/>
        <w:t xml:space="preserve">    </w:t>
      </w:r>
      <w:r w:rsidR="00DA254D">
        <w:t xml:space="preserve">  </w:t>
      </w:r>
      <w:proofErr w:type="spellStart"/>
      <w:r w:rsidR="0041220D">
        <w:t>df</w:t>
      </w:r>
      <w:proofErr w:type="spellEnd"/>
      <w:r w:rsidR="0041220D">
        <w:t xml:space="preserve"> = </w:t>
      </w:r>
      <w:proofErr w:type="spellStart"/>
      <w:r w:rsidR="0041220D">
        <w:t>pandas.DataFrame</w:t>
      </w:r>
      <w:proofErr w:type="spellEnd"/>
      <w:r w:rsidR="0041220D">
        <w:t>(data)</w:t>
      </w:r>
      <w:r w:rsidR="00134DC4">
        <w:t xml:space="preserve"> </w:t>
      </w:r>
      <w:r w:rsidR="00DA254D">
        <w:tab/>
      </w:r>
      <w:r w:rsidR="00DA254D">
        <w:tab/>
      </w:r>
      <w:r w:rsidR="00DA254D">
        <w:tab/>
      </w:r>
      <w:r w:rsidR="00DA254D">
        <w:tab/>
      </w:r>
      <w:r w:rsidR="001C366A">
        <w:tab/>
      </w:r>
      <w:r w:rsidR="001C366A">
        <w:tab/>
      </w:r>
      <w:r w:rsidR="001C366A">
        <w:tab/>
      </w:r>
      <w:r w:rsidR="001C366A">
        <w:tab/>
      </w:r>
      <w:r w:rsidR="001C366A">
        <w:tab/>
      </w:r>
      <w:r w:rsidR="001C366A">
        <w:tab/>
        <w:t xml:space="preserve"> </w:t>
      </w:r>
      <w:proofErr w:type="spellStart"/>
      <w:r w:rsidR="008D235D">
        <w:t>group</w:t>
      </w:r>
      <w:r w:rsidR="006C6815">
        <w:t>ed_by</w:t>
      </w:r>
      <w:proofErr w:type="spellEnd"/>
      <w:r w:rsidR="006C6815">
        <w:t xml:space="preserve"> = </w:t>
      </w:r>
      <w:proofErr w:type="spellStart"/>
      <w:r w:rsidR="006C6815">
        <w:t>df.group</w:t>
      </w:r>
      <w:r w:rsidR="00CC39F3">
        <w:t>ed</w:t>
      </w:r>
      <w:proofErr w:type="spellEnd"/>
      <w:r w:rsidR="00CC39F3">
        <w:t>(</w:t>
      </w:r>
      <w:r w:rsidR="008E3406">
        <w:t xml:space="preserve">“by which column you want to </w:t>
      </w:r>
      <w:r w:rsidR="001C366A">
        <w:t>make data from it</w:t>
      </w:r>
      <w:r w:rsidR="008E3406">
        <w:t xml:space="preserve"> ”</w:t>
      </w:r>
      <w:r w:rsidR="00CC39F3">
        <w:t>)</w:t>
      </w:r>
      <w:r w:rsidR="001C366A">
        <w:t>[</w:t>
      </w:r>
      <w:r w:rsidR="00F95C0F">
        <w:t>“## place where value is given ##”</w:t>
      </w:r>
      <w:r w:rsidR="001C366A">
        <w:t>]</w:t>
      </w:r>
      <w:r w:rsidR="00CB6D29">
        <w:t>.sum()</w:t>
      </w:r>
      <w:r w:rsidR="0054384A">
        <w:t xml:space="preserve">  </w:t>
      </w:r>
      <w:r w:rsidR="002C0BA8">
        <w:t>print(</w:t>
      </w:r>
      <w:proofErr w:type="spellStart"/>
      <w:r w:rsidR="002C0BA8">
        <w:t>group</w:t>
      </w:r>
      <w:r w:rsidR="00FF1A5E">
        <w:t>ed_by</w:t>
      </w:r>
      <w:proofErr w:type="spellEnd"/>
      <w:r w:rsidR="002C0BA8">
        <w:t>)</w:t>
      </w:r>
      <w:r w:rsidR="00612D6C">
        <w:tab/>
      </w:r>
      <w:r w:rsidR="00816698">
        <w:tab/>
      </w:r>
      <w:proofErr w:type="spellStart"/>
      <w:r w:rsidR="00612D6C">
        <w:t>plt.bar</w:t>
      </w:r>
      <w:proofErr w:type="spellEnd"/>
      <w:r w:rsidR="00AC458C">
        <w:t>(</w:t>
      </w:r>
      <w:proofErr w:type="spellStart"/>
      <w:r w:rsidR="00AC458C">
        <w:t>grouped_</w:t>
      </w:r>
      <w:r w:rsidR="00AB187E">
        <w:t>by.index,grouped_by</w:t>
      </w:r>
      <w:r w:rsidR="00695F04">
        <w:t>.values</w:t>
      </w:r>
      <w:proofErr w:type="spellEnd"/>
      <w:r w:rsidR="00AC458C">
        <w:t>)</w:t>
      </w:r>
      <w:r w:rsidR="00695F04">
        <w:tab/>
      </w:r>
      <w:r w:rsidR="00695F04">
        <w:tab/>
      </w:r>
      <w:proofErr w:type="spellStart"/>
      <w:r w:rsidR="00816698">
        <w:t>p</w:t>
      </w:r>
      <w:r w:rsidR="00695F04">
        <w:t>lt.show</w:t>
      </w:r>
      <w:proofErr w:type="spellEnd"/>
      <w:r w:rsidR="00695F04">
        <w:t>()</w:t>
      </w:r>
    </w:p>
    <w:p w14:paraId="36D757D3" w14:textId="65BD33B4" w:rsidR="002E6933" w:rsidRDefault="0021705A" w:rsidP="00101341">
      <w:pPr>
        <w:jc w:val="both"/>
      </w:pPr>
      <w:r w:rsidRPr="008414E3">
        <w:rPr>
          <w:b/>
          <w:bCs/>
        </w:rPr>
        <w:t xml:space="preserve">2, </w:t>
      </w:r>
      <w:r w:rsidR="00EA4F76" w:rsidRPr="008414E3">
        <w:rPr>
          <w:b/>
          <w:bCs/>
        </w:rPr>
        <w:t>Line plot-Matplotlib</w:t>
      </w:r>
      <w:r w:rsidR="0001262F" w:rsidRPr="00A4745F">
        <w:t>=</w:t>
      </w:r>
      <w:r w:rsidR="006406B2">
        <w:t xml:space="preserve"> </w:t>
      </w:r>
      <w:r w:rsidR="00560701">
        <w:t xml:space="preserve">firstly import </w:t>
      </w:r>
      <w:proofErr w:type="spellStart"/>
      <w:r w:rsidR="00560701">
        <w:t>matplotlib.pyplot</w:t>
      </w:r>
      <w:proofErr w:type="spellEnd"/>
      <w:r w:rsidR="00560701">
        <w:t xml:space="preserve"> then put data</w:t>
      </w:r>
      <w:r w:rsidR="0085137D">
        <w:t xml:space="preserve"> and </w:t>
      </w:r>
      <w:proofErr w:type="spellStart"/>
      <w:r w:rsidR="0085137D">
        <w:t>numpy</w:t>
      </w:r>
      <w:proofErr w:type="spellEnd"/>
      <w:r w:rsidR="0001262F">
        <w:tab/>
      </w:r>
      <w:r w:rsidR="0001262F">
        <w:tab/>
      </w:r>
      <w:r w:rsidR="0085137D">
        <w:tab/>
        <w:t xml:space="preserve">    </w:t>
      </w:r>
      <w:proofErr w:type="spellStart"/>
      <w:r w:rsidR="00C4092A" w:rsidRPr="00C4092A">
        <w:t>plt.plot</w:t>
      </w:r>
      <w:proofErr w:type="spellEnd"/>
      <w:r w:rsidR="00D84DF5">
        <w:t>(</w:t>
      </w:r>
      <w:r w:rsidR="00E9718C">
        <w:t>__</w:t>
      </w:r>
      <w:r w:rsidR="00582450">
        <w:t xml:space="preserve"> </w:t>
      </w:r>
      <w:proofErr w:type="spellStart"/>
      <w:r w:rsidR="00582450">
        <w:t>ya</w:t>
      </w:r>
      <w:proofErr w:type="spellEnd"/>
      <w:r w:rsidR="00582450">
        <w:t xml:space="preserve"> </w:t>
      </w:r>
      <w:proofErr w:type="spellStart"/>
      <w:r w:rsidR="00582450">
        <w:t>wala</w:t>
      </w:r>
      <w:proofErr w:type="spellEnd"/>
      <w:r w:rsidR="009674E1">
        <w:t xml:space="preserve">,|| </w:t>
      </w:r>
      <w:proofErr w:type="spellStart"/>
      <w:r w:rsidR="009674E1">
        <w:t>ya</w:t>
      </w:r>
      <w:proofErr w:type="spellEnd"/>
      <w:r w:rsidR="009674E1">
        <w:t xml:space="preserve"> </w:t>
      </w:r>
      <w:proofErr w:type="spellStart"/>
      <w:r w:rsidR="009674E1">
        <w:t>wala</w:t>
      </w:r>
      <w:proofErr w:type="spellEnd"/>
      <w:r w:rsidR="00B969AA">
        <w:t xml:space="preserve">, </w:t>
      </w:r>
      <w:r w:rsidR="009A42FB">
        <w:t xml:space="preserve">marker = “## </w:t>
      </w:r>
      <w:r w:rsidR="0075531A">
        <w:t xml:space="preserve">jo point per </w:t>
      </w:r>
      <w:proofErr w:type="spellStart"/>
      <w:r w:rsidR="0075531A">
        <w:t>lagana</w:t>
      </w:r>
      <w:proofErr w:type="spellEnd"/>
      <w:r w:rsidR="0075531A">
        <w:t xml:space="preserve"> </w:t>
      </w:r>
      <w:proofErr w:type="spellStart"/>
      <w:r w:rsidR="0075531A">
        <w:t>hai</w:t>
      </w:r>
      <w:proofErr w:type="spellEnd"/>
      <w:r w:rsidR="0075531A">
        <w:t xml:space="preserve"> </w:t>
      </w:r>
      <w:r w:rsidR="009A42FB">
        <w:t>##”</w:t>
      </w:r>
      <w:r w:rsidR="00BC5E30">
        <w:t xml:space="preserve">, </w:t>
      </w:r>
      <w:r w:rsidR="00B969AA">
        <w:t>ls = “</w:t>
      </w:r>
      <w:r w:rsidR="00BC5E30">
        <w:t xml:space="preserve">## line ki </w:t>
      </w:r>
      <w:r w:rsidR="00B4292B">
        <w:t xml:space="preserve">shape </w:t>
      </w:r>
      <w:r w:rsidR="00BC5E30">
        <w:t xml:space="preserve"> ##</w:t>
      </w:r>
      <w:r w:rsidR="00B969AA">
        <w:t>”</w:t>
      </w:r>
      <w:r w:rsidR="00B4292B">
        <w:t>,</w:t>
      </w:r>
      <w:r w:rsidR="00B4292B" w:rsidRPr="00B4292B">
        <w:t xml:space="preserve"> </w:t>
      </w:r>
      <w:r w:rsidR="00B4292B">
        <w:t>colors = (## Name of colors ##)</w:t>
      </w:r>
      <w:r w:rsidR="00C91BF6">
        <w:t>,</w:t>
      </w:r>
      <w:r w:rsidR="00812658">
        <w:t>label</w:t>
      </w:r>
      <w:r w:rsidR="006B77F0">
        <w:t xml:space="preserve">= “## Name </w:t>
      </w:r>
      <w:r w:rsidR="007349B3">
        <w:t xml:space="preserve">of line </w:t>
      </w:r>
      <w:r w:rsidR="006B77F0">
        <w:t>##”</w:t>
      </w:r>
      <w:r w:rsidR="009674E1">
        <w:t xml:space="preserve"> </w:t>
      </w:r>
      <w:r w:rsidR="00582450">
        <w:t xml:space="preserve"> </w:t>
      </w:r>
      <w:r w:rsidR="00D84DF5">
        <w:t>)</w:t>
      </w:r>
      <w:r w:rsidR="007349B3">
        <w:tab/>
      </w:r>
      <w:r w:rsidR="007349B3">
        <w:tab/>
      </w:r>
      <w:r w:rsidR="007349B3">
        <w:tab/>
      </w:r>
      <w:r w:rsidR="007349B3">
        <w:tab/>
      </w:r>
      <w:r w:rsidR="007349B3">
        <w:tab/>
      </w:r>
      <w:r w:rsidR="007349B3">
        <w:tab/>
      </w:r>
      <w:r w:rsidR="007349B3">
        <w:tab/>
      </w:r>
      <w:r w:rsidR="007349B3">
        <w:tab/>
      </w:r>
      <w:r w:rsidR="007349B3">
        <w:tab/>
        <w:t xml:space="preserve">     </w:t>
      </w:r>
      <w:proofErr w:type="spellStart"/>
      <w:r w:rsidR="007349B3" w:rsidRPr="00C4092A">
        <w:t>plt.plot</w:t>
      </w:r>
      <w:proofErr w:type="spellEnd"/>
      <w:r w:rsidR="007349B3">
        <w:t xml:space="preserve">(__ </w:t>
      </w:r>
      <w:proofErr w:type="spellStart"/>
      <w:r w:rsidR="007349B3">
        <w:t>ya</w:t>
      </w:r>
      <w:proofErr w:type="spellEnd"/>
      <w:r w:rsidR="007349B3">
        <w:t xml:space="preserve"> </w:t>
      </w:r>
      <w:proofErr w:type="spellStart"/>
      <w:r w:rsidR="007349B3">
        <w:t>wala</w:t>
      </w:r>
      <w:proofErr w:type="spellEnd"/>
      <w:r w:rsidR="007349B3">
        <w:t xml:space="preserve">,|| </w:t>
      </w:r>
      <w:proofErr w:type="spellStart"/>
      <w:r w:rsidR="007349B3">
        <w:t>ya</w:t>
      </w:r>
      <w:proofErr w:type="spellEnd"/>
      <w:r w:rsidR="007349B3">
        <w:t xml:space="preserve"> </w:t>
      </w:r>
      <w:proofErr w:type="spellStart"/>
      <w:r w:rsidR="007349B3">
        <w:t>wala</w:t>
      </w:r>
      <w:proofErr w:type="spellEnd"/>
      <w:r w:rsidR="007349B3">
        <w:t xml:space="preserve">, marker = “## jo point per </w:t>
      </w:r>
      <w:proofErr w:type="spellStart"/>
      <w:r w:rsidR="007349B3">
        <w:t>lagana</w:t>
      </w:r>
      <w:proofErr w:type="spellEnd"/>
      <w:r w:rsidR="007349B3">
        <w:t xml:space="preserve"> </w:t>
      </w:r>
      <w:proofErr w:type="spellStart"/>
      <w:r w:rsidR="007349B3">
        <w:t>hai</w:t>
      </w:r>
      <w:proofErr w:type="spellEnd"/>
      <w:r w:rsidR="007349B3">
        <w:t xml:space="preserve"> ##”, ls = “## line ki shape  ##”,</w:t>
      </w:r>
      <w:r w:rsidR="007349B3" w:rsidRPr="00B4292B">
        <w:t xml:space="preserve"> </w:t>
      </w:r>
      <w:r w:rsidR="007349B3">
        <w:t>colors = (## Name of colors ##),label= “## Name of line ##”  )</w:t>
      </w:r>
      <w:r w:rsidR="00FE056B">
        <w:tab/>
      </w:r>
      <w:r w:rsidR="00FE056B">
        <w:tab/>
      </w:r>
      <w:proofErr w:type="spellStart"/>
      <w:r w:rsidR="00762E2D">
        <w:t>plt.leg</w:t>
      </w:r>
      <w:r w:rsidR="00216125">
        <w:t>end</w:t>
      </w:r>
      <w:proofErr w:type="spellEnd"/>
      <w:r w:rsidR="00216125">
        <w:t>()</w:t>
      </w:r>
      <w:r w:rsidR="007369D5">
        <w:tab/>
      </w:r>
      <w:r w:rsidR="007369D5">
        <w:tab/>
      </w:r>
      <w:r w:rsidR="007369D5">
        <w:tab/>
      </w:r>
      <w:proofErr w:type="spellStart"/>
      <w:r w:rsidR="007369D5">
        <w:t>plt.show</w:t>
      </w:r>
      <w:proofErr w:type="spellEnd"/>
      <w:r w:rsidR="007369D5">
        <w:t>()</w:t>
      </w:r>
      <w:r w:rsidR="00FF7F2F">
        <w:tab/>
      </w:r>
      <w:r w:rsidR="00FF7F2F">
        <w:tab/>
      </w:r>
      <w:r w:rsidR="0050654C">
        <w:tab/>
      </w:r>
      <w:r w:rsidR="00816698">
        <w:t xml:space="preserve">      </w:t>
      </w:r>
      <w:r w:rsidR="0050654C">
        <w:t xml:space="preserve">if you want to take data from any file firstly impot pandas and </w:t>
      </w:r>
      <w:proofErr w:type="spellStart"/>
      <w:r w:rsidR="0050654C">
        <w:t>matplotlib.pyplot</w:t>
      </w:r>
      <w:proofErr w:type="spellEnd"/>
      <w:r w:rsidR="0050654C">
        <w:t xml:space="preserve"> then take data </w:t>
      </w:r>
      <w:r w:rsidR="0050654C">
        <w:tab/>
      </w:r>
      <w:r w:rsidR="0050654C">
        <w:tab/>
      </w:r>
      <w:r w:rsidR="0050654C">
        <w:tab/>
        <w:t xml:space="preserve">      </w:t>
      </w:r>
      <w:proofErr w:type="spellStart"/>
      <w:r w:rsidR="0050654C">
        <w:t>df</w:t>
      </w:r>
      <w:proofErr w:type="spellEnd"/>
      <w:r w:rsidR="0050654C">
        <w:t xml:space="preserve"> = </w:t>
      </w:r>
      <w:proofErr w:type="spellStart"/>
      <w:r w:rsidR="0050654C">
        <w:t>pandas.DataFrame</w:t>
      </w:r>
      <w:proofErr w:type="spellEnd"/>
      <w:r w:rsidR="0050654C">
        <w:t xml:space="preserve">(data) </w:t>
      </w:r>
      <w:r w:rsidR="0050654C">
        <w:tab/>
      </w:r>
      <w:r w:rsidR="0050654C">
        <w:tab/>
      </w:r>
      <w:r w:rsidR="0050654C">
        <w:tab/>
      </w:r>
      <w:r w:rsidR="0050654C">
        <w:tab/>
      </w:r>
      <w:r w:rsidR="0050654C">
        <w:tab/>
      </w:r>
      <w:r w:rsidR="0050654C">
        <w:tab/>
      </w:r>
      <w:r w:rsidR="0050654C">
        <w:tab/>
      </w:r>
      <w:r w:rsidR="0050654C">
        <w:tab/>
      </w:r>
      <w:r w:rsidR="0050654C">
        <w:tab/>
      </w:r>
      <w:r w:rsidR="0050654C">
        <w:tab/>
      </w:r>
      <w:r w:rsidR="00800341">
        <w:t xml:space="preserve">  </w:t>
      </w:r>
      <w:proofErr w:type="spellStart"/>
      <w:r w:rsidR="00800341">
        <w:t>grouped_by</w:t>
      </w:r>
      <w:proofErr w:type="spellEnd"/>
      <w:r w:rsidR="00800341">
        <w:t xml:space="preserve"> = </w:t>
      </w:r>
      <w:proofErr w:type="spellStart"/>
      <w:r w:rsidR="00800341">
        <w:t>df.grouped</w:t>
      </w:r>
      <w:proofErr w:type="spellEnd"/>
      <w:r w:rsidR="00800341">
        <w:t>(“by which column you want to make data from it ”)[“## place where value is given ##”].sum()  print(</w:t>
      </w:r>
      <w:proofErr w:type="spellStart"/>
      <w:r w:rsidR="00800341">
        <w:t>grouped_by</w:t>
      </w:r>
      <w:proofErr w:type="spellEnd"/>
      <w:r w:rsidR="00800341">
        <w:t>)</w:t>
      </w:r>
      <w:r w:rsidR="00E03911">
        <w:tab/>
      </w:r>
      <w:proofErr w:type="spellStart"/>
      <w:r w:rsidR="00E03911">
        <w:t>plt.plot</w:t>
      </w:r>
      <w:proofErr w:type="spellEnd"/>
      <w:r w:rsidR="00E03911">
        <w:t>(</w:t>
      </w:r>
      <w:proofErr w:type="spellStart"/>
      <w:r w:rsidR="00E03911">
        <w:t>gro</w:t>
      </w:r>
      <w:r w:rsidR="00A276F9">
        <w:t>uped_by.index,group_by.values</w:t>
      </w:r>
      <w:proofErr w:type="spellEnd"/>
      <w:r w:rsidR="00E03911">
        <w:t>)</w:t>
      </w:r>
      <w:r w:rsidR="00F45BD5">
        <w:tab/>
      </w:r>
      <w:r w:rsidR="00AA7991">
        <w:t>print(</w:t>
      </w:r>
      <w:proofErr w:type="spellStart"/>
      <w:r w:rsidR="00AA7991">
        <w:t>df</w:t>
      </w:r>
      <w:proofErr w:type="spellEnd"/>
      <w:r w:rsidR="00AA7991">
        <w:t>)</w:t>
      </w:r>
      <w:r w:rsidR="00800341">
        <w:tab/>
      </w:r>
      <w:proofErr w:type="spellStart"/>
      <w:r w:rsidR="00AA7991">
        <w:t>plt.</w:t>
      </w:r>
      <w:r w:rsidR="00B0794D">
        <w:t>show</w:t>
      </w:r>
      <w:proofErr w:type="spellEnd"/>
      <w:r w:rsidR="00B0794D">
        <w:t>()</w:t>
      </w:r>
    </w:p>
    <w:p w14:paraId="7DF09969" w14:textId="42CAFA2A" w:rsidR="00A257C5" w:rsidRDefault="002E6933" w:rsidP="00BF112D">
      <w:pPr>
        <w:rPr>
          <w:ins w:id="2" w:author="mayank bhatt" w:date="2024-09-01T20:13:00Z" w16du:dateUtc="2024-09-01T14:43:00Z"/>
        </w:rPr>
      </w:pPr>
      <w:r w:rsidRPr="00A4745F">
        <w:rPr>
          <w:b/>
          <w:bCs/>
        </w:rPr>
        <w:t xml:space="preserve">3, Scatter Plot </w:t>
      </w:r>
      <w:r w:rsidR="00F85CE0" w:rsidRPr="00A4745F">
        <w:rPr>
          <w:b/>
          <w:bCs/>
        </w:rPr>
        <w:t>Matplotlib</w:t>
      </w:r>
      <w:r w:rsidR="005E17B1" w:rsidRPr="00A4745F">
        <w:rPr>
          <w:b/>
          <w:bCs/>
        </w:rPr>
        <w:t>=</w:t>
      </w:r>
      <w:r w:rsidR="005E17B1">
        <w:t xml:space="preserve"> </w:t>
      </w:r>
      <w:r w:rsidR="006825D6">
        <w:t xml:space="preserve">firstly import </w:t>
      </w:r>
      <w:proofErr w:type="spellStart"/>
      <w:r w:rsidR="006825D6">
        <w:t>matplotlib.pyplot</w:t>
      </w:r>
      <w:proofErr w:type="spellEnd"/>
      <w:r w:rsidR="006825D6">
        <w:t xml:space="preserve"> then put data</w:t>
      </w:r>
      <w:r w:rsidR="003C69BC">
        <w:t xml:space="preserve"> and </w:t>
      </w:r>
      <w:proofErr w:type="spellStart"/>
      <w:r w:rsidR="003C69BC">
        <w:t>numpy</w:t>
      </w:r>
      <w:proofErr w:type="spellEnd"/>
      <w:r w:rsidR="00E44033">
        <w:tab/>
      </w:r>
      <w:r w:rsidR="00E44033">
        <w:tab/>
      </w:r>
      <w:r w:rsidR="00E44033">
        <w:tab/>
      </w:r>
      <w:r w:rsidR="00E44033">
        <w:tab/>
      </w:r>
      <w:r w:rsidR="00E563EB">
        <w:t xml:space="preserve">   </w:t>
      </w:r>
      <w:proofErr w:type="spellStart"/>
      <w:r w:rsidR="00E563EB">
        <w:t>plt</w:t>
      </w:r>
      <w:r w:rsidR="003D40A1">
        <w:t>.scatter</w:t>
      </w:r>
      <w:proofErr w:type="spellEnd"/>
      <w:r w:rsidR="003D40A1">
        <w:t>(</w:t>
      </w:r>
      <w:r w:rsidR="00BD7380">
        <w:t xml:space="preserve">__ </w:t>
      </w:r>
      <w:proofErr w:type="spellStart"/>
      <w:r w:rsidR="00BD7380">
        <w:t>ya</w:t>
      </w:r>
      <w:proofErr w:type="spellEnd"/>
      <w:r w:rsidR="00BD7380">
        <w:t xml:space="preserve"> </w:t>
      </w:r>
      <w:proofErr w:type="spellStart"/>
      <w:r w:rsidR="00BD7380">
        <w:t>wala</w:t>
      </w:r>
      <w:proofErr w:type="spellEnd"/>
      <w:r w:rsidR="00BD7380">
        <w:t xml:space="preserve">,|| </w:t>
      </w:r>
      <w:proofErr w:type="spellStart"/>
      <w:r w:rsidR="00BD7380">
        <w:t>ya</w:t>
      </w:r>
      <w:proofErr w:type="spellEnd"/>
      <w:r w:rsidR="00BD7380">
        <w:t xml:space="preserve"> </w:t>
      </w:r>
      <w:proofErr w:type="spellStart"/>
      <w:r w:rsidR="00BD7380">
        <w:t>wala</w:t>
      </w:r>
      <w:proofErr w:type="spellEnd"/>
      <w:r w:rsidR="00BD7380">
        <w:t>,</w:t>
      </w:r>
      <w:r w:rsidR="00471C9C">
        <w:t xml:space="preserve"> marker = “## jo point per </w:t>
      </w:r>
      <w:proofErr w:type="spellStart"/>
      <w:r w:rsidR="00471C9C">
        <w:t>lagana</w:t>
      </w:r>
      <w:proofErr w:type="spellEnd"/>
      <w:r w:rsidR="00471C9C">
        <w:t xml:space="preserve"> </w:t>
      </w:r>
      <w:proofErr w:type="spellStart"/>
      <w:r w:rsidR="00471C9C">
        <w:t>hai</w:t>
      </w:r>
      <w:proofErr w:type="spellEnd"/>
      <w:r w:rsidR="00471C9C">
        <w:t xml:space="preserve"> ##”,</w:t>
      </w:r>
      <w:r w:rsidR="00C62933">
        <w:t>color</w:t>
      </w:r>
      <w:r w:rsidR="00DC6C61">
        <w:t xml:space="preserve"> = “</w:t>
      </w:r>
      <w:r w:rsidR="007A21C3">
        <w:t>## Name of colors ##</w:t>
      </w:r>
      <w:r w:rsidR="00DC6C61">
        <w:t>”</w:t>
      </w:r>
      <w:r w:rsidR="003D40A1">
        <w:t>)</w:t>
      </w:r>
      <w:r w:rsidR="007A21C3">
        <w:t xml:space="preserve"> </w:t>
      </w:r>
      <w:r w:rsidR="00031FEC">
        <w:t xml:space="preserve"> </w:t>
      </w:r>
      <w:r w:rsidR="00031FEC">
        <w:tab/>
        <w:t xml:space="preserve">     </w:t>
      </w:r>
      <w:proofErr w:type="spellStart"/>
      <w:r w:rsidR="00031FEC">
        <w:t>ya</w:t>
      </w:r>
      <w:proofErr w:type="spellEnd"/>
      <w:r w:rsidR="00031FEC">
        <w:t xml:space="preserve"> </w:t>
      </w:r>
      <w:proofErr w:type="spellStart"/>
      <w:r w:rsidR="00031FEC">
        <w:t>wala</w:t>
      </w:r>
      <w:proofErr w:type="spellEnd"/>
      <w:r w:rsidR="00800341" w:rsidRPr="005E17B1">
        <w:tab/>
      </w:r>
      <w:r w:rsidR="00800341" w:rsidRPr="005E17B1">
        <w:tab/>
      </w:r>
      <w:r w:rsidR="00800341" w:rsidRPr="005E17B1">
        <w:tab/>
      </w:r>
      <w:r w:rsidR="00800341" w:rsidRPr="005E17B1">
        <w:tab/>
      </w:r>
      <w:r w:rsidR="00800341" w:rsidRPr="005E17B1">
        <w:tab/>
      </w:r>
      <w:r w:rsidR="00800341" w:rsidRPr="005E17B1">
        <w:tab/>
      </w:r>
      <w:r w:rsidR="00800341" w:rsidRPr="005E17B1">
        <w:tab/>
      </w:r>
      <w:r w:rsidR="00800341" w:rsidRPr="005E17B1">
        <w:tab/>
      </w:r>
      <w:r w:rsidR="00800341" w:rsidRPr="005E17B1">
        <w:tab/>
      </w:r>
      <w:r w:rsidR="00800341" w:rsidRPr="005E17B1">
        <w:tab/>
      </w:r>
      <w:r w:rsidR="00800341" w:rsidRPr="005E17B1">
        <w:tab/>
        <w:t xml:space="preserve">   </w:t>
      </w:r>
      <w:r w:rsidR="00031FEC">
        <w:tab/>
      </w:r>
      <w:r w:rsidR="00031FEC">
        <w:tab/>
      </w:r>
      <w:r w:rsidR="00F973DD">
        <w:t xml:space="preserve">               </w:t>
      </w:r>
      <w:r w:rsidR="00814F62">
        <w:t xml:space="preserve">after x and y axis </w:t>
      </w:r>
      <w:r w:rsidR="00F973DD">
        <w:t xml:space="preserve">ka </w:t>
      </w:r>
      <w:proofErr w:type="spellStart"/>
      <w:r w:rsidR="00F973DD">
        <w:t>baad</w:t>
      </w:r>
      <w:proofErr w:type="spellEnd"/>
      <w:r w:rsidR="00F973DD">
        <w:tab/>
      </w:r>
      <w:r w:rsidR="005B3377">
        <w:tab/>
      </w:r>
      <w:r w:rsidR="005B3377">
        <w:tab/>
      </w:r>
      <w:r w:rsidR="005B3377">
        <w:tab/>
      </w:r>
      <w:r w:rsidR="00F973DD">
        <w:t>color</w:t>
      </w:r>
      <w:r w:rsidR="00C419A9">
        <w:t xml:space="preserve"> = ## Name of colors ## </w:t>
      </w:r>
      <w:r w:rsidR="00C419A9">
        <w:tab/>
      </w:r>
      <w:r w:rsidR="00C419A9">
        <w:tab/>
      </w:r>
      <w:r w:rsidR="005B3377">
        <w:t xml:space="preserve">             </w:t>
      </w:r>
      <w:proofErr w:type="spellStart"/>
      <w:r w:rsidR="005B3377">
        <w:t>plt.scatter</w:t>
      </w:r>
      <w:proofErr w:type="spellEnd"/>
      <w:r w:rsidR="005B3377">
        <w:t xml:space="preserve">(__ </w:t>
      </w:r>
      <w:proofErr w:type="spellStart"/>
      <w:r w:rsidR="005B3377">
        <w:t>ya</w:t>
      </w:r>
      <w:proofErr w:type="spellEnd"/>
      <w:r w:rsidR="005B3377">
        <w:t xml:space="preserve"> </w:t>
      </w:r>
      <w:proofErr w:type="spellStart"/>
      <w:r w:rsidR="005B3377">
        <w:t>wala</w:t>
      </w:r>
      <w:proofErr w:type="spellEnd"/>
      <w:r w:rsidR="005B3377">
        <w:t xml:space="preserve">,|| </w:t>
      </w:r>
      <w:proofErr w:type="spellStart"/>
      <w:r w:rsidR="005B3377">
        <w:t>ya</w:t>
      </w:r>
      <w:proofErr w:type="spellEnd"/>
      <w:r w:rsidR="005B3377">
        <w:t xml:space="preserve"> </w:t>
      </w:r>
      <w:proofErr w:type="spellStart"/>
      <w:r w:rsidR="005B3377">
        <w:t>wala</w:t>
      </w:r>
      <w:proofErr w:type="spellEnd"/>
      <w:r w:rsidR="005B3377">
        <w:t xml:space="preserve">, marker = “## jo point per </w:t>
      </w:r>
      <w:proofErr w:type="spellStart"/>
      <w:r w:rsidR="005B3377">
        <w:t>lagana</w:t>
      </w:r>
      <w:proofErr w:type="spellEnd"/>
      <w:r w:rsidR="005B3377">
        <w:t xml:space="preserve"> </w:t>
      </w:r>
      <w:proofErr w:type="spellStart"/>
      <w:r w:rsidR="005B3377">
        <w:t>hai</w:t>
      </w:r>
      <w:proofErr w:type="spellEnd"/>
      <w:r w:rsidR="005B3377">
        <w:t xml:space="preserve"> ##”,</w:t>
      </w:r>
      <w:r w:rsidR="004B4490">
        <w:t xml:space="preserve">camp = </w:t>
      </w:r>
      <w:r w:rsidR="004548A4">
        <w:t>“</w:t>
      </w:r>
      <w:proofErr w:type="spellStart"/>
      <w:r w:rsidR="004548A4">
        <w:t>viridis</w:t>
      </w:r>
      <w:proofErr w:type="spellEnd"/>
      <w:r w:rsidR="004548A4">
        <w:t>” ,</w:t>
      </w:r>
      <w:r w:rsidR="00347F4D">
        <w:t xml:space="preserve">c = color)                  . </w:t>
      </w:r>
      <w:proofErr w:type="spellStart"/>
      <w:r w:rsidR="00347F4D">
        <w:t>plt.colorbar</w:t>
      </w:r>
      <w:proofErr w:type="spellEnd"/>
      <w:r w:rsidR="00347F4D">
        <w:t>()</w:t>
      </w:r>
      <w:r w:rsidR="00F87FB7">
        <w:tab/>
      </w:r>
      <w:r w:rsidR="00F87FB7">
        <w:tab/>
      </w:r>
      <w:r w:rsidR="00F87FB7">
        <w:tab/>
      </w:r>
      <w:r w:rsidR="00F87FB7">
        <w:tab/>
      </w:r>
      <w:r w:rsidR="00F87FB7">
        <w:tab/>
      </w:r>
      <w:r w:rsidR="00F87FB7">
        <w:tab/>
      </w:r>
      <w:proofErr w:type="spellStart"/>
      <w:r w:rsidR="005A1645">
        <w:t>plt.show</w:t>
      </w:r>
      <w:proofErr w:type="spellEnd"/>
      <w:r w:rsidR="005A1645">
        <w:t>()</w:t>
      </w:r>
      <w:r w:rsidR="00F87FB7">
        <w:tab/>
      </w:r>
      <w:r w:rsidR="005A1645">
        <w:tab/>
      </w:r>
      <w:r w:rsidR="005A1645">
        <w:tab/>
      </w:r>
      <w:r w:rsidR="00AD0A4C">
        <w:t xml:space="preserve">    </w:t>
      </w:r>
      <w:r w:rsidR="00066537">
        <w:t xml:space="preserve"> </w:t>
      </w:r>
      <w:r w:rsidR="00066537">
        <w:tab/>
      </w:r>
      <w:r w:rsidR="00066537">
        <w:tab/>
      </w:r>
      <w:r w:rsidR="00066537">
        <w:tab/>
        <w:t xml:space="preserve">    </w:t>
      </w:r>
      <w:r w:rsidR="00AD0A4C">
        <w:t xml:space="preserve">  </w:t>
      </w:r>
      <w:r w:rsidR="005A1645">
        <w:t xml:space="preserve">if you want to take data from any file firstly impot pandas and </w:t>
      </w:r>
      <w:proofErr w:type="spellStart"/>
      <w:r w:rsidR="005A1645">
        <w:t>matplotlib.pyplot</w:t>
      </w:r>
      <w:proofErr w:type="spellEnd"/>
      <w:r w:rsidR="005A1645">
        <w:t xml:space="preserve"> then take data </w:t>
      </w:r>
      <w:r w:rsidR="005A1645">
        <w:tab/>
      </w:r>
      <w:r w:rsidR="005A1645">
        <w:tab/>
      </w:r>
      <w:r w:rsidR="005A1645">
        <w:tab/>
        <w:t xml:space="preserve">      </w:t>
      </w:r>
      <w:proofErr w:type="spellStart"/>
      <w:r w:rsidR="005A1645">
        <w:t>df</w:t>
      </w:r>
      <w:proofErr w:type="spellEnd"/>
      <w:r w:rsidR="005A1645">
        <w:t xml:space="preserve"> = </w:t>
      </w:r>
      <w:proofErr w:type="spellStart"/>
      <w:r w:rsidR="005A1645">
        <w:t>pandas.DataFrame</w:t>
      </w:r>
      <w:proofErr w:type="spellEnd"/>
      <w:r w:rsidR="005A1645">
        <w:t xml:space="preserve">(data) </w:t>
      </w:r>
      <w:r w:rsidR="005A1645">
        <w:tab/>
      </w:r>
      <w:r w:rsidR="00BC3945">
        <w:tab/>
      </w:r>
      <w:r w:rsidR="00BC3945">
        <w:tab/>
      </w:r>
      <w:r w:rsidR="00BC3945">
        <w:tab/>
      </w:r>
      <w:r w:rsidR="00BC3945">
        <w:tab/>
      </w:r>
      <w:r w:rsidR="00BC3945">
        <w:tab/>
      </w:r>
      <w:r w:rsidR="00BC3945">
        <w:tab/>
      </w:r>
      <w:r w:rsidR="00BC3945">
        <w:tab/>
      </w:r>
      <w:r w:rsidR="00BC3945">
        <w:tab/>
      </w:r>
      <w:r w:rsidR="00BC3945">
        <w:tab/>
      </w:r>
      <w:r w:rsidR="00B973AB">
        <w:t xml:space="preserve">        </w:t>
      </w:r>
      <w:proofErr w:type="spellStart"/>
      <w:r w:rsidR="00E42993">
        <w:t>grouped_by</w:t>
      </w:r>
      <w:proofErr w:type="spellEnd"/>
      <w:r w:rsidR="00E42993">
        <w:t xml:space="preserve"> = </w:t>
      </w:r>
      <w:proofErr w:type="spellStart"/>
      <w:r w:rsidR="00E42993">
        <w:t>df.grouped</w:t>
      </w:r>
      <w:proofErr w:type="spellEnd"/>
      <w:r w:rsidR="00E42993">
        <w:t xml:space="preserve">(“by which column you want to make data from it ”)[“## place where value is given ##”].sum()  </w:t>
      </w:r>
      <w:r w:rsidR="00174D78">
        <w:tab/>
      </w:r>
      <w:r w:rsidR="009E5724">
        <w:tab/>
      </w:r>
      <w:r w:rsidR="00E42993">
        <w:t>print(</w:t>
      </w:r>
      <w:proofErr w:type="spellStart"/>
      <w:r w:rsidR="00E42993">
        <w:t>grouped_by</w:t>
      </w:r>
      <w:proofErr w:type="spellEnd"/>
      <w:r w:rsidR="00E42993">
        <w:t>)</w:t>
      </w:r>
      <w:r w:rsidR="00F80089">
        <w:tab/>
      </w:r>
      <w:proofErr w:type="spellStart"/>
      <w:ins w:id="3" w:author="Microsoft Word" w:date="2024-09-01T20:04:00Z" w16du:dateUtc="2024-09-01T14:34:00Z">
        <w:r w:rsidR="00AD58E5">
          <w:t>plt.scatter</w:t>
        </w:r>
        <w:proofErr w:type="spellEnd"/>
        <w:r w:rsidR="00AD58E5">
          <w:t>(</w:t>
        </w:r>
        <w:proofErr w:type="spellStart"/>
        <w:r w:rsidR="00AD58E5">
          <w:t>df</w:t>
        </w:r>
      </w:ins>
      <w:proofErr w:type="spellEnd"/>
      <w:r w:rsidR="00444D84">
        <w:t>[</w:t>
      </w:r>
      <w:ins w:id="4" w:author="Microsoft Word" w:date="2024-09-01T20:04:00Z" w16du:dateUtc="2024-09-01T14:34:00Z">
        <w:r w:rsidR="00572C97">
          <w:t xml:space="preserve"> “</w:t>
        </w:r>
      </w:ins>
      <w:r w:rsidR="00B34A5B">
        <w:t>## col</w:t>
      </w:r>
      <w:r w:rsidR="00444D84">
        <w:t xml:space="preserve">lum name </w:t>
      </w:r>
      <w:r w:rsidR="00B34A5B">
        <w:t>##</w:t>
      </w:r>
      <w:ins w:id="5" w:author="mayank bhatt" w:date="2024-09-01T20:12:00Z" w16du:dateUtc="2024-09-01T14:42:00Z">
        <w:r w:rsidR="00FA3933">
          <w:t xml:space="preserve"> </w:t>
        </w:r>
      </w:ins>
      <w:ins w:id="6" w:author="Microsoft Word" w:date="2024-09-01T20:04:00Z" w16du:dateUtc="2024-09-01T14:34:00Z">
        <w:r w:rsidR="00572C97">
          <w:t>”</w:t>
        </w:r>
      </w:ins>
      <w:r w:rsidR="00444D84">
        <w:t>],</w:t>
      </w:r>
      <w:proofErr w:type="spellStart"/>
      <w:r w:rsidR="00444D84">
        <w:t>df</w:t>
      </w:r>
      <w:proofErr w:type="spellEnd"/>
      <w:ins w:id="7" w:author="mayank bhatt" w:date="2024-09-01T20:12:00Z" w16du:dateUtc="2024-09-01T14:42:00Z">
        <w:r w:rsidR="000F6AF0">
          <w:t>[“</w:t>
        </w:r>
        <w:r w:rsidR="00FA3933">
          <w:t>## collum name ##</w:t>
        </w:r>
        <w:r w:rsidR="000F6AF0">
          <w:t>”]</w:t>
        </w:r>
      </w:ins>
      <w:ins w:id="8" w:author="Microsoft Word" w:date="2024-09-01T20:04:00Z" w16du:dateUtc="2024-09-01T14:34:00Z">
        <w:r w:rsidR="00AD58E5">
          <w:t>)</w:t>
        </w:r>
      </w:ins>
      <w:r w:rsidR="009E5724">
        <w:t xml:space="preserve"> </w:t>
      </w:r>
      <w:proofErr w:type="spellStart"/>
      <w:ins w:id="9" w:author="mayank bhatt" w:date="2024-09-01T20:12:00Z" w16du:dateUtc="2024-09-01T14:42:00Z">
        <w:r w:rsidR="00FA3933">
          <w:t>plt.show</w:t>
        </w:r>
        <w:proofErr w:type="spellEnd"/>
        <w:r w:rsidR="00FA3933">
          <w:t>()</w:t>
        </w:r>
      </w:ins>
      <w:r w:rsidR="00104E3D">
        <w:tab/>
      </w:r>
      <w:r w:rsidR="009E5724">
        <w:tab/>
      </w:r>
      <w:ins w:id="10" w:author="Microsoft Word" w:date="2024-09-01T20:04:00Z" w16du:dateUtc="2024-09-01T14:34:00Z">
        <w:r w:rsidR="00104E3D">
          <w:t>print(</w:t>
        </w:r>
        <w:proofErr w:type="spellStart"/>
        <w:r w:rsidR="00104E3D">
          <w:t>df</w:t>
        </w:r>
        <w:proofErr w:type="spellEnd"/>
        <w:r w:rsidR="00104E3D">
          <w:t>)</w:t>
        </w:r>
      </w:ins>
    </w:p>
    <w:p w14:paraId="6F6619E3" w14:textId="77777777" w:rsidR="00916E16" w:rsidRDefault="00916E16" w:rsidP="00E273BA">
      <w:pPr>
        <w:rPr>
          <w:u w:val="single"/>
        </w:rPr>
      </w:pPr>
    </w:p>
    <w:p w14:paraId="048D7C21" w14:textId="0EA51D6A" w:rsidR="00026F86" w:rsidRPr="00A4745F" w:rsidDel="00153015" w:rsidRDefault="00D7407C" w:rsidP="00BF112D">
      <w:pPr>
        <w:rPr>
          <w:del w:id="11" w:author="mayank bhatt" w:date="2024-09-01T20:09:00Z" w16du:dateUtc="2024-09-01T14:39:00Z"/>
          <w:b/>
          <w:bCs/>
        </w:rPr>
      </w:pPr>
      <w:r w:rsidRPr="00A4745F">
        <w:rPr>
          <w:b/>
          <w:bCs/>
        </w:rPr>
        <w:lastRenderedPageBreak/>
        <w:t xml:space="preserve">4, </w:t>
      </w:r>
      <w:ins w:id="12" w:author="mayank bhatt" w:date="2024-09-01T20:13:00Z" w16du:dateUtc="2024-09-01T14:43:00Z">
        <w:r w:rsidR="00A257C5" w:rsidRPr="00A4745F">
          <w:rPr>
            <w:b/>
            <w:bCs/>
            <w:rPrChange w:id="13" w:author="mayank bhatt" w:date="2024-09-01T20:14:00Z" w16du:dateUtc="2024-09-01T14:44:00Z">
              <w:rPr/>
            </w:rPrChange>
          </w:rPr>
          <w:t xml:space="preserve">Pie Chart </w:t>
        </w:r>
        <w:r w:rsidR="004C72C2" w:rsidRPr="00A4745F">
          <w:rPr>
            <w:b/>
            <w:bCs/>
            <w:rPrChange w:id="14" w:author="mayank bhatt" w:date="2024-09-01T20:14:00Z" w16du:dateUtc="2024-09-01T14:44:00Z">
              <w:rPr/>
            </w:rPrChange>
          </w:rPr>
          <w:t>Matplo</w:t>
        </w:r>
      </w:ins>
      <w:ins w:id="15" w:author="mayank bhatt" w:date="2024-09-01T20:14:00Z" w16du:dateUtc="2024-09-01T14:44:00Z">
        <w:r w:rsidR="004C72C2" w:rsidRPr="00A4745F">
          <w:rPr>
            <w:b/>
            <w:bCs/>
            <w:rPrChange w:id="16" w:author="mayank bhatt" w:date="2024-09-01T20:14:00Z" w16du:dateUtc="2024-09-01T14:44:00Z">
              <w:rPr/>
            </w:rPrChange>
          </w:rPr>
          <w:t>tlib</w:t>
        </w:r>
        <w:r w:rsidR="00C76C96" w:rsidRPr="00A4745F">
          <w:rPr>
            <w:b/>
            <w:bCs/>
            <w:rPrChange w:id="17" w:author="mayank bhatt" w:date="2024-09-01T20:14:00Z" w16du:dateUtc="2024-09-01T14:44:00Z">
              <w:rPr/>
            </w:rPrChange>
          </w:rPr>
          <w:t>=</w:t>
        </w:r>
        <w:r w:rsidR="00C76C96" w:rsidRPr="00A4745F">
          <w:rPr>
            <w:b/>
            <w:bCs/>
            <w:rPrChange w:id="18" w:author="mayank bhatt" w:date="2024-09-01T20:14:00Z" w16du:dateUtc="2024-09-01T14:44:00Z">
              <w:rPr>
                <w:u w:val="single"/>
              </w:rPr>
            </w:rPrChange>
          </w:rPr>
          <w:t xml:space="preserve"> </w:t>
        </w:r>
        <w:r w:rsidR="00C76C96" w:rsidRPr="00A4745F">
          <w:rPr>
            <w:b/>
            <w:bCs/>
          </w:rPr>
          <w:t xml:space="preserve"> </w:t>
        </w:r>
      </w:ins>
      <w:ins w:id="19" w:author="Microsoft Word" w:date="2024-09-01T20:04:00Z" w16du:dateUtc="2024-09-01T14:34:00Z">
        <w:del w:id="20" w:author="mayank bhatt" w:date="2024-09-01T20:14:00Z" w16du:dateUtc="2024-09-01T14:44:00Z">
          <w:r w:rsidR="005A1645" w:rsidRPr="00A4745F" w:rsidDel="00C76C96">
            <w:rPr>
              <w:b/>
              <w:bCs/>
            </w:rPr>
            <w:tab/>
          </w:r>
        </w:del>
      </w:ins>
    </w:p>
    <w:p w14:paraId="197FE13A" w14:textId="5020431E" w:rsidR="00026F86" w:rsidRPr="00C76C96" w:rsidDel="00153015" w:rsidRDefault="00026F86" w:rsidP="00BF112D">
      <w:pPr>
        <w:rPr>
          <w:del w:id="21" w:author="mayank bhatt" w:date="2024-09-01T20:09:00Z" w16du:dateUtc="2024-09-01T14:39:00Z"/>
        </w:rPr>
      </w:pPr>
    </w:p>
    <w:p w14:paraId="608D0423" w14:textId="63584DEA" w:rsidR="00BD2BA9" w:rsidRDefault="00D43852" w:rsidP="00E273BA">
      <w:r>
        <w:t xml:space="preserve">firstly import </w:t>
      </w:r>
      <w:proofErr w:type="spellStart"/>
      <w:r>
        <w:t>matplotlib.pyplot</w:t>
      </w:r>
      <w:proofErr w:type="spellEnd"/>
      <w:r>
        <w:t xml:space="preserve"> then put data and </w:t>
      </w:r>
      <w:proofErr w:type="spellStart"/>
      <w:r>
        <w:t>numpy</w:t>
      </w:r>
      <w:proofErr w:type="spellEnd"/>
      <w:r>
        <w:t xml:space="preserve"> then your values </w:t>
      </w:r>
      <w:r w:rsidR="00E23724">
        <w:tab/>
      </w:r>
      <w:r w:rsidR="00E23724">
        <w:tab/>
        <w:t xml:space="preserve">      c = [##</w:t>
      </w:r>
      <w:r w:rsidR="00F34AB0">
        <w:t xml:space="preserve"> colors you want to put </w:t>
      </w:r>
      <w:r w:rsidR="00E23724">
        <w:t>##]</w:t>
      </w:r>
      <w:r w:rsidR="003C249C">
        <w:tab/>
      </w:r>
      <w:r w:rsidR="003C249C">
        <w:tab/>
      </w:r>
      <w:r w:rsidR="008C1B20">
        <w:tab/>
      </w:r>
      <w:r w:rsidR="008C1B20">
        <w:tab/>
      </w:r>
      <w:r w:rsidR="008C1B20">
        <w:tab/>
      </w:r>
      <w:r w:rsidR="008C1B20">
        <w:tab/>
      </w:r>
      <w:r w:rsidR="008C1B20">
        <w:tab/>
      </w:r>
      <w:r w:rsidR="008C1B20">
        <w:tab/>
      </w:r>
      <w:r w:rsidR="008C1B20">
        <w:tab/>
      </w:r>
      <w:r w:rsidR="008C1B20">
        <w:tab/>
        <w:t xml:space="preserve">    </w:t>
      </w:r>
      <w:r w:rsidR="00F92266">
        <w:t xml:space="preserve">to point </w:t>
      </w:r>
      <w:r w:rsidR="00DE51B5">
        <w:t xml:space="preserve">some part </w:t>
      </w:r>
      <w:r w:rsidR="00DE51B5">
        <w:tab/>
        <w:t xml:space="preserve">ex = [## 0 </w:t>
      </w:r>
      <w:r w:rsidR="003020D3">
        <w:t xml:space="preserve">for not changing 0.1 to show it </w:t>
      </w:r>
      <w:r w:rsidR="008C1B20">
        <w:t xml:space="preserve">special </w:t>
      </w:r>
      <w:r w:rsidR="00DE51B5">
        <w:t>##]</w:t>
      </w:r>
      <w:ins w:id="22" w:author="Microsoft Word" w:date="2024-09-01T20:04:00Z" w16du:dateUtc="2024-09-01T14:34:00Z">
        <w:r w:rsidR="005A1645" w:rsidRPr="00C76C96">
          <w:tab/>
        </w:r>
      </w:ins>
      <w:r w:rsidR="008C1B20">
        <w:tab/>
      </w:r>
      <w:r w:rsidR="008C1B20">
        <w:tab/>
      </w:r>
      <w:r w:rsidR="008C1B20">
        <w:tab/>
      </w:r>
      <w:r w:rsidR="00EA4BFF">
        <w:t xml:space="preserve">           </w:t>
      </w:r>
      <w:proofErr w:type="spellStart"/>
      <w:r w:rsidR="00EA4BFF">
        <w:t>plt.pie</w:t>
      </w:r>
      <w:proofErr w:type="spellEnd"/>
      <w:r w:rsidR="00EA4BFF">
        <w:t>(</w:t>
      </w:r>
      <w:r w:rsidR="00C17F16">
        <w:t>##</w:t>
      </w:r>
      <w:r w:rsidR="001E1D46">
        <w:t xml:space="preserve"> part where </w:t>
      </w:r>
      <w:r w:rsidR="0051790B">
        <w:t xml:space="preserve">value Is in number </w:t>
      </w:r>
      <w:r w:rsidR="001E1D46">
        <w:t>##</w:t>
      </w:r>
      <w:r w:rsidR="00182E63">
        <w:t>, labels =</w:t>
      </w:r>
      <w:r w:rsidR="00066537">
        <w:t xml:space="preserve">## </w:t>
      </w:r>
      <w:r w:rsidR="005F7344">
        <w:t xml:space="preserve">name of value </w:t>
      </w:r>
      <w:r w:rsidR="00066537">
        <w:t>##</w:t>
      </w:r>
      <w:r w:rsidR="000C7160">
        <w:t xml:space="preserve">,colors = c , </w:t>
      </w:r>
      <w:r w:rsidR="0030405C">
        <w:t>explode = ex, s</w:t>
      </w:r>
      <w:r w:rsidR="00DE1AA9">
        <w:t>hadow = True,</w:t>
      </w:r>
      <w:r w:rsidR="005B5504">
        <w:t xml:space="preserve"> </w:t>
      </w:r>
      <w:proofErr w:type="spellStart"/>
      <w:r w:rsidR="005B5504">
        <w:t>autopct</w:t>
      </w:r>
      <w:proofErr w:type="spellEnd"/>
      <w:r w:rsidR="005B5504">
        <w:t xml:space="preserve"> = “%.f”</w:t>
      </w:r>
      <w:r w:rsidR="00D26664">
        <w:t xml:space="preserve"> ##</w:t>
      </w:r>
      <w:r w:rsidR="004B3327">
        <w:t xml:space="preserve"> %.f ka </w:t>
      </w:r>
      <w:proofErr w:type="spellStart"/>
      <w:r w:rsidR="004B3327">
        <w:t>matlab</w:t>
      </w:r>
      <w:proofErr w:type="spellEnd"/>
      <w:r w:rsidR="004B3327">
        <w:t xml:space="preserve"> </w:t>
      </w:r>
      <w:r w:rsidR="00F42DED">
        <w:t xml:space="preserve">value of number , %.2f ka </w:t>
      </w:r>
      <w:proofErr w:type="spellStart"/>
      <w:r w:rsidR="00F42DED">
        <w:t>matlab</w:t>
      </w:r>
      <w:proofErr w:type="spellEnd"/>
      <w:r w:rsidR="00F42DED">
        <w:t xml:space="preserve"> valu</w:t>
      </w:r>
      <w:r w:rsidR="00DC0B1F">
        <w:t xml:space="preserve">e of number in point </w:t>
      </w:r>
      <w:r w:rsidR="00D26664">
        <w:t>##</w:t>
      </w:r>
      <w:r w:rsidR="00EA4BFF">
        <w:t>)</w:t>
      </w:r>
      <w:r w:rsidR="00DC0B1F">
        <w:tab/>
      </w:r>
      <w:r w:rsidR="00DC0B1F">
        <w:tab/>
        <w:t xml:space="preserve">     </w:t>
      </w:r>
      <w:proofErr w:type="spellStart"/>
      <w:r w:rsidR="00DC0B1F">
        <w:t>plt.show</w:t>
      </w:r>
      <w:proofErr w:type="spellEnd"/>
      <w:r w:rsidR="00DC0B1F">
        <w:t>()</w:t>
      </w:r>
      <w:ins w:id="23" w:author="Microsoft Word" w:date="2024-09-01T20:04:00Z" w16du:dateUtc="2024-09-01T14:34:00Z">
        <w:r w:rsidR="005A1645" w:rsidRPr="00C76C96">
          <w:t xml:space="preserve"> </w:t>
        </w:r>
      </w:ins>
      <w:r w:rsidR="00F50FD5">
        <w:tab/>
      </w:r>
      <w:r w:rsidR="00F50FD5">
        <w:tab/>
      </w:r>
      <w:r w:rsidR="00F50FD5">
        <w:tab/>
      </w:r>
      <w:r w:rsidR="00F50FD5">
        <w:tab/>
      </w:r>
      <w:r w:rsidR="00F50FD5">
        <w:tab/>
      </w:r>
      <w:r w:rsidR="00F50FD5">
        <w:tab/>
      </w:r>
      <w:r w:rsidR="00F50FD5">
        <w:tab/>
      </w:r>
      <w:r w:rsidR="00F50FD5">
        <w:tab/>
      </w:r>
      <w:r w:rsidR="00F50FD5">
        <w:tab/>
      </w:r>
      <w:r w:rsidR="00F50FD5">
        <w:tab/>
      </w:r>
      <w:r w:rsidR="00F50FD5">
        <w:tab/>
      </w:r>
      <w:r w:rsidR="00F50FD5">
        <w:tab/>
      </w:r>
      <w:r w:rsidR="00F50FD5">
        <w:tab/>
      </w:r>
      <w:r w:rsidR="00D7407C">
        <w:t xml:space="preserve">      if you want to take data from any file firstly impot pandas and </w:t>
      </w:r>
      <w:proofErr w:type="spellStart"/>
      <w:r w:rsidR="00D7407C">
        <w:t>matplotlib.pyplot</w:t>
      </w:r>
      <w:proofErr w:type="spellEnd"/>
      <w:r w:rsidR="00D7407C">
        <w:t xml:space="preserve"> then take data </w:t>
      </w:r>
      <w:r w:rsidR="00D7407C">
        <w:tab/>
      </w:r>
      <w:r w:rsidR="00D7407C">
        <w:tab/>
      </w:r>
      <w:r w:rsidR="00D7407C">
        <w:tab/>
        <w:t xml:space="preserve">      </w:t>
      </w:r>
      <w:proofErr w:type="spellStart"/>
      <w:r w:rsidR="00D7407C">
        <w:t>df</w:t>
      </w:r>
      <w:proofErr w:type="spellEnd"/>
      <w:r w:rsidR="00D7407C">
        <w:t xml:space="preserve"> = </w:t>
      </w:r>
      <w:proofErr w:type="spellStart"/>
      <w:r w:rsidR="00D7407C">
        <w:t>pandas.DataFrame</w:t>
      </w:r>
      <w:proofErr w:type="spellEnd"/>
      <w:r w:rsidR="00D7407C">
        <w:t xml:space="preserve">(data) </w:t>
      </w:r>
      <w:r w:rsidR="00D7407C">
        <w:tab/>
      </w:r>
      <w:r w:rsidR="00D7407C">
        <w:tab/>
      </w:r>
      <w:r w:rsidR="00D7407C">
        <w:tab/>
      </w:r>
      <w:r w:rsidR="00D7407C">
        <w:tab/>
      </w:r>
      <w:r w:rsidR="00D7407C">
        <w:tab/>
      </w:r>
      <w:r w:rsidR="00D7407C">
        <w:tab/>
      </w:r>
      <w:r w:rsidR="00D7407C">
        <w:tab/>
      </w:r>
      <w:r w:rsidR="00D7407C">
        <w:tab/>
      </w:r>
      <w:r w:rsidR="00D7407C">
        <w:tab/>
      </w:r>
      <w:r w:rsidR="00D7407C">
        <w:tab/>
        <w:t xml:space="preserve">       </w:t>
      </w:r>
      <w:proofErr w:type="spellStart"/>
      <w:r w:rsidR="00174D78">
        <w:t>grouped_by</w:t>
      </w:r>
      <w:proofErr w:type="spellEnd"/>
      <w:r w:rsidR="00174D78">
        <w:t xml:space="preserve"> = </w:t>
      </w:r>
      <w:proofErr w:type="spellStart"/>
      <w:r w:rsidR="00174D78">
        <w:t>df.grouped</w:t>
      </w:r>
      <w:proofErr w:type="spellEnd"/>
      <w:r w:rsidR="00174D78">
        <w:t xml:space="preserve">(“by which column you want to make data from it ”)[“## place where value is given ##”].sum()  </w:t>
      </w:r>
      <w:r w:rsidR="00A64C7C">
        <w:tab/>
      </w:r>
      <w:r w:rsidR="00A64C7C">
        <w:tab/>
      </w:r>
      <w:r w:rsidR="00174D78">
        <w:t>print(</w:t>
      </w:r>
      <w:proofErr w:type="spellStart"/>
      <w:r w:rsidR="00174D78">
        <w:t>grouped_by</w:t>
      </w:r>
      <w:proofErr w:type="spellEnd"/>
      <w:r w:rsidR="00174D78">
        <w:t>)</w:t>
      </w:r>
      <w:r w:rsidR="00174D78">
        <w:tab/>
      </w:r>
      <w:proofErr w:type="spellStart"/>
      <w:r w:rsidR="00994B39">
        <w:t>plt.pie</w:t>
      </w:r>
      <w:proofErr w:type="spellEnd"/>
      <w:r w:rsidR="00994B39">
        <w:t>(</w:t>
      </w:r>
      <w:proofErr w:type="spellStart"/>
      <w:r w:rsidR="00994B39">
        <w:t>grouped_by</w:t>
      </w:r>
      <w:r w:rsidR="00D235D0">
        <w:t>.values</w:t>
      </w:r>
      <w:proofErr w:type="spellEnd"/>
      <w:r w:rsidR="00D235D0">
        <w:t xml:space="preserve">, labels = </w:t>
      </w:r>
      <w:proofErr w:type="spellStart"/>
      <w:r w:rsidR="005869E0">
        <w:t>grouped_by.index</w:t>
      </w:r>
      <w:proofErr w:type="spellEnd"/>
      <w:r w:rsidR="00994B39">
        <w:t>)</w:t>
      </w:r>
      <w:r w:rsidR="005869E0">
        <w:tab/>
      </w:r>
      <w:r w:rsidR="005869E0">
        <w:tab/>
      </w:r>
      <w:r w:rsidR="00BD2BA9">
        <w:t xml:space="preserve"> </w:t>
      </w:r>
      <w:proofErr w:type="spellStart"/>
      <w:r w:rsidR="00BD2BA9">
        <w:t>plt</w:t>
      </w:r>
      <w:ins w:id="24" w:author="mayank bhatt" w:date="2024-09-01T20:12:00Z" w16du:dateUtc="2024-09-01T14:42:00Z">
        <w:r w:rsidR="00BD2BA9">
          <w:t>.show</w:t>
        </w:r>
        <w:proofErr w:type="spellEnd"/>
        <w:r w:rsidR="00BD2BA9">
          <w:t>()</w:t>
        </w:r>
      </w:ins>
      <w:r w:rsidR="00BD2BA9">
        <w:tab/>
      </w:r>
      <w:r w:rsidR="00BD2BA9">
        <w:tab/>
      </w:r>
      <w:ins w:id="25" w:author="Microsoft Word" w:date="2024-09-01T20:04:00Z" w16du:dateUtc="2024-09-01T14:34:00Z">
        <w:r w:rsidR="00BD2BA9">
          <w:t>print(</w:t>
        </w:r>
        <w:proofErr w:type="spellStart"/>
        <w:r w:rsidR="00BD2BA9">
          <w:t>df</w:t>
        </w:r>
        <w:proofErr w:type="spellEnd"/>
        <w:r w:rsidR="00BD2BA9">
          <w:t>)</w:t>
        </w:r>
      </w:ins>
    </w:p>
    <w:p w14:paraId="773C6CCB" w14:textId="40E48693" w:rsidR="00812B7E" w:rsidRDefault="00DA3BCC" w:rsidP="00E273BA">
      <w:r w:rsidRPr="009420F9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5" behindDoc="0" locked="0" layoutInCell="1" allowOverlap="1" wp14:anchorId="035D40C4" wp14:editId="021BB387">
                <wp:simplePos x="0" y="0"/>
                <wp:positionH relativeFrom="column">
                  <wp:posOffset>5291640</wp:posOffset>
                </wp:positionH>
                <wp:positionV relativeFrom="paragraph">
                  <wp:posOffset>333742</wp:posOffset>
                </wp:positionV>
                <wp:extent cx="360" cy="360"/>
                <wp:effectExtent l="38100" t="38100" r="38100" b="38100"/>
                <wp:wrapNone/>
                <wp:docPr id="93717189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831E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416.15pt;margin-top:25.8pt;width:1.05pt;height:1.05pt;z-index:2516695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DxrQ7scBAABqBAAAEAAAAAAAAAAAAAAAAADTAwAAZHJz&#10;L2luay9pbmsxLnhtbFBLAQItABQABgAIAAAAIQCR6vyN3QAAAAkBAAAPAAAAAAAAAAAAAAAAAMg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 w:rsidR="00FE6B35" w:rsidRPr="009420F9">
        <w:rPr>
          <w:b/>
          <w:bCs/>
        </w:rPr>
        <w:t xml:space="preserve">5, </w:t>
      </w:r>
      <w:r w:rsidR="00054AF0" w:rsidRPr="009420F9">
        <w:rPr>
          <w:b/>
          <w:bCs/>
        </w:rPr>
        <w:t>Box Plot-</w:t>
      </w:r>
      <w:r w:rsidR="00FE6B35" w:rsidRPr="009420F9">
        <w:rPr>
          <w:b/>
          <w:bCs/>
        </w:rPr>
        <w:t>Matplotlib</w:t>
      </w:r>
      <w:r w:rsidR="00A4745F" w:rsidRPr="009420F9">
        <w:rPr>
          <w:b/>
          <w:bCs/>
        </w:rPr>
        <w:t>=</w:t>
      </w:r>
      <w:r w:rsidR="00FE6B35" w:rsidRPr="009420F9">
        <w:rPr>
          <w:b/>
          <w:bCs/>
        </w:rPr>
        <w:t xml:space="preserve"> </w:t>
      </w:r>
      <w:r w:rsidR="00263BFD">
        <w:t xml:space="preserve">firstly import </w:t>
      </w:r>
      <w:proofErr w:type="spellStart"/>
      <w:r w:rsidR="00263BFD">
        <w:t>matplotlib.pyplot</w:t>
      </w:r>
      <w:proofErr w:type="spellEnd"/>
      <w:r w:rsidR="007415CD">
        <w:t xml:space="preserve"> then put the values </w:t>
      </w:r>
      <w:r w:rsidR="000C6969">
        <w:tab/>
      </w:r>
      <w:r w:rsidR="000C6969">
        <w:tab/>
      </w:r>
      <w:r w:rsidR="00BA74BA">
        <w:tab/>
        <w:t xml:space="preserve">             </w:t>
      </w:r>
      <w:proofErr w:type="spellStart"/>
      <w:r w:rsidR="000C6969">
        <w:t>plt.boxpllot</w:t>
      </w:r>
      <w:proofErr w:type="spellEnd"/>
      <w:r w:rsidR="000C6969">
        <w:t>(</w:t>
      </w:r>
      <w:r w:rsidR="00670ECB">
        <w:t>## value name ##</w:t>
      </w:r>
      <w:r w:rsidR="000C6969">
        <w:t>)</w:t>
      </w:r>
      <w:r w:rsidR="00BA74BA">
        <w:tab/>
      </w:r>
      <w:r w:rsidR="00BA74BA">
        <w:tab/>
      </w:r>
      <w:r w:rsidR="00670ECB">
        <w:tab/>
      </w:r>
      <w:r w:rsidR="00670ECB">
        <w:tab/>
      </w:r>
      <w:r w:rsidR="00670ECB">
        <w:tab/>
      </w:r>
      <w:r w:rsidR="00670ECB">
        <w:tab/>
      </w:r>
      <w:proofErr w:type="spellStart"/>
      <w:r w:rsidR="00BA74BA">
        <w:t>plt.show</w:t>
      </w:r>
      <w:proofErr w:type="spellEnd"/>
      <w:r w:rsidR="00BA74BA">
        <w:t>()</w:t>
      </w:r>
      <w:r w:rsidR="00276B9E">
        <w:t xml:space="preserve">   </w:t>
      </w:r>
      <w:r w:rsidR="00320173">
        <w:t xml:space="preserve">       </w:t>
      </w:r>
      <w:r w:rsidR="00320173">
        <w:tab/>
      </w:r>
      <w:r w:rsidR="00320173">
        <w:tab/>
      </w:r>
      <w:r w:rsidR="00320173">
        <w:tab/>
      </w:r>
      <w:r w:rsidR="00320173">
        <w:tab/>
        <w:t xml:space="preserve">      </w:t>
      </w:r>
      <w:r w:rsidR="00276B9E">
        <w:t>if you want to take data from any file firstly impot</w:t>
      </w:r>
      <w:r w:rsidR="002A5344" w:rsidRPr="002A5344">
        <w:t xml:space="preserve"> </w:t>
      </w:r>
      <w:r w:rsidR="002A5344">
        <w:t>pandas and</w:t>
      </w:r>
      <w:r w:rsidR="00276B9E">
        <w:t xml:space="preserve"> </w:t>
      </w:r>
      <w:proofErr w:type="spellStart"/>
      <w:r w:rsidR="00276B9E">
        <w:t>matplotlib.pyplot</w:t>
      </w:r>
      <w:proofErr w:type="spellEnd"/>
      <w:r w:rsidR="00276B9E">
        <w:t xml:space="preserve"> then take data</w:t>
      </w:r>
      <w:r w:rsidR="001F6256">
        <w:t xml:space="preserve"> </w:t>
      </w:r>
      <w:r w:rsidR="0012430B">
        <w:tab/>
      </w:r>
      <w:r w:rsidR="0012430B">
        <w:tab/>
      </w:r>
      <w:r w:rsidR="0012430B">
        <w:tab/>
        <w:t xml:space="preserve">     </w:t>
      </w:r>
      <w:proofErr w:type="spellStart"/>
      <w:r w:rsidR="0012430B">
        <w:t>df</w:t>
      </w:r>
      <w:proofErr w:type="spellEnd"/>
      <w:r w:rsidR="0012430B">
        <w:t xml:space="preserve"> = </w:t>
      </w:r>
      <w:proofErr w:type="spellStart"/>
      <w:r w:rsidR="0012430B">
        <w:t>pandas.DataFrame</w:t>
      </w:r>
      <w:proofErr w:type="spellEnd"/>
      <w:r w:rsidR="0012430B">
        <w:t xml:space="preserve">(data) </w:t>
      </w:r>
      <w:r w:rsidR="0012430B">
        <w:tab/>
      </w:r>
      <w:r w:rsidR="00A05C66">
        <w:t xml:space="preserve"> </w:t>
      </w:r>
      <w:proofErr w:type="spellStart"/>
      <w:r w:rsidR="00FD1929">
        <w:t>plt.boxplot</w:t>
      </w:r>
      <w:proofErr w:type="spellEnd"/>
      <w:r w:rsidR="00FD1929">
        <w:t>(</w:t>
      </w:r>
      <w:proofErr w:type="spellStart"/>
      <w:r w:rsidR="00FD1929">
        <w:t>df</w:t>
      </w:r>
      <w:proofErr w:type="spellEnd"/>
      <w:r w:rsidR="00FD1929">
        <w:t xml:space="preserve"> [“## thing you </w:t>
      </w:r>
      <w:r w:rsidR="002440AD">
        <w:t xml:space="preserve">want to print on the chart </w:t>
      </w:r>
      <w:r w:rsidR="00FD1929">
        <w:t>##”])</w:t>
      </w:r>
      <w:r w:rsidR="00D61B99">
        <w:tab/>
      </w:r>
      <w:proofErr w:type="spellStart"/>
      <w:r w:rsidR="00D61B99">
        <w:t>plt.show</w:t>
      </w:r>
      <w:proofErr w:type="spellEnd"/>
      <w:r w:rsidR="00D61B99">
        <w:t>()</w:t>
      </w:r>
      <w:r w:rsidR="00320173">
        <w:t xml:space="preserve"> </w:t>
      </w:r>
      <w:r w:rsidR="00D3662C">
        <w:t xml:space="preserve">     </w:t>
      </w:r>
      <w:r w:rsidR="00A170BD">
        <w:t xml:space="preserve">Min/LF = </w:t>
      </w:r>
      <w:r w:rsidR="001B312F">
        <w:t>Q1 – 1.5 ( IQR )</w:t>
      </w:r>
      <w:r w:rsidR="005A146F">
        <w:t xml:space="preserve">        </w:t>
      </w:r>
      <w:r w:rsidR="00A45E96">
        <w:t>Max/UF = Q3</w:t>
      </w:r>
      <w:r w:rsidR="003A1498">
        <w:t xml:space="preserve"> + 15</w:t>
      </w:r>
      <w:r w:rsidR="00D50939">
        <w:t xml:space="preserve"> (</w:t>
      </w:r>
      <w:r w:rsidR="00846DD4">
        <w:t xml:space="preserve"> IQR </w:t>
      </w:r>
      <w:r w:rsidR="00D50939">
        <w:t>)</w:t>
      </w:r>
      <w:r w:rsidR="00846DD4">
        <w:tab/>
      </w:r>
      <w:r w:rsidR="005A146F">
        <w:t xml:space="preserve">  </w:t>
      </w:r>
      <w:r w:rsidR="00846DD4">
        <w:t>IQR = Q3 – Q1</w:t>
      </w:r>
      <w:r w:rsidR="0098642A">
        <w:tab/>
      </w:r>
      <w:r w:rsidR="00E94776">
        <w:t xml:space="preserve">    </w:t>
      </w:r>
      <w:r w:rsidR="005A146F">
        <w:t xml:space="preserve"> </w:t>
      </w:r>
      <w:proofErr w:type="spellStart"/>
      <w:r w:rsidR="00E94776">
        <w:t>Q1</w:t>
      </w:r>
      <w:proofErr w:type="spellEnd"/>
      <w:r w:rsidR="00E94776">
        <w:t xml:space="preserve"> = 2</w:t>
      </w:r>
      <w:r w:rsidR="00C23985">
        <w:t>5/100 * ##no</w:t>
      </w:r>
      <w:r w:rsidR="004F3C83">
        <w:t xml:space="preserve"> of element </w:t>
      </w:r>
      <w:r w:rsidR="005A146F">
        <w:t xml:space="preserve">+ </w:t>
      </w:r>
      <w:r w:rsidR="004F3C83">
        <w:t>1</w:t>
      </w:r>
      <w:r w:rsidR="00C23985">
        <w:t>##</w:t>
      </w:r>
      <w:r w:rsidR="00386226">
        <w:tab/>
      </w:r>
    </w:p>
    <w:p w14:paraId="51F60DC5" w14:textId="1F5EB57D" w:rsidR="00813A48" w:rsidRDefault="00916E16" w:rsidP="00E273BA">
      <w:r>
        <w:rPr>
          <w:noProof/>
        </w:rPr>
        <w:drawing>
          <wp:anchor distT="0" distB="0" distL="114300" distR="114300" simplePos="0" relativeHeight="251670529" behindDoc="1" locked="0" layoutInCell="1" allowOverlap="1" wp14:anchorId="033BAA29" wp14:editId="3847CD98">
            <wp:simplePos x="0" y="0"/>
            <wp:positionH relativeFrom="margin">
              <wp:posOffset>-103312</wp:posOffset>
            </wp:positionH>
            <wp:positionV relativeFrom="page">
              <wp:posOffset>4531802</wp:posOffset>
            </wp:positionV>
            <wp:extent cx="3633470" cy="1971675"/>
            <wp:effectExtent l="0" t="0" r="5080" b="9525"/>
            <wp:wrapTight wrapText="bothSides">
              <wp:wrapPolygon edited="0">
                <wp:start x="0" y="0"/>
                <wp:lineTo x="0" y="21496"/>
                <wp:lineTo x="21517" y="21496"/>
                <wp:lineTo x="21517" y="0"/>
                <wp:lineTo x="0" y="0"/>
              </wp:wrapPolygon>
            </wp:wrapTight>
            <wp:docPr id="636853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53658" name="Picture 6368536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226">
        <w:tab/>
      </w:r>
    </w:p>
    <w:p w14:paraId="52B16792" w14:textId="0BBCFB40" w:rsidR="00780B59" w:rsidRDefault="00386226" w:rsidP="00E273BA">
      <w:r>
        <w:tab/>
      </w:r>
      <w:r>
        <w:tab/>
      </w:r>
      <w:r>
        <w:tab/>
      </w:r>
      <w:r w:rsidR="00E94776">
        <w:t xml:space="preserve"> </w:t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C5137F">
        <w:tab/>
      </w:r>
      <w:r w:rsidR="00703709">
        <w:t xml:space="preserve">    </w:t>
      </w:r>
      <w:r w:rsidR="00916E16">
        <w:tab/>
      </w:r>
      <w:r w:rsidR="00916E16">
        <w:tab/>
      </w:r>
      <w:r w:rsidR="00916E16">
        <w:tab/>
      </w:r>
      <w:r w:rsidR="00916E16">
        <w:tab/>
      </w:r>
      <w:r w:rsidR="00916E16">
        <w:tab/>
      </w:r>
      <w:r w:rsidR="00916E16">
        <w:tab/>
      </w:r>
      <w:r w:rsidR="00916E16">
        <w:tab/>
      </w:r>
      <w:r w:rsidR="00916E16">
        <w:tab/>
      </w:r>
      <w:r w:rsidR="00916E16">
        <w:tab/>
      </w:r>
      <w:r w:rsidR="00916E16">
        <w:tab/>
      </w:r>
      <w:r w:rsidR="00916E16">
        <w:tab/>
      </w:r>
      <w:r w:rsidR="00916E16">
        <w:tab/>
      </w:r>
      <w:r w:rsidR="00916E16">
        <w:tab/>
      </w:r>
      <w:r w:rsidR="00916E16">
        <w:tab/>
      </w:r>
      <w:r w:rsidR="00916E16">
        <w:tab/>
      </w:r>
      <w:r w:rsidR="00916E16">
        <w:tab/>
        <w:t xml:space="preserve">    </w:t>
      </w:r>
      <w:r w:rsidR="00703709">
        <w:t xml:space="preserve"> </w:t>
      </w:r>
      <w:r w:rsidR="00B97D70" w:rsidRPr="009420F9">
        <w:rPr>
          <w:b/>
          <w:bCs/>
        </w:rPr>
        <w:t>6, Histogram plot Matplotlib</w:t>
      </w:r>
      <w:r w:rsidR="009420F9" w:rsidRPr="009420F9">
        <w:rPr>
          <w:b/>
          <w:bCs/>
        </w:rPr>
        <w:t>=</w:t>
      </w:r>
      <w:r w:rsidR="008613FD">
        <w:rPr>
          <w:u w:val="single"/>
        </w:rPr>
        <w:t xml:space="preserve"> </w:t>
      </w:r>
      <w:r w:rsidR="00703709">
        <w:t xml:space="preserve"> </w:t>
      </w:r>
      <w:r w:rsidR="00A2783F">
        <w:t xml:space="preserve">firstly import </w:t>
      </w:r>
      <w:proofErr w:type="spellStart"/>
      <w:r w:rsidR="00A2783F">
        <w:t>matplotlib.pyplot</w:t>
      </w:r>
      <w:proofErr w:type="spellEnd"/>
      <w:r w:rsidR="00A2783F">
        <w:t xml:space="preserve"> then put the values</w:t>
      </w:r>
      <w:r w:rsidR="00D76423">
        <w:t xml:space="preserve"> </w:t>
      </w:r>
      <w:r w:rsidR="00D76423">
        <w:tab/>
      </w:r>
      <w:r w:rsidR="00D76423">
        <w:tab/>
      </w:r>
      <w:r w:rsidR="00D76423">
        <w:tab/>
      </w:r>
      <w:r w:rsidR="00D76423">
        <w:tab/>
      </w:r>
      <w:r w:rsidR="001C0AC0">
        <w:t xml:space="preserve">   </w:t>
      </w:r>
      <w:proofErr w:type="spellStart"/>
      <w:r w:rsidR="001C0AC0">
        <w:t>plt.hist</w:t>
      </w:r>
      <w:proofErr w:type="spellEnd"/>
      <w:r w:rsidR="001C0AC0">
        <w:t>(</w:t>
      </w:r>
      <w:r w:rsidR="00AD1D0C">
        <w:t>## value name ##</w:t>
      </w:r>
      <w:r w:rsidR="005465AA">
        <w:t>, bins = ##</w:t>
      </w:r>
      <w:r w:rsidR="006635A2">
        <w:t xml:space="preserve"> no of collum you want to make </w:t>
      </w:r>
      <w:r w:rsidR="005465AA">
        <w:t>##</w:t>
      </w:r>
      <w:r w:rsidR="00A7288B">
        <w:t xml:space="preserve"> ,</w:t>
      </w:r>
      <w:r w:rsidR="00196E27">
        <w:t xml:space="preserve"> </w:t>
      </w:r>
      <w:proofErr w:type="spellStart"/>
      <w:r w:rsidR="00905B3C">
        <w:t>ed</w:t>
      </w:r>
      <w:r w:rsidR="00196E27">
        <w:t>gecolor</w:t>
      </w:r>
      <w:proofErr w:type="spellEnd"/>
      <w:r w:rsidR="00196E27">
        <w:t xml:space="preserve"> = “## </w:t>
      </w:r>
      <w:r w:rsidR="00DE5FB4">
        <w:t xml:space="preserve">name of color you want in your </w:t>
      </w:r>
      <w:r w:rsidR="00E000DD">
        <w:t xml:space="preserve">outline </w:t>
      </w:r>
      <w:r w:rsidR="00196E27">
        <w:t>##”</w:t>
      </w:r>
      <w:r w:rsidR="00E000DD">
        <w:t>, color = “</w:t>
      </w:r>
      <w:r w:rsidR="00E651A8">
        <w:t xml:space="preserve"> Name of color you want in your collum </w:t>
      </w:r>
      <w:r w:rsidR="00E000DD">
        <w:t>”</w:t>
      </w:r>
      <w:r w:rsidR="00A7288B">
        <w:t xml:space="preserve"> </w:t>
      </w:r>
      <w:r w:rsidR="001C0AC0">
        <w:t>)</w:t>
      </w:r>
      <w:r w:rsidR="00E13EF0">
        <w:tab/>
      </w:r>
      <w:r w:rsidR="00E13EF0">
        <w:tab/>
      </w:r>
      <w:proofErr w:type="spellStart"/>
      <w:r w:rsidR="00E13EF0">
        <w:t>plt.show</w:t>
      </w:r>
      <w:proofErr w:type="spellEnd"/>
      <w:r w:rsidR="00E13EF0">
        <w:t>()</w:t>
      </w:r>
      <w:r w:rsidR="00703709">
        <w:t xml:space="preserve"> </w:t>
      </w:r>
      <w:r w:rsidR="008A04B4">
        <w:tab/>
      </w:r>
      <w:r w:rsidR="008A04B4">
        <w:tab/>
      </w:r>
      <w:r w:rsidR="008A04B4">
        <w:tab/>
        <w:t xml:space="preserve">      if you want to take data from any file firstly impot</w:t>
      </w:r>
      <w:r w:rsidR="008A04B4" w:rsidRPr="002A5344">
        <w:t xml:space="preserve"> </w:t>
      </w:r>
      <w:r w:rsidR="008A04B4">
        <w:t xml:space="preserve">pandas and </w:t>
      </w:r>
      <w:proofErr w:type="spellStart"/>
      <w:r w:rsidR="008A04B4">
        <w:t>matplotlib.pyplot</w:t>
      </w:r>
      <w:proofErr w:type="spellEnd"/>
      <w:r w:rsidR="008A04B4">
        <w:t xml:space="preserve"> then take data </w:t>
      </w:r>
      <w:r w:rsidR="008A04B4">
        <w:tab/>
      </w:r>
      <w:r w:rsidR="008A04B4">
        <w:tab/>
      </w:r>
      <w:r w:rsidR="008A04B4">
        <w:tab/>
        <w:t xml:space="preserve">     </w:t>
      </w:r>
      <w:proofErr w:type="spellStart"/>
      <w:r w:rsidR="008A04B4">
        <w:t>df</w:t>
      </w:r>
      <w:proofErr w:type="spellEnd"/>
      <w:r w:rsidR="008A04B4">
        <w:t xml:space="preserve"> = </w:t>
      </w:r>
      <w:proofErr w:type="spellStart"/>
      <w:r w:rsidR="008A04B4">
        <w:t>pandas.DataFrame</w:t>
      </w:r>
      <w:proofErr w:type="spellEnd"/>
      <w:r w:rsidR="008A04B4">
        <w:t>(data)</w:t>
      </w:r>
      <w:r w:rsidR="00DE4B44">
        <w:tab/>
      </w:r>
      <w:r w:rsidR="00DE4B44">
        <w:tab/>
      </w:r>
      <w:r w:rsidR="00DE4B44">
        <w:tab/>
        <w:t>print(</w:t>
      </w:r>
      <w:proofErr w:type="spellStart"/>
      <w:r w:rsidR="00DE4B44">
        <w:t>df</w:t>
      </w:r>
      <w:proofErr w:type="spellEnd"/>
      <w:r w:rsidR="00DE4B44">
        <w:t>)</w:t>
      </w:r>
      <w:r w:rsidR="00DE4B44">
        <w:tab/>
      </w:r>
      <w:r w:rsidR="00DE4B44">
        <w:tab/>
      </w:r>
      <w:r w:rsidR="00DE4B44">
        <w:tab/>
      </w:r>
      <w:r w:rsidR="00DE4B44">
        <w:tab/>
      </w:r>
      <w:r w:rsidR="00DE4B44">
        <w:tab/>
      </w:r>
      <w:r w:rsidR="008C44FB">
        <w:t xml:space="preserve">            </w:t>
      </w:r>
      <w:proofErr w:type="spellStart"/>
      <w:r w:rsidR="00DE4B44">
        <w:t>plt</w:t>
      </w:r>
      <w:r w:rsidR="00A81E23">
        <w:t>.hist</w:t>
      </w:r>
      <w:proofErr w:type="spellEnd"/>
      <w:r w:rsidR="00A81E23">
        <w:t>(</w:t>
      </w:r>
      <w:proofErr w:type="spellStart"/>
      <w:r w:rsidR="00A81E23">
        <w:t>df</w:t>
      </w:r>
      <w:proofErr w:type="spellEnd"/>
      <w:r w:rsidR="00A81E23">
        <w:t>[“</w:t>
      </w:r>
      <w:r w:rsidR="00DD7BAB">
        <w:t>by which column you want to make data from it</w:t>
      </w:r>
      <w:r w:rsidR="00A81E23">
        <w:t>”]</w:t>
      </w:r>
      <w:r w:rsidR="009C0015">
        <w:t>,</w:t>
      </w:r>
      <w:r w:rsidR="009C0015" w:rsidRPr="009C0015">
        <w:t xml:space="preserve"> </w:t>
      </w:r>
      <w:r w:rsidR="009C0015">
        <w:t>bins = ## no of collum you want to make ##</w:t>
      </w:r>
      <w:r w:rsidR="00A81E23">
        <w:t>)</w:t>
      </w:r>
      <w:r w:rsidR="008C44FB">
        <w:tab/>
        <w:t xml:space="preserve">    </w:t>
      </w:r>
      <w:proofErr w:type="spellStart"/>
      <w:r w:rsidR="008C44FB">
        <w:t>plt.show</w:t>
      </w:r>
      <w:proofErr w:type="spellEnd"/>
      <w:r w:rsidR="008C44FB">
        <w:t>()</w:t>
      </w:r>
    </w:p>
    <w:p w14:paraId="37EABD86" w14:textId="5EB29D05" w:rsidR="00B308EA" w:rsidRPr="000A7AE5" w:rsidRDefault="00B308EA" w:rsidP="00E273BA">
      <w:r w:rsidRPr="009420F9">
        <w:rPr>
          <w:b/>
          <w:bCs/>
        </w:rPr>
        <w:t>7, Violin Plot Matplotlib</w:t>
      </w:r>
      <w:r w:rsidR="003F3105" w:rsidRPr="009420F9">
        <w:rPr>
          <w:b/>
          <w:bCs/>
        </w:rPr>
        <w:t>:</w:t>
      </w:r>
      <w:r w:rsidR="00EC1F71">
        <w:rPr>
          <w:u w:val="single"/>
        </w:rPr>
        <w:t xml:space="preserve"> </w:t>
      </w:r>
      <w:r w:rsidR="00563613">
        <w:t xml:space="preserve">firstly import </w:t>
      </w:r>
      <w:proofErr w:type="spellStart"/>
      <w:proofErr w:type="gramStart"/>
      <w:r w:rsidR="00563613">
        <w:t>matplotlib.pyplot</w:t>
      </w:r>
      <w:proofErr w:type="spellEnd"/>
      <w:proofErr w:type="gramEnd"/>
      <w:r w:rsidR="00563613">
        <w:t xml:space="preserve"> then put the values</w:t>
      </w:r>
      <w:r w:rsidR="00221343">
        <w:t xml:space="preserve"> </w:t>
      </w:r>
      <w:r w:rsidR="008D37FB">
        <w:tab/>
      </w:r>
      <w:r w:rsidR="008D37FB">
        <w:tab/>
      </w:r>
      <w:r w:rsidR="008D37FB">
        <w:tab/>
        <w:t xml:space="preserve">               </w:t>
      </w:r>
      <w:proofErr w:type="spellStart"/>
      <w:r w:rsidR="008D37FB">
        <w:t>plt.violinplot</w:t>
      </w:r>
      <w:proofErr w:type="spellEnd"/>
      <w:r w:rsidR="002E2FE3">
        <w:t>(## value name ##</w:t>
      </w:r>
      <w:r w:rsidR="007B5684">
        <w:t xml:space="preserve">, </w:t>
      </w:r>
      <w:proofErr w:type="spellStart"/>
      <w:r w:rsidR="007B5684">
        <w:t>showmedians</w:t>
      </w:r>
      <w:proofErr w:type="spellEnd"/>
      <w:r w:rsidR="007B5684">
        <w:t xml:space="preserve"> = True</w:t>
      </w:r>
      <w:r w:rsidR="002E2FE3">
        <w:t>)</w:t>
      </w:r>
      <w:r w:rsidR="000A7AE5">
        <w:tab/>
      </w:r>
      <w:r w:rsidR="000A7AE5">
        <w:tab/>
      </w:r>
      <w:proofErr w:type="spellStart"/>
      <w:r w:rsidR="000A7AE5">
        <w:t>plt.show</w:t>
      </w:r>
      <w:proofErr w:type="spellEnd"/>
      <w:r w:rsidR="000A7AE5">
        <w:t>()</w:t>
      </w:r>
      <w:r w:rsidR="00A23A9F">
        <w:tab/>
      </w:r>
      <w:r w:rsidR="00A23A9F">
        <w:tab/>
      </w:r>
      <w:r w:rsidR="00A23A9F">
        <w:tab/>
      </w:r>
      <w:r w:rsidR="00A23A9F">
        <w:tab/>
      </w:r>
      <w:r w:rsidR="00A23A9F">
        <w:tab/>
        <w:t xml:space="preserve">       if you want to take data from any file firstly impot</w:t>
      </w:r>
      <w:r w:rsidR="00A23A9F" w:rsidRPr="002A5344">
        <w:t xml:space="preserve"> </w:t>
      </w:r>
      <w:r w:rsidR="00A23A9F">
        <w:t xml:space="preserve">pandas and </w:t>
      </w:r>
      <w:proofErr w:type="spellStart"/>
      <w:r w:rsidR="00A23A9F">
        <w:t>matplotlib.pyplot</w:t>
      </w:r>
      <w:proofErr w:type="spellEnd"/>
      <w:r w:rsidR="00A23A9F">
        <w:t xml:space="preserve"> then take data </w:t>
      </w:r>
      <w:r w:rsidR="00A23A9F">
        <w:tab/>
      </w:r>
      <w:r w:rsidR="00A23A9F">
        <w:tab/>
      </w:r>
      <w:r w:rsidR="00A23A9F">
        <w:tab/>
        <w:t xml:space="preserve">     </w:t>
      </w:r>
      <w:proofErr w:type="spellStart"/>
      <w:r w:rsidR="00A23A9F">
        <w:t>df</w:t>
      </w:r>
      <w:proofErr w:type="spellEnd"/>
      <w:r w:rsidR="00A23A9F">
        <w:t xml:space="preserve"> = </w:t>
      </w:r>
      <w:proofErr w:type="spellStart"/>
      <w:r w:rsidR="00A23A9F">
        <w:t>pandas.DataFrame</w:t>
      </w:r>
      <w:proofErr w:type="spellEnd"/>
      <w:r w:rsidR="00A23A9F">
        <w:t>(data)</w:t>
      </w:r>
      <w:r w:rsidR="00A23A9F">
        <w:tab/>
      </w:r>
      <w:r w:rsidR="00A23A9F">
        <w:tab/>
      </w:r>
      <w:r w:rsidR="00A23A9F">
        <w:tab/>
        <w:t>print(</w:t>
      </w:r>
      <w:proofErr w:type="spellStart"/>
      <w:r w:rsidR="00A23A9F">
        <w:t>df</w:t>
      </w:r>
      <w:proofErr w:type="spellEnd"/>
      <w:r w:rsidR="00A23A9F">
        <w:t>)</w:t>
      </w:r>
      <w:r w:rsidR="00A23A9F">
        <w:tab/>
      </w:r>
      <w:r w:rsidR="00A23A9F">
        <w:tab/>
      </w:r>
      <w:r w:rsidR="00A23A9F">
        <w:tab/>
      </w:r>
      <w:r w:rsidR="00A23A9F">
        <w:tab/>
      </w:r>
      <w:r w:rsidR="00A23A9F">
        <w:tab/>
        <w:t xml:space="preserve">  </w:t>
      </w:r>
      <w:r w:rsidR="00BB2AFC">
        <w:tab/>
      </w:r>
      <w:r w:rsidR="00BB2AFC">
        <w:tab/>
        <w:t xml:space="preserve">    </w:t>
      </w:r>
      <w:proofErr w:type="spellStart"/>
      <w:r w:rsidR="00BB2AFC">
        <w:t>plt.violin</w:t>
      </w:r>
      <w:r w:rsidR="00BD154C">
        <w:t>plot</w:t>
      </w:r>
      <w:proofErr w:type="spellEnd"/>
      <w:r w:rsidR="00BD154C">
        <w:t>(</w:t>
      </w:r>
      <w:proofErr w:type="spellStart"/>
      <w:r w:rsidR="00BD154C">
        <w:t>df</w:t>
      </w:r>
      <w:proofErr w:type="spellEnd"/>
      <w:r w:rsidR="00BD154C">
        <w:t>[“</w:t>
      </w:r>
      <w:r w:rsidR="007A5D58">
        <w:t>by which column you want to make data from it</w:t>
      </w:r>
      <w:r w:rsidR="00BD154C">
        <w:t>”]</w:t>
      </w:r>
      <w:r w:rsidR="007A5D58">
        <w:t xml:space="preserve">, </w:t>
      </w:r>
      <w:proofErr w:type="spellStart"/>
      <w:r w:rsidR="007A5D58">
        <w:t>showmedians</w:t>
      </w:r>
      <w:proofErr w:type="spellEnd"/>
      <w:r w:rsidR="007A5D58">
        <w:t xml:space="preserve"> = T</w:t>
      </w:r>
      <w:r w:rsidR="00E963D4">
        <w:t xml:space="preserve">rue </w:t>
      </w:r>
      <w:r w:rsidR="00BD154C">
        <w:t>)</w:t>
      </w:r>
      <w:r w:rsidR="00A23A9F">
        <w:t xml:space="preserve"> </w:t>
      </w:r>
      <w:r w:rsidR="00E963D4">
        <w:tab/>
      </w:r>
      <w:proofErr w:type="spellStart"/>
      <w:r w:rsidR="00E963D4">
        <w:t>plt.show</w:t>
      </w:r>
      <w:proofErr w:type="spellEnd"/>
      <w:r w:rsidR="00E963D4">
        <w:t>()</w:t>
      </w:r>
      <w:r w:rsidR="00A23A9F">
        <w:t xml:space="preserve">         </w:t>
      </w:r>
    </w:p>
    <w:p w14:paraId="0E526291" w14:textId="21F63809" w:rsidR="00EC1F71" w:rsidRDefault="00D63385" w:rsidP="00E273BA">
      <w:r>
        <w:rPr>
          <w:u w:val="single"/>
        </w:rPr>
        <w:t>8, Stem plot Matplotlib</w:t>
      </w:r>
      <w:r w:rsidR="00EC1F71">
        <w:rPr>
          <w:u w:val="single"/>
        </w:rPr>
        <w:t>:</w:t>
      </w:r>
      <w:r w:rsidR="00E06EA7">
        <w:rPr>
          <w:u w:val="single"/>
        </w:rPr>
        <w:t xml:space="preserve"> </w:t>
      </w:r>
      <w:r w:rsidR="00395D48">
        <w:t xml:space="preserve">firstly import </w:t>
      </w:r>
      <w:proofErr w:type="spellStart"/>
      <w:proofErr w:type="gramStart"/>
      <w:r w:rsidR="00395D48">
        <w:t>matplotlib.pyplot</w:t>
      </w:r>
      <w:proofErr w:type="spellEnd"/>
      <w:proofErr w:type="gramEnd"/>
      <w:r w:rsidR="00395D48">
        <w:t xml:space="preserve"> then put the values </w:t>
      </w:r>
      <w:r w:rsidR="0084638A">
        <w:tab/>
      </w:r>
      <w:r w:rsidR="0084638A">
        <w:tab/>
      </w:r>
      <w:r w:rsidR="0084638A">
        <w:tab/>
      </w:r>
      <w:r w:rsidR="0084638A">
        <w:tab/>
      </w:r>
      <w:r w:rsidR="00D21285">
        <w:t xml:space="preserve">     </w:t>
      </w:r>
      <w:proofErr w:type="spellStart"/>
      <w:r w:rsidR="0084638A">
        <w:t>plt</w:t>
      </w:r>
      <w:r w:rsidR="00D21285">
        <w:t>.stem</w:t>
      </w:r>
      <w:proofErr w:type="spellEnd"/>
      <w:r w:rsidR="00D21285">
        <w:t>(</w:t>
      </w:r>
      <w:r w:rsidR="00B10652">
        <w:t xml:space="preserve">## value name ##, </w:t>
      </w:r>
      <w:proofErr w:type="spellStart"/>
      <w:r w:rsidR="00B10652">
        <w:t>linefmt</w:t>
      </w:r>
      <w:proofErr w:type="spellEnd"/>
      <w:r w:rsidR="00B10652">
        <w:t xml:space="preserve"> </w:t>
      </w:r>
      <w:r w:rsidR="004B04A2">
        <w:t xml:space="preserve">= “## </w:t>
      </w:r>
      <w:r w:rsidR="000E2AE7">
        <w:t xml:space="preserve">according to your preference </w:t>
      </w:r>
      <w:r w:rsidR="00E27224">
        <w:t>like -- **</w:t>
      </w:r>
      <w:r w:rsidR="004B04A2">
        <w:t>##”</w:t>
      </w:r>
      <w:r w:rsidR="00432082">
        <w:t xml:space="preserve">, </w:t>
      </w:r>
      <w:proofErr w:type="spellStart"/>
      <w:r w:rsidR="00432082">
        <w:t>markerfmt</w:t>
      </w:r>
      <w:proofErr w:type="spellEnd"/>
      <w:r w:rsidR="00432082">
        <w:t xml:space="preserve"> = </w:t>
      </w:r>
      <w:r w:rsidR="00CC01DB">
        <w:t>“</w:t>
      </w:r>
      <w:r w:rsidR="00780C5F">
        <w:t>D</w:t>
      </w:r>
      <w:r w:rsidR="00432082">
        <w:t>”</w:t>
      </w:r>
      <w:r w:rsidR="00780C5F">
        <w:t>, orientation</w:t>
      </w:r>
      <w:r w:rsidR="00FF2516">
        <w:t xml:space="preserve"> = “horizontal / </w:t>
      </w:r>
      <w:r w:rsidR="003E4048">
        <w:t>v</w:t>
      </w:r>
      <w:r w:rsidR="00F9433F">
        <w:t>ertical</w:t>
      </w:r>
      <w:r w:rsidR="00FF2516">
        <w:t>”</w:t>
      </w:r>
      <w:r w:rsidR="00D21285">
        <w:t>)</w:t>
      </w:r>
      <w:r w:rsidR="00F9433F">
        <w:tab/>
      </w:r>
      <w:r w:rsidR="00F9433F">
        <w:tab/>
      </w:r>
      <w:r w:rsidR="00F9433F">
        <w:tab/>
      </w:r>
      <w:r w:rsidR="00C82B2A">
        <w:tab/>
      </w:r>
      <w:r w:rsidR="00C82B2A">
        <w:tab/>
      </w:r>
      <w:proofErr w:type="spellStart"/>
      <w:r w:rsidR="00F9433F">
        <w:t>plt.show</w:t>
      </w:r>
      <w:proofErr w:type="spellEnd"/>
      <w:r w:rsidR="00F9433F">
        <w:t>()</w:t>
      </w:r>
    </w:p>
    <w:p w14:paraId="2E846E99" w14:textId="010383C0" w:rsidR="002C4A92" w:rsidRDefault="002C4A92" w:rsidP="00E273BA">
      <w:r>
        <w:lastRenderedPageBreak/>
        <w:t>if you want to take data from any file firstly impot</w:t>
      </w:r>
      <w:r w:rsidRPr="002A5344">
        <w:t xml:space="preserve"> </w:t>
      </w:r>
      <w:r>
        <w:t xml:space="preserve">pandas and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then take data</w:t>
      </w:r>
      <w:r w:rsidR="004F5E66">
        <w:tab/>
      </w:r>
      <w:r w:rsidR="004F5E66">
        <w:tab/>
      </w:r>
      <w:r w:rsidR="004F5E66">
        <w:tab/>
      </w:r>
      <w:r w:rsidR="00FC6D16">
        <w:t xml:space="preserve">     </w:t>
      </w:r>
      <w:proofErr w:type="spellStart"/>
      <w:r w:rsidR="00FC6D16">
        <w:t>df</w:t>
      </w:r>
      <w:proofErr w:type="spellEnd"/>
      <w:r w:rsidR="00FC6D16">
        <w:t xml:space="preserve"> = </w:t>
      </w:r>
      <w:proofErr w:type="spellStart"/>
      <w:r w:rsidR="00FC6D16">
        <w:t>pandas.DataFrame</w:t>
      </w:r>
      <w:proofErr w:type="spellEnd"/>
      <w:r w:rsidR="00FC6D16">
        <w:t>(data)</w:t>
      </w:r>
      <w:r w:rsidR="00A94B97">
        <w:t xml:space="preserve"> </w:t>
      </w:r>
      <w:r w:rsidR="00A94B97">
        <w:tab/>
      </w:r>
      <w:r w:rsidR="00A94B97">
        <w:tab/>
        <w:t xml:space="preserve">if data is to big </w:t>
      </w:r>
      <w:r w:rsidR="002A582B">
        <w:tab/>
      </w:r>
      <w:r w:rsidR="002A582B">
        <w:tab/>
        <w:t>df2 = (</w:t>
      </w:r>
      <w:proofErr w:type="spellStart"/>
      <w:r w:rsidR="002A582B">
        <w:t>df.head</w:t>
      </w:r>
      <w:proofErr w:type="spellEnd"/>
      <w:r w:rsidR="00AD598C">
        <w:t>(## no of you want to see ##)</w:t>
      </w:r>
      <w:r w:rsidR="002A582B">
        <w:t>)</w:t>
      </w:r>
      <w:r w:rsidR="00D20526">
        <w:t xml:space="preserve"> </w:t>
      </w:r>
      <w:proofErr w:type="spellStart"/>
      <w:r w:rsidR="00AD598C">
        <w:t>plt.stem</w:t>
      </w:r>
      <w:proofErr w:type="spellEnd"/>
      <w:r w:rsidR="00CF31D7">
        <w:t>(df2[</w:t>
      </w:r>
      <w:r w:rsidR="00DA66A7">
        <w:t xml:space="preserve">“## what you want to </w:t>
      </w:r>
      <w:r w:rsidR="00D20526">
        <w:t xml:space="preserve">compared </w:t>
      </w:r>
      <w:r w:rsidR="00DA66A7">
        <w:t>##”</w:t>
      </w:r>
      <w:r w:rsidR="00CF31D7">
        <w:t>])</w:t>
      </w:r>
      <w:r w:rsidR="002A582B">
        <w:t xml:space="preserve"> </w:t>
      </w:r>
      <w:r w:rsidR="00261576">
        <w:tab/>
      </w:r>
      <w:proofErr w:type="spellStart"/>
      <w:r w:rsidR="00261576">
        <w:t>plt.plot</w:t>
      </w:r>
      <w:proofErr w:type="spellEnd"/>
      <w:r w:rsidR="00261576">
        <w:t>(df2[“## what you want to compared ##”])</w:t>
      </w:r>
      <w:r w:rsidR="00D20DF4">
        <w:t xml:space="preserve">      </w:t>
      </w:r>
      <w:proofErr w:type="spellStart"/>
      <w:r w:rsidR="00D20DF4">
        <w:t>plt.show</w:t>
      </w:r>
      <w:proofErr w:type="spellEnd"/>
      <w:r w:rsidR="00D20DF4">
        <w:t xml:space="preserve">() </w:t>
      </w:r>
    </w:p>
    <w:p w14:paraId="3EEC9775" w14:textId="1ABB26B7" w:rsidR="00405014" w:rsidRDefault="002F1BD5" w:rsidP="001E5EA7">
      <w:r w:rsidRPr="00852734">
        <w:rPr>
          <w:b/>
          <w:bCs/>
        </w:rPr>
        <w:t xml:space="preserve">9, stack plot </w:t>
      </w:r>
      <w:r w:rsidR="00BE0E14" w:rsidRPr="00852734">
        <w:rPr>
          <w:b/>
          <w:bCs/>
        </w:rPr>
        <w:t>Matplotlib:</w:t>
      </w:r>
      <w:r w:rsidR="00BE0E14">
        <w:t xml:space="preserve"> </w:t>
      </w:r>
      <w:r w:rsidR="00395D48">
        <w:t xml:space="preserve">firstly import </w:t>
      </w:r>
      <w:proofErr w:type="spellStart"/>
      <w:r w:rsidR="00395D48">
        <w:t>matplotlib.pyplot</w:t>
      </w:r>
      <w:proofErr w:type="spellEnd"/>
      <w:r w:rsidR="00395D48">
        <w:t xml:space="preserve"> then put the values</w:t>
      </w:r>
      <w:r w:rsidR="00873E15">
        <w:t xml:space="preserve"> and the value you want to compare it </w:t>
      </w:r>
      <w:r w:rsidR="00172071">
        <w:t xml:space="preserve">to </w:t>
      </w:r>
      <w:proofErr w:type="spellStart"/>
      <w:r w:rsidR="00172071">
        <w:t>plt.stack</w:t>
      </w:r>
      <w:r w:rsidR="0093584F">
        <w:t>plot</w:t>
      </w:r>
      <w:proofErr w:type="spellEnd"/>
      <w:r w:rsidR="005064D4">
        <w:t>(##</w:t>
      </w:r>
      <w:r w:rsidR="00F85338">
        <w:t xml:space="preserve"> </w:t>
      </w:r>
      <w:r w:rsidR="005064D4">
        <w:t>the values</w:t>
      </w:r>
      <w:r w:rsidR="00F85338">
        <w:t xml:space="preserve"> </w:t>
      </w:r>
      <w:r w:rsidR="005064D4">
        <w:t xml:space="preserve">## </w:t>
      </w:r>
      <w:r w:rsidR="00F85338">
        <w:t xml:space="preserve">, ## </w:t>
      </w:r>
      <w:r w:rsidR="005064D4">
        <w:t>the value</w:t>
      </w:r>
      <w:r w:rsidR="00F85338">
        <w:t>s</w:t>
      </w:r>
      <w:r w:rsidR="005064D4">
        <w:t xml:space="preserve"> you want to compare it to</w:t>
      </w:r>
      <w:r w:rsidR="00F85338">
        <w:t xml:space="preserve"> ##</w:t>
      </w:r>
      <w:r w:rsidR="004A114C">
        <w:t xml:space="preserve"> , labels = [</w:t>
      </w:r>
      <w:r w:rsidR="00CE2111">
        <w:t>“ ## name them ”</w:t>
      </w:r>
      <w:r w:rsidR="004A114C">
        <w:t>]</w:t>
      </w:r>
      <w:r w:rsidR="005064D4">
        <w:t>)</w:t>
      </w:r>
      <w:r w:rsidR="00CE2111">
        <w:tab/>
      </w:r>
      <w:r w:rsidR="00C82B2A">
        <w:t xml:space="preserve">   </w:t>
      </w:r>
      <w:proofErr w:type="spellStart"/>
      <w:r w:rsidR="00CE2111">
        <w:t>plt.legen</w:t>
      </w:r>
      <w:r w:rsidR="00C82B2A">
        <w:t>d</w:t>
      </w:r>
      <w:proofErr w:type="spellEnd"/>
      <w:r w:rsidR="00C82B2A">
        <w:t>()</w:t>
      </w:r>
      <w:r w:rsidR="00C82B2A">
        <w:tab/>
      </w:r>
      <w:r w:rsidR="00C82B2A">
        <w:tab/>
      </w:r>
      <w:r w:rsidR="00C82B2A">
        <w:tab/>
      </w:r>
      <w:r w:rsidR="00C82B2A">
        <w:tab/>
      </w:r>
      <w:r w:rsidR="00C82B2A">
        <w:tab/>
      </w:r>
      <w:r w:rsidR="00C82B2A">
        <w:tab/>
      </w:r>
      <w:proofErr w:type="spellStart"/>
      <w:r w:rsidR="00C82B2A">
        <w:t>plt.show</w:t>
      </w:r>
      <w:proofErr w:type="spellEnd"/>
      <w:r w:rsidR="00C82B2A">
        <w:t>()</w:t>
      </w:r>
      <w:r w:rsidR="001E5EA7">
        <w:tab/>
      </w:r>
      <w:r w:rsidR="001E5EA7">
        <w:tab/>
      </w:r>
      <w:r w:rsidR="001E5EA7">
        <w:tab/>
      </w:r>
      <w:r w:rsidR="001E5EA7">
        <w:tab/>
      </w:r>
      <w:r w:rsidR="001E5EA7">
        <w:tab/>
      </w:r>
      <w:r w:rsidR="001E5EA7">
        <w:tab/>
        <w:t xml:space="preserve">      if you want to take data from any file firstly impot</w:t>
      </w:r>
      <w:r w:rsidR="001E5EA7" w:rsidRPr="002A5344">
        <w:t xml:space="preserve"> </w:t>
      </w:r>
      <w:r w:rsidR="001E5EA7">
        <w:t xml:space="preserve">pandas and </w:t>
      </w:r>
      <w:proofErr w:type="spellStart"/>
      <w:r w:rsidR="001E5EA7">
        <w:t>matplotlib.pyplot</w:t>
      </w:r>
      <w:proofErr w:type="spellEnd"/>
      <w:r w:rsidR="001E5EA7">
        <w:t xml:space="preserve"> then take data</w:t>
      </w:r>
      <w:r w:rsidR="00C760FC">
        <w:tab/>
      </w:r>
      <w:r w:rsidR="00C760FC">
        <w:tab/>
      </w:r>
      <w:r w:rsidR="00C760FC">
        <w:tab/>
      </w:r>
      <w:r w:rsidR="00A56477">
        <w:t xml:space="preserve">     </w:t>
      </w:r>
      <w:proofErr w:type="spellStart"/>
      <w:r w:rsidR="001637A2">
        <w:t>df</w:t>
      </w:r>
      <w:proofErr w:type="spellEnd"/>
      <w:r w:rsidR="00A56477">
        <w:t xml:space="preserve"> =</w:t>
      </w:r>
      <w:r w:rsidR="001637A2">
        <w:t xml:space="preserve"> </w:t>
      </w:r>
      <w:proofErr w:type="spellStart"/>
      <w:r w:rsidR="001637A2">
        <w:t>pandas.DataFrame</w:t>
      </w:r>
      <w:proofErr w:type="spellEnd"/>
      <w:r w:rsidR="001637A2">
        <w:t>(data)</w:t>
      </w:r>
      <w:r w:rsidR="001637A2">
        <w:tab/>
      </w:r>
      <w:r w:rsidR="001637A2">
        <w:tab/>
      </w:r>
      <w:r w:rsidR="001637A2">
        <w:tab/>
      </w:r>
      <w:r w:rsidR="00CA6859">
        <w:tab/>
      </w:r>
      <w:r w:rsidR="001637A2">
        <w:t>print(</w:t>
      </w:r>
      <w:proofErr w:type="spellStart"/>
      <w:r w:rsidR="001637A2">
        <w:t>df</w:t>
      </w:r>
      <w:proofErr w:type="spellEnd"/>
      <w:r w:rsidR="001637A2">
        <w:t>)</w:t>
      </w:r>
      <w:r w:rsidR="001637A2">
        <w:tab/>
      </w:r>
      <w:r w:rsidR="001637A2">
        <w:tab/>
      </w:r>
      <w:r w:rsidR="001637A2">
        <w:tab/>
      </w:r>
      <w:r w:rsidR="001637A2">
        <w:tab/>
      </w:r>
      <w:r w:rsidR="001637A2">
        <w:tab/>
      </w:r>
      <w:r w:rsidR="002030F9">
        <w:t xml:space="preserve">        </w:t>
      </w:r>
      <w:r w:rsidR="00412313">
        <w:t xml:space="preserve">grouped = </w:t>
      </w:r>
      <w:proofErr w:type="spellStart"/>
      <w:r w:rsidR="00412313">
        <w:t>df.groupby</w:t>
      </w:r>
      <w:proofErr w:type="spellEnd"/>
      <w:r w:rsidR="00412313">
        <w:t>([“</w:t>
      </w:r>
      <w:r w:rsidR="007F61AD">
        <w:t xml:space="preserve">## from where </w:t>
      </w:r>
      <w:r w:rsidR="00F91930">
        <w:t xml:space="preserve">you want it to compared </w:t>
      </w:r>
      <w:r w:rsidR="007F61AD">
        <w:t>##”</w:t>
      </w:r>
      <w:r w:rsidR="00412313">
        <w:t>])</w:t>
      </w:r>
      <w:r w:rsidR="00014973">
        <w:t>[“## what you want to compared ##”]</w:t>
      </w:r>
      <w:r w:rsidR="002030F9">
        <w:t>.mean()</w:t>
      </w:r>
      <w:r w:rsidR="001637A2">
        <w:t xml:space="preserve">  </w:t>
      </w:r>
      <w:proofErr w:type="spellStart"/>
      <w:r w:rsidR="002030F9">
        <w:t>plt</w:t>
      </w:r>
      <w:r w:rsidR="00D93516">
        <w:t>.stackplot</w:t>
      </w:r>
      <w:proofErr w:type="spellEnd"/>
      <w:r w:rsidR="00D93516">
        <w:t>(</w:t>
      </w:r>
      <w:proofErr w:type="spellStart"/>
      <w:r w:rsidR="00D93516">
        <w:t>df</w:t>
      </w:r>
      <w:proofErr w:type="spellEnd"/>
      <w:r w:rsidR="00D93516">
        <w:t>[“</w:t>
      </w:r>
      <w:r w:rsidR="00AA5475">
        <w:t>## from where you want it to compared ##</w:t>
      </w:r>
      <w:r w:rsidR="00D93516">
        <w:t>”]</w:t>
      </w:r>
      <w:r w:rsidR="00712AEA">
        <w:t>.unique(), grouped</w:t>
      </w:r>
      <w:r w:rsidR="006B02C7">
        <w:t>[</w:t>
      </w:r>
      <w:r w:rsidR="00450103">
        <w:t>“</w:t>
      </w:r>
      <w:r w:rsidR="006B02C7">
        <w:t xml:space="preserve">## what you want to compared </w:t>
      </w:r>
      <w:r w:rsidR="00897F40">
        <w:t xml:space="preserve">separately </w:t>
      </w:r>
      <w:r w:rsidR="006B02C7">
        <w:t>##</w:t>
      </w:r>
      <w:r w:rsidR="00450103">
        <w:t>”</w:t>
      </w:r>
      <w:r w:rsidR="006B02C7">
        <w:t>]</w:t>
      </w:r>
      <w:r w:rsidR="00D93516">
        <w:t>)</w:t>
      </w:r>
      <w:r w:rsidR="00450103">
        <w:tab/>
      </w:r>
      <w:r w:rsidR="00450103">
        <w:tab/>
      </w:r>
      <w:r w:rsidR="00450103">
        <w:tab/>
      </w:r>
      <w:r w:rsidR="00450103">
        <w:tab/>
      </w:r>
      <w:r w:rsidR="009328C8">
        <w:tab/>
      </w:r>
      <w:r w:rsidR="009328C8">
        <w:tab/>
      </w:r>
      <w:proofErr w:type="spellStart"/>
      <w:r w:rsidR="009328C8">
        <w:t>plt.show</w:t>
      </w:r>
      <w:proofErr w:type="spellEnd"/>
      <w:r w:rsidR="009328C8">
        <w:t>()</w:t>
      </w:r>
      <w:r w:rsidR="00DE7F25">
        <w:tab/>
      </w:r>
      <w:r w:rsidR="00DE7F25">
        <w:tab/>
      </w:r>
      <w:r w:rsidR="00DE7F25">
        <w:tab/>
      </w:r>
      <w:r w:rsidR="00DE7F25">
        <w:tab/>
      </w:r>
      <w:r w:rsidR="00DE7F25">
        <w:tab/>
      </w:r>
      <w:r w:rsidR="00DE7F25">
        <w:tab/>
      </w:r>
      <w:r w:rsidR="00BC63A2">
        <w:t xml:space="preserve">   </w:t>
      </w:r>
      <w:r w:rsidR="00DE7F25" w:rsidRPr="00852734">
        <w:rPr>
          <w:b/>
          <w:bCs/>
        </w:rPr>
        <w:t>10, Step plot M</w:t>
      </w:r>
      <w:r w:rsidR="00AB7586" w:rsidRPr="00852734">
        <w:rPr>
          <w:b/>
          <w:bCs/>
        </w:rPr>
        <w:t>atplotlib:</w:t>
      </w:r>
      <w:r w:rsidR="00AB7586">
        <w:rPr>
          <w:u w:val="single"/>
        </w:rPr>
        <w:t xml:space="preserve"> </w:t>
      </w:r>
      <w:r w:rsidR="00D85240">
        <w:t xml:space="preserve">firstly import </w:t>
      </w:r>
      <w:proofErr w:type="spellStart"/>
      <w:r w:rsidR="00D85240">
        <w:t>matplotlib.pyplot</w:t>
      </w:r>
      <w:proofErr w:type="spellEnd"/>
      <w:r w:rsidR="00D85240">
        <w:t xml:space="preserve"> then put the values</w:t>
      </w:r>
      <w:r w:rsidR="00000192">
        <w:t xml:space="preserve"> and the value you want to compare it to </w:t>
      </w:r>
      <w:proofErr w:type="spellStart"/>
      <w:r w:rsidR="00000192">
        <w:t>plt.step</w:t>
      </w:r>
      <w:proofErr w:type="spellEnd"/>
      <w:r w:rsidR="00000192">
        <w:t>(</w:t>
      </w:r>
      <w:r w:rsidR="006B09F2">
        <w:t>## the values ## , ## the values you want to compare it to ## ,</w:t>
      </w:r>
      <w:r w:rsidR="00092D90">
        <w:t xml:space="preserve"> </w:t>
      </w:r>
      <w:r w:rsidR="00011E25">
        <w:t>where</w:t>
      </w:r>
      <w:r w:rsidR="00092D90">
        <w:t xml:space="preserve"> = “post”, ma</w:t>
      </w:r>
      <w:r w:rsidR="00BC169F">
        <w:t>rker = “o”</w:t>
      </w:r>
      <w:r w:rsidR="00000192">
        <w:t>)</w:t>
      </w:r>
      <w:r w:rsidR="00BC169F">
        <w:tab/>
      </w:r>
      <w:proofErr w:type="spellStart"/>
      <w:r w:rsidR="00BC169F">
        <w:t>plt.show</w:t>
      </w:r>
      <w:proofErr w:type="spellEnd"/>
      <w:r w:rsidR="00107694">
        <w:t xml:space="preserve">     if you want to take data from any file firstly impot</w:t>
      </w:r>
      <w:r w:rsidR="00107694" w:rsidRPr="002A5344">
        <w:t xml:space="preserve"> </w:t>
      </w:r>
      <w:r w:rsidR="00107694">
        <w:t xml:space="preserve">pandas and </w:t>
      </w:r>
      <w:proofErr w:type="spellStart"/>
      <w:r w:rsidR="00107694">
        <w:t>matplotlib.pyplot</w:t>
      </w:r>
      <w:proofErr w:type="spellEnd"/>
      <w:r w:rsidR="00107694">
        <w:t xml:space="preserve"> then take data</w:t>
      </w:r>
      <w:r w:rsidR="009F37E8">
        <w:tab/>
      </w:r>
      <w:r w:rsidR="009F37E8">
        <w:tab/>
        <w:t xml:space="preserve"> print(</w:t>
      </w:r>
      <w:proofErr w:type="spellStart"/>
      <w:r w:rsidR="009F37E8">
        <w:t>df</w:t>
      </w:r>
      <w:proofErr w:type="spellEnd"/>
      <w:r w:rsidR="00764CA3">
        <w:t xml:space="preserve">) grouped = </w:t>
      </w:r>
      <w:proofErr w:type="spellStart"/>
      <w:r w:rsidR="00764CA3">
        <w:t>df.groupby</w:t>
      </w:r>
      <w:proofErr w:type="spellEnd"/>
      <w:r w:rsidR="00764CA3">
        <w:t>(“## from where you want it to compared ##”)</w:t>
      </w:r>
      <w:r w:rsidR="002B3C00">
        <w:t>.agg</w:t>
      </w:r>
      <w:r w:rsidR="004513FE">
        <w:t>({</w:t>
      </w:r>
      <w:r w:rsidR="00764CA3">
        <w:t>“## what you want to compared ##”</w:t>
      </w:r>
      <w:r w:rsidR="004513FE">
        <w:t>: “sum”}</w:t>
      </w:r>
      <w:r w:rsidR="00DB06AD">
        <w:t>)</w:t>
      </w:r>
      <w:r w:rsidR="00DB06AD">
        <w:tab/>
      </w:r>
      <w:r w:rsidR="00DB06AD">
        <w:tab/>
      </w:r>
      <w:r w:rsidR="00DB06AD">
        <w:tab/>
      </w:r>
      <w:r w:rsidR="00DB06AD">
        <w:tab/>
      </w:r>
      <w:r w:rsidR="00D146FC">
        <w:tab/>
      </w:r>
      <w:r w:rsidR="00D146FC">
        <w:tab/>
      </w:r>
      <w:r w:rsidR="00D146FC">
        <w:tab/>
      </w:r>
      <w:r w:rsidR="00DB06AD">
        <w:t>print(group)</w:t>
      </w:r>
      <w:r w:rsidR="00107694">
        <w:tab/>
      </w:r>
      <w:r w:rsidR="00D146FC">
        <w:tab/>
      </w:r>
      <w:r w:rsidR="00D146FC">
        <w:tab/>
      </w:r>
      <w:r w:rsidR="006B4279">
        <w:t xml:space="preserve">              </w:t>
      </w:r>
      <w:proofErr w:type="spellStart"/>
      <w:r w:rsidR="00D146FC">
        <w:t>plt.step</w:t>
      </w:r>
      <w:proofErr w:type="spellEnd"/>
      <w:r w:rsidR="00D146FC">
        <w:t>(</w:t>
      </w:r>
      <w:proofErr w:type="spellStart"/>
      <w:r w:rsidR="00471232">
        <w:t>group.index</w:t>
      </w:r>
      <w:proofErr w:type="spellEnd"/>
      <w:r w:rsidR="00471232">
        <w:t>, group</w:t>
      </w:r>
      <w:r w:rsidR="00ED5987">
        <w:t>[“## what you want to compared ##”],</w:t>
      </w:r>
      <w:r w:rsidR="0051595B">
        <w:t xml:space="preserve"> where = “mid”, marker = “o”</w:t>
      </w:r>
      <w:r w:rsidR="00D146FC">
        <w:t>)</w:t>
      </w:r>
      <w:r w:rsidR="006B4279">
        <w:tab/>
      </w:r>
      <w:r w:rsidR="006B4279">
        <w:tab/>
      </w:r>
      <w:proofErr w:type="spellStart"/>
      <w:r w:rsidR="006B4279">
        <w:t>plt.show</w:t>
      </w:r>
      <w:proofErr w:type="spellEnd"/>
      <w:r w:rsidR="006B4279">
        <w:t>()</w:t>
      </w:r>
      <w:r w:rsidR="00107694">
        <w:t xml:space="preserve">    </w:t>
      </w:r>
    </w:p>
    <w:p w14:paraId="542F1506" w14:textId="3A68B3A0" w:rsidR="00C83F91" w:rsidRPr="00940427" w:rsidRDefault="00F8669C" w:rsidP="001E5EA7">
      <w:r w:rsidRPr="002102C6">
        <w:rPr>
          <w:b/>
          <w:bCs/>
        </w:rPr>
        <w:t xml:space="preserve">11, </w:t>
      </w:r>
      <w:r w:rsidR="008E5C42" w:rsidRPr="002102C6">
        <w:rPr>
          <w:b/>
          <w:bCs/>
        </w:rPr>
        <w:t>Legend Matplotlib:</w:t>
      </w:r>
      <w:r w:rsidR="00940427">
        <w:rPr>
          <w:u w:val="single"/>
        </w:rPr>
        <w:t xml:space="preserve"> </w:t>
      </w:r>
      <w:r w:rsidR="00940427">
        <w:t xml:space="preserve">is a function of python </w:t>
      </w:r>
      <w:r w:rsidR="000139D3">
        <w:t xml:space="preserve">to make your graph </w:t>
      </w:r>
      <w:r w:rsidR="00613E73">
        <w:t>more pre</w:t>
      </w:r>
      <w:r w:rsidR="0027236A">
        <w:t xml:space="preserve">sentable </w:t>
      </w:r>
      <w:r w:rsidR="00750100">
        <w:t xml:space="preserve">for it you firstly import </w:t>
      </w:r>
      <w:proofErr w:type="spellStart"/>
      <w:r w:rsidR="00750100">
        <w:t>matplotlib.pyplot</w:t>
      </w:r>
      <w:proofErr w:type="spellEnd"/>
      <w:r w:rsidR="00750100">
        <w:t xml:space="preserve"> then put the values </w:t>
      </w:r>
      <w:r w:rsidR="00F24D98">
        <w:t xml:space="preserve"> then i</w:t>
      </w:r>
      <w:r w:rsidR="00D16053">
        <w:t xml:space="preserve">f you want to make your graph in shape </w:t>
      </w:r>
      <w:r w:rsidR="0098477B">
        <w:tab/>
      </w:r>
      <w:r w:rsidR="000D1F69">
        <w:tab/>
        <w:t xml:space="preserve">         </w:t>
      </w:r>
      <w:proofErr w:type="spellStart"/>
      <w:r w:rsidR="0098477B">
        <w:t>plt.figure</w:t>
      </w:r>
      <w:proofErr w:type="spellEnd"/>
      <w:r w:rsidR="0098477B">
        <w:t>(</w:t>
      </w:r>
      <w:proofErr w:type="spellStart"/>
      <w:r w:rsidR="0098477B">
        <w:t>figsi</w:t>
      </w:r>
      <w:r w:rsidR="00AB56EA">
        <w:t>ze</w:t>
      </w:r>
      <w:proofErr w:type="spellEnd"/>
      <w:r w:rsidR="00AB56EA">
        <w:t xml:space="preserve"> = [5,3 you can use whatever you want]</w:t>
      </w:r>
      <w:r w:rsidR="0098477B">
        <w:t>)</w:t>
      </w:r>
      <w:r w:rsidR="009F2B76">
        <w:tab/>
      </w:r>
      <w:r w:rsidR="009F2B76">
        <w:tab/>
      </w:r>
      <w:r w:rsidR="00C83F91">
        <w:tab/>
      </w:r>
      <w:r w:rsidR="00C83F91">
        <w:tab/>
      </w:r>
      <w:r w:rsidR="00C83F91">
        <w:tab/>
      </w:r>
      <w:r w:rsidR="00C83F91">
        <w:tab/>
      </w:r>
      <w:r w:rsidR="00C83F91">
        <w:tab/>
        <w:t xml:space="preserve">    </w:t>
      </w:r>
      <w:proofErr w:type="spellStart"/>
      <w:r w:rsidR="009F2B76">
        <w:t>plt.plot</w:t>
      </w:r>
      <w:proofErr w:type="spellEnd"/>
      <w:r w:rsidR="009F2B76">
        <w:t>(## the values ## , ## the values you want to compare it to ## ,</w:t>
      </w:r>
      <w:r w:rsidR="00A86025" w:rsidRPr="00A86025">
        <w:t xml:space="preserve"> </w:t>
      </w:r>
      <w:r w:rsidR="00A86025">
        <w:t>labels = [“ ## name them ”]</w:t>
      </w:r>
      <w:r w:rsidR="009F2B76">
        <w:t>)</w:t>
      </w:r>
      <w:r w:rsidR="00C83F91">
        <w:tab/>
      </w:r>
      <w:r w:rsidR="00C83F91">
        <w:tab/>
      </w:r>
      <w:r w:rsidR="00CF1BF1">
        <w:t xml:space="preserve">    </w:t>
      </w:r>
      <w:r w:rsidR="00C83F91">
        <w:t xml:space="preserve">to see </w:t>
      </w:r>
      <w:r w:rsidR="00CF1BF1">
        <w:t xml:space="preserve">feature of </w:t>
      </w:r>
      <w:r w:rsidR="00F909A5">
        <w:tab/>
      </w:r>
      <w:r w:rsidR="00480AE4">
        <w:tab/>
      </w:r>
      <w:r w:rsidR="00480AE4">
        <w:tab/>
      </w:r>
      <w:r w:rsidR="005E1426">
        <w:tab/>
      </w:r>
      <w:r w:rsidR="005E1426">
        <w:tab/>
      </w:r>
      <w:proofErr w:type="spellStart"/>
      <w:r w:rsidR="00CF1BF1">
        <w:t>plt.</w:t>
      </w:r>
      <w:r w:rsidR="00F909A5">
        <w:t>legend</w:t>
      </w:r>
      <w:proofErr w:type="spellEnd"/>
      <w:r w:rsidR="00F909A5">
        <w:t>(</w:t>
      </w:r>
      <w:r w:rsidR="00C817FA">
        <w:t>loc = 0</w:t>
      </w:r>
      <w:r w:rsidR="00F909A5">
        <w:t>)</w:t>
      </w:r>
      <w:r w:rsidR="00C817FA">
        <w:t xml:space="preserve"> to set location </w:t>
      </w:r>
      <w:r w:rsidR="00330D57">
        <w:t>of leg</w:t>
      </w:r>
      <w:r w:rsidR="005A34EA">
        <w:t xml:space="preserve">end </w:t>
      </w:r>
      <w:r w:rsidR="005A34EA">
        <w:tab/>
      </w:r>
      <w:r w:rsidR="00480AE4">
        <w:t xml:space="preserve">                     </w:t>
      </w:r>
      <w:proofErr w:type="spellStart"/>
      <w:r w:rsidR="005A34EA">
        <w:t>plt.legend</w:t>
      </w:r>
      <w:proofErr w:type="spellEnd"/>
      <w:r w:rsidR="00AA7FA1">
        <w:t>([“anything”, “</w:t>
      </w:r>
      <w:r w:rsidR="001B4F82">
        <w:t>you want</w:t>
      </w:r>
      <w:r w:rsidR="00AA7FA1">
        <w:t>”</w:t>
      </w:r>
      <w:r w:rsidR="001B4F82">
        <w:t>, “name them”</w:t>
      </w:r>
      <w:r w:rsidR="00AA7FA1">
        <w:t>])</w:t>
      </w:r>
      <w:r w:rsidR="00CF1BF1">
        <w:t xml:space="preserve"> </w:t>
      </w:r>
      <w:r w:rsidR="005E1426">
        <w:tab/>
      </w:r>
      <w:proofErr w:type="spellStart"/>
      <w:r w:rsidR="005E1426">
        <w:t>plt.legend</w:t>
      </w:r>
      <w:proofErr w:type="spellEnd"/>
      <w:r w:rsidR="005E1426">
        <w:t>(</w:t>
      </w:r>
      <w:proofErr w:type="spellStart"/>
      <w:r w:rsidR="004409A7">
        <w:t>bbox_to_anchor</w:t>
      </w:r>
      <w:proofErr w:type="spellEnd"/>
      <w:r w:rsidR="00414359">
        <w:t xml:space="preserve"> = (0.8,1,2)</w:t>
      </w:r>
      <w:r w:rsidR="005E1426">
        <w:t>)</w:t>
      </w:r>
      <w:r w:rsidR="00414359">
        <w:t xml:space="preserve"> </w:t>
      </w:r>
      <w:r w:rsidR="00BF5DFE">
        <w:t xml:space="preserve">it make </w:t>
      </w:r>
      <w:r w:rsidR="00E75860">
        <w:t xml:space="preserve">size of box  </w:t>
      </w:r>
      <w:proofErr w:type="spellStart"/>
      <w:r w:rsidR="0099407D" w:rsidRPr="0099407D">
        <w:t>plt.legend</w:t>
      </w:r>
      <w:proofErr w:type="spellEnd"/>
      <w:r w:rsidR="0099407D" w:rsidRPr="0099407D">
        <w:t>(</w:t>
      </w:r>
      <w:proofErr w:type="spellStart"/>
      <w:r w:rsidR="0099407D" w:rsidRPr="0099407D">
        <w:t>ncols</w:t>
      </w:r>
      <w:proofErr w:type="spellEnd"/>
      <w:r w:rsidR="0099407D" w:rsidRPr="0099407D">
        <w:t xml:space="preserve"> = 2)</w:t>
      </w:r>
      <w:r w:rsidR="0099407D">
        <w:t xml:space="preserve"> it help to </w:t>
      </w:r>
      <w:r w:rsidR="001D401F">
        <w:t xml:space="preserve">make collum in legend </w:t>
      </w:r>
      <w:r w:rsidR="001D401F">
        <w:tab/>
      </w:r>
      <w:proofErr w:type="spellStart"/>
      <w:r w:rsidR="001D401F">
        <w:t>plt.show</w:t>
      </w:r>
      <w:proofErr w:type="spellEnd"/>
      <w:r w:rsidR="001D401F">
        <w:t>()</w:t>
      </w:r>
    </w:p>
    <w:p w14:paraId="1C2BB336" w14:textId="7B7B4CDA" w:rsidR="003F0958" w:rsidRPr="009862E8" w:rsidRDefault="00F8669C" w:rsidP="001E5EA7">
      <w:r w:rsidRPr="002102C6">
        <w:rPr>
          <w:b/>
          <w:bCs/>
        </w:rPr>
        <w:t xml:space="preserve">12, </w:t>
      </w:r>
      <w:r w:rsidR="003F0958" w:rsidRPr="002102C6">
        <w:rPr>
          <w:b/>
          <w:bCs/>
        </w:rPr>
        <w:t>Subplo</w:t>
      </w:r>
      <w:r w:rsidR="001A1B06" w:rsidRPr="002102C6">
        <w:rPr>
          <w:b/>
          <w:bCs/>
        </w:rPr>
        <w:t>t- Matplotlib:</w:t>
      </w:r>
      <w:r w:rsidR="009862E8">
        <w:t xml:space="preserve"> it is used to make </w:t>
      </w:r>
      <w:r w:rsidR="00456417">
        <w:t xml:space="preserve">graph </w:t>
      </w:r>
      <w:r w:rsidR="00C8123B">
        <w:t xml:space="preserve">of </w:t>
      </w:r>
      <w:r w:rsidR="009E40A4">
        <w:t xml:space="preserve">your </w:t>
      </w:r>
      <w:r w:rsidR="00126417">
        <w:t xml:space="preserve">preferred size </w:t>
      </w:r>
      <w:r w:rsidR="00AB7555">
        <w:t>so for it</w:t>
      </w:r>
      <w:r w:rsidR="00126417">
        <w:t xml:space="preserve"> </w:t>
      </w:r>
      <w:r w:rsidR="00157CE0">
        <w:t xml:space="preserve">firstly import </w:t>
      </w:r>
      <w:proofErr w:type="spellStart"/>
      <w:proofErr w:type="gramStart"/>
      <w:r w:rsidR="00157CE0">
        <w:t>matplotlib.pyplot</w:t>
      </w:r>
      <w:proofErr w:type="spellEnd"/>
      <w:proofErr w:type="gramEnd"/>
      <w:r w:rsidR="00157CE0">
        <w:t xml:space="preserve"> then put the values x and y </w:t>
      </w:r>
      <w:r w:rsidR="00CF6B1E">
        <w:t xml:space="preserve">then </w:t>
      </w:r>
      <w:r w:rsidR="00CF6B1E">
        <w:tab/>
      </w:r>
      <w:r w:rsidR="00CF6B1E">
        <w:tab/>
      </w:r>
      <w:proofErr w:type="spellStart"/>
      <w:r w:rsidR="003B4FD7">
        <w:t>plt.subplot</w:t>
      </w:r>
      <w:proofErr w:type="spellEnd"/>
      <w:r w:rsidR="003B4FD7">
        <w:t>(1,2,1)</w:t>
      </w:r>
      <w:r w:rsidR="003B4FD7">
        <w:tab/>
      </w:r>
      <w:r w:rsidR="003B4FD7">
        <w:tab/>
      </w:r>
      <w:r w:rsidR="00BB73EF">
        <w:t xml:space="preserve">  </w:t>
      </w:r>
      <w:proofErr w:type="spellStart"/>
      <w:r w:rsidR="00842AF0">
        <w:t>plt.title</w:t>
      </w:r>
      <w:proofErr w:type="spellEnd"/>
      <w:r w:rsidR="00842AF0">
        <w:t>(“</w:t>
      </w:r>
      <w:r w:rsidR="00BB73EF">
        <w:t xml:space="preserve"> na</w:t>
      </w:r>
      <w:r w:rsidR="00751DA7">
        <w:t>me</w:t>
      </w:r>
      <w:r w:rsidR="00BB73EF">
        <w:t xml:space="preserve"> of your graph </w:t>
      </w:r>
      <w:r w:rsidR="00842AF0">
        <w:t>”)</w:t>
      </w:r>
      <w:r w:rsidR="00157CE0">
        <w:t xml:space="preserve"> </w:t>
      </w:r>
      <w:proofErr w:type="spellStart"/>
      <w:r w:rsidR="00751DA7">
        <w:t>plt.plot</w:t>
      </w:r>
      <w:proofErr w:type="spellEnd"/>
      <w:r w:rsidR="00751DA7">
        <w:t>(</w:t>
      </w:r>
      <w:proofErr w:type="spellStart"/>
      <w:r w:rsidR="00751DA7">
        <w:t>x,y</w:t>
      </w:r>
      <w:proofErr w:type="spellEnd"/>
      <w:r w:rsidR="00751DA7">
        <w:t>)</w:t>
      </w:r>
      <w:r w:rsidR="00954AA9">
        <w:tab/>
      </w:r>
      <w:r w:rsidR="00954AA9">
        <w:tab/>
      </w:r>
      <w:r w:rsidR="00954AA9">
        <w:tab/>
      </w:r>
      <w:r w:rsidR="00954AA9">
        <w:tab/>
      </w:r>
      <w:proofErr w:type="spellStart"/>
      <w:r w:rsidR="00954AA9">
        <w:t>plt.show</w:t>
      </w:r>
      <w:proofErr w:type="spellEnd"/>
      <w:r w:rsidR="00954AA9">
        <w:t>()</w:t>
      </w:r>
    </w:p>
    <w:p w14:paraId="5B68003A" w14:textId="70B8460C" w:rsidR="00445B0D" w:rsidRDefault="002102C6" w:rsidP="001F1483">
      <w:pPr>
        <w:jc w:val="both"/>
      </w:pPr>
      <w:r w:rsidRPr="00175338">
        <w:rPr>
          <w:b/>
          <w:bCs/>
        </w:rPr>
        <w:t xml:space="preserve">13, </w:t>
      </w:r>
      <w:r w:rsidR="008707FF" w:rsidRPr="00175338">
        <w:rPr>
          <w:b/>
          <w:bCs/>
        </w:rPr>
        <w:t>Save a chart Using Matplo</w:t>
      </w:r>
      <w:r w:rsidR="00811191" w:rsidRPr="00175338">
        <w:rPr>
          <w:b/>
          <w:bCs/>
        </w:rPr>
        <w:t>tlib:</w:t>
      </w:r>
      <w:r w:rsidR="00AD7B6A">
        <w:t xml:space="preserve"> to save the graph </w:t>
      </w:r>
      <w:r w:rsidR="001F1483">
        <w:t xml:space="preserve">in </w:t>
      </w:r>
      <w:proofErr w:type="spellStart"/>
      <w:r w:rsidR="001F1483">
        <w:t>png</w:t>
      </w:r>
      <w:proofErr w:type="spellEnd"/>
      <w:r w:rsidR="001F1483">
        <w:t xml:space="preserve"> form </w:t>
      </w:r>
      <w:r w:rsidR="001F1483">
        <w:tab/>
      </w:r>
      <w:r w:rsidR="001F1483">
        <w:tab/>
      </w:r>
      <w:r w:rsidR="001F1483">
        <w:tab/>
      </w:r>
      <w:r w:rsidR="001F1483">
        <w:tab/>
      </w:r>
      <w:r w:rsidR="001F1483">
        <w:tab/>
      </w:r>
      <w:r w:rsidR="00175338">
        <w:tab/>
        <w:t xml:space="preserve">      </w:t>
      </w:r>
      <w:r w:rsidR="001F1483">
        <w:t xml:space="preserve">if you want to take data from any file firstly impot pandas and </w:t>
      </w:r>
      <w:proofErr w:type="spellStart"/>
      <w:r w:rsidR="001F1483">
        <w:t>matplotlib.pyplot</w:t>
      </w:r>
      <w:proofErr w:type="spellEnd"/>
      <w:r w:rsidR="001F1483">
        <w:t xml:space="preserve"> then take data </w:t>
      </w:r>
      <w:r w:rsidR="001F1483">
        <w:tab/>
      </w:r>
      <w:r w:rsidR="001F1483">
        <w:tab/>
      </w:r>
      <w:r w:rsidR="001F1483">
        <w:tab/>
        <w:t xml:space="preserve">      </w:t>
      </w:r>
      <w:proofErr w:type="spellStart"/>
      <w:r w:rsidR="001F1483">
        <w:t>df</w:t>
      </w:r>
      <w:proofErr w:type="spellEnd"/>
      <w:r w:rsidR="001F1483">
        <w:t xml:space="preserve"> = </w:t>
      </w:r>
      <w:proofErr w:type="spellStart"/>
      <w:r w:rsidR="001F1483">
        <w:t>pandas.DataFrame</w:t>
      </w:r>
      <w:proofErr w:type="spellEnd"/>
      <w:r w:rsidR="001F1483">
        <w:t xml:space="preserve">(data) </w:t>
      </w:r>
      <w:r w:rsidR="001F1483">
        <w:tab/>
      </w:r>
      <w:r w:rsidR="001F1483">
        <w:tab/>
      </w:r>
      <w:r w:rsidR="001F1483">
        <w:tab/>
      </w:r>
      <w:r w:rsidR="001F1483">
        <w:tab/>
      </w:r>
      <w:r w:rsidR="001F1483">
        <w:tab/>
      </w:r>
      <w:r w:rsidR="001F1483">
        <w:tab/>
      </w:r>
      <w:r w:rsidR="001F1483">
        <w:tab/>
      </w:r>
      <w:r w:rsidR="001F1483">
        <w:tab/>
      </w:r>
      <w:r w:rsidR="001F1483">
        <w:tab/>
      </w:r>
      <w:r w:rsidR="001F1483">
        <w:tab/>
        <w:t xml:space="preserve"> </w:t>
      </w:r>
      <w:proofErr w:type="spellStart"/>
      <w:r w:rsidR="001F1483">
        <w:t>grouped_by</w:t>
      </w:r>
      <w:proofErr w:type="spellEnd"/>
      <w:r w:rsidR="001F1483">
        <w:t xml:space="preserve"> = </w:t>
      </w:r>
      <w:proofErr w:type="spellStart"/>
      <w:r w:rsidR="001F1483">
        <w:t>df.grouped</w:t>
      </w:r>
      <w:proofErr w:type="spellEnd"/>
      <w:r w:rsidR="001F1483">
        <w:t>(“by which column you want to make data from it ”)[“## place where value is given ##”].sum()  print(</w:t>
      </w:r>
      <w:proofErr w:type="spellStart"/>
      <w:r w:rsidR="001F1483">
        <w:t>grouped_by</w:t>
      </w:r>
      <w:proofErr w:type="spellEnd"/>
      <w:r w:rsidR="001F1483">
        <w:t>)</w:t>
      </w:r>
      <w:r w:rsidR="001F1483">
        <w:tab/>
      </w:r>
      <w:r w:rsidR="001F1483">
        <w:tab/>
      </w:r>
      <w:r w:rsidR="00D37D32">
        <w:tab/>
      </w:r>
      <w:r w:rsidR="00D37D32">
        <w:tab/>
      </w:r>
      <w:r w:rsidR="00D37D32">
        <w:tab/>
      </w:r>
      <w:r w:rsidR="00502DDE">
        <w:tab/>
      </w:r>
      <w:proofErr w:type="spellStart"/>
      <w:r w:rsidR="001F1483">
        <w:t>plt.bar</w:t>
      </w:r>
      <w:proofErr w:type="spellEnd"/>
      <w:r w:rsidR="001F1483">
        <w:t>(</w:t>
      </w:r>
      <w:proofErr w:type="spellStart"/>
      <w:r w:rsidR="001F1483">
        <w:t>grouped_by.index,grouped_by.values</w:t>
      </w:r>
      <w:proofErr w:type="spellEnd"/>
      <w:r w:rsidR="001F1483">
        <w:t>)</w:t>
      </w:r>
      <w:r w:rsidR="001F1483">
        <w:tab/>
      </w:r>
      <w:r w:rsidR="00D37D32">
        <w:t xml:space="preserve">      </w:t>
      </w:r>
      <w:r w:rsidR="00DA0818">
        <w:t xml:space="preserve">             </w:t>
      </w:r>
      <w:proofErr w:type="spellStart"/>
      <w:r w:rsidR="00DA0818">
        <w:t>plt.savefig</w:t>
      </w:r>
      <w:proofErr w:type="spellEnd"/>
      <w:r w:rsidR="00DA0818">
        <w:t>(</w:t>
      </w:r>
      <w:r w:rsidR="00774EA5">
        <w:t>“</w:t>
      </w:r>
      <w:r w:rsidR="0093644F">
        <w:t>##</w:t>
      </w:r>
      <w:r w:rsidR="00774EA5">
        <w:t>by which name you want to same</w:t>
      </w:r>
      <w:r w:rsidR="0093644F">
        <w:t>##.png</w:t>
      </w:r>
      <w:r w:rsidR="00774EA5">
        <w:t xml:space="preserve"> ”</w:t>
      </w:r>
      <w:r w:rsidR="004B62E8">
        <w:t>,</w:t>
      </w:r>
      <w:r w:rsidR="00056ECF">
        <w:t xml:space="preserve"> </w:t>
      </w:r>
      <w:proofErr w:type="spellStart"/>
      <w:r w:rsidR="00056ECF">
        <w:t>facecolor</w:t>
      </w:r>
      <w:proofErr w:type="spellEnd"/>
      <w:r w:rsidR="00056ECF">
        <w:t xml:space="preserve"> = “## name of co</w:t>
      </w:r>
      <w:r w:rsidR="0038740B">
        <w:t xml:space="preserve">lor </w:t>
      </w:r>
      <w:r w:rsidR="00056ECF">
        <w:t>##”</w:t>
      </w:r>
      <w:r w:rsidR="00DA0818">
        <w:t xml:space="preserve">) </w:t>
      </w:r>
      <w:r w:rsidR="00DA0818">
        <w:tab/>
      </w:r>
      <w:r w:rsidR="0038740B">
        <w:tab/>
        <w:t xml:space="preserve">     </w:t>
      </w:r>
      <w:proofErr w:type="spellStart"/>
      <w:r w:rsidR="001F1483">
        <w:t>plt.show</w:t>
      </w:r>
      <w:proofErr w:type="spellEnd"/>
      <w:r w:rsidR="001F1483">
        <w:t>()</w:t>
      </w:r>
    </w:p>
    <w:p w14:paraId="7A94E4B3" w14:textId="2D2618BF" w:rsidR="002D74AF" w:rsidRDefault="00412DBF" w:rsidP="001F1483">
      <w:pPr>
        <w:jc w:val="both"/>
      </w:pPr>
      <w:r>
        <w:rPr>
          <w:b/>
          <w:bCs/>
        </w:rPr>
        <w:t xml:space="preserve">Introduction to </w:t>
      </w:r>
      <w:r w:rsidRPr="00882F9C">
        <w:rPr>
          <w:b/>
          <w:bCs/>
          <w:sz w:val="32"/>
          <w:szCs w:val="32"/>
        </w:rPr>
        <w:t>Seaborn</w:t>
      </w:r>
      <w:r w:rsidR="008307D2">
        <w:rPr>
          <w:b/>
          <w:bCs/>
        </w:rPr>
        <w:t xml:space="preserve">: </w:t>
      </w:r>
      <w:r w:rsidR="00FD290D">
        <w:t>Data visuali</w:t>
      </w:r>
      <w:r w:rsidR="00847FD2">
        <w:t>zation is the grap</w:t>
      </w:r>
      <w:r w:rsidR="00B72D38">
        <w:t>hical representation of information and data. In</w:t>
      </w:r>
      <w:r w:rsidR="00A170C2">
        <w:t xml:space="preserve"> the world of </w:t>
      </w:r>
      <w:r w:rsidR="0051437C">
        <w:t>big</w:t>
      </w:r>
      <w:r w:rsidR="00A170C2">
        <w:t xml:space="preserve"> data, data vi</w:t>
      </w:r>
      <w:r w:rsidR="00921D66">
        <w:t>sualization tools and te</w:t>
      </w:r>
      <w:r w:rsidR="00631992">
        <w:t xml:space="preserve">chnologies are </w:t>
      </w:r>
      <w:r w:rsidR="00145659">
        <w:t>essential to analyze massive am</w:t>
      </w:r>
      <w:r w:rsidR="00037B3D">
        <w:t xml:space="preserve">ounts of information and </w:t>
      </w:r>
      <w:r w:rsidR="00F140AD">
        <w:t xml:space="preserve">make data-driven decisions. </w:t>
      </w:r>
    </w:p>
    <w:p w14:paraId="3C67EED7" w14:textId="59638B77" w:rsidR="00302839" w:rsidRDefault="00CF7888" w:rsidP="00177B26">
      <w:pPr>
        <w:jc w:val="both"/>
      </w:pPr>
      <w:r>
        <w:rPr>
          <w:b/>
          <w:bCs/>
        </w:rPr>
        <w:t xml:space="preserve">Seaborn: </w:t>
      </w:r>
      <w:r>
        <w:t xml:space="preserve">is a Python data visualization </w:t>
      </w:r>
      <w:r w:rsidR="00F339DB">
        <w:t>library based on matplotlib. It provides a high-</w:t>
      </w:r>
      <w:r w:rsidR="00EE40E6">
        <w:t>level interface for drawing att</w:t>
      </w:r>
      <w:r w:rsidR="00F755AF">
        <w:t xml:space="preserve">ractive </w:t>
      </w:r>
      <w:r w:rsidR="00B501FA">
        <w:t>and informative statist</w:t>
      </w:r>
      <w:r w:rsidR="00B11E20">
        <w:t>ical grap</w:t>
      </w:r>
      <w:r w:rsidR="00E76C41">
        <w:t>hics.</w:t>
      </w:r>
    </w:p>
    <w:p w14:paraId="1BAC06CF" w14:textId="77777777" w:rsidR="003C7F83" w:rsidRDefault="003C7F83" w:rsidP="00177B26">
      <w:pPr>
        <w:jc w:val="both"/>
        <w:rPr>
          <w:b/>
          <w:bCs/>
        </w:rPr>
      </w:pPr>
    </w:p>
    <w:p w14:paraId="084379C2" w14:textId="48247598" w:rsidR="009727DF" w:rsidRPr="00726381" w:rsidRDefault="0051437C" w:rsidP="00177B26">
      <w:pPr>
        <w:jc w:val="both"/>
      </w:pPr>
      <w:r>
        <w:rPr>
          <w:b/>
          <w:bCs/>
        </w:rPr>
        <w:lastRenderedPageBreak/>
        <w:t xml:space="preserve">1, </w:t>
      </w:r>
      <w:r w:rsidR="00177B26">
        <w:rPr>
          <w:b/>
          <w:bCs/>
        </w:rPr>
        <w:t>Line Plot Sea</w:t>
      </w:r>
      <w:r w:rsidR="00733D95">
        <w:rPr>
          <w:b/>
          <w:bCs/>
        </w:rPr>
        <w:t>born</w:t>
      </w:r>
      <w:r w:rsidR="00726381">
        <w:rPr>
          <w:b/>
          <w:bCs/>
        </w:rPr>
        <w:t xml:space="preserve">= </w:t>
      </w:r>
      <w:r w:rsidR="009170AD">
        <w:t xml:space="preserve">import </w:t>
      </w:r>
      <w:r w:rsidR="009170AD" w:rsidRPr="009170AD">
        <w:t>seaborn</w:t>
      </w:r>
      <w:r w:rsidR="006A2EDD">
        <w:t xml:space="preserve">, </w:t>
      </w:r>
      <w:r w:rsidR="006A2EDD" w:rsidRPr="006A2EDD">
        <w:t>pandas</w:t>
      </w:r>
      <w:r w:rsidR="006A2EDD">
        <w:t xml:space="preserve"> and </w:t>
      </w:r>
      <w:proofErr w:type="spellStart"/>
      <w:r w:rsidR="00082F57" w:rsidRPr="00082F57">
        <w:t>matplotlib.pyplot</w:t>
      </w:r>
      <w:proofErr w:type="spellEnd"/>
      <w:r w:rsidR="00082F57">
        <w:t xml:space="preserve"> then put your data</w:t>
      </w:r>
      <w:r w:rsidR="00D47435">
        <w:t xml:space="preserve"> =</w:t>
      </w:r>
      <w:r w:rsidR="00082F57">
        <w:t xml:space="preserve"> </w:t>
      </w:r>
      <w:r w:rsidR="00D47435">
        <w:t xml:space="preserve">your values </w:t>
      </w:r>
      <w:r w:rsidR="0043573D">
        <w:t xml:space="preserve"> </w:t>
      </w:r>
      <w:r w:rsidR="00DF0E6B">
        <w:tab/>
      </w:r>
      <w:r w:rsidR="00DF0E6B">
        <w:tab/>
      </w:r>
      <w:r w:rsidR="00D47435">
        <w:t xml:space="preserve">     </w:t>
      </w:r>
      <w:proofErr w:type="spellStart"/>
      <w:r w:rsidR="00DF0E6B">
        <w:t>df</w:t>
      </w:r>
      <w:proofErr w:type="spellEnd"/>
      <w:r w:rsidR="00DF0E6B">
        <w:t xml:space="preserve"> = </w:t>
      </w:r>
      <w:proofErr w:type="spellStart"/>
      <w:r w:rsidR="00AE0D51">
        <w:t>pd.DataFrame</w:t>
      </w:r>
      <w:proofErr w:type="spellEnd"/>
      <w:r w:rsidR="00AE0D51">
        <w:t>(data)</w:t>
      </w:r>
      <w:r w:rsidR="00DF0E6B">
        <w:t xml:space="preserve"> </w:t>
      </w:r>
      <w:r w:rsidR="00386212">
        <w:tab/>
      </w:r>
      <w:r w:rsidR="00386212">
        <w:tab/>
      </w:r>
      <w:r w:rsidR="00386212">
        <w:tab/>
      </w:r>
      <w:r w:rsidR="00386212">
        <w:tab/>
      </w:r>
      <w:r w:rsidR="00386212">
        <w:tab/>
      </w:r>
      <w:r w:rsidR="00B705F4">
        <w:tab/>
      </w:r>
      <w:r w:rsidR="00386212">
        <w:t>print(</w:t>
      </w:r>
      <w:proofErr w:type="spellStart"/>
      <w:r w:rsidR="00386212">
        <w:t>df</w:t>
      </w:r>
      <w:proofErr w:type="spellEnd"/>
      <w:r w:rsidR="00386212">
        <w:t>)</w:t>
      </w:r>
      <w:r w:rsidR="00386212">
        <w:tab/>
      </w:r>
      <w:r w:rsidR="00386212">
        <w:tab/>
      </w:r>
      <w:r w:rsidR="00B705F4">
        <w:t xml:space="preserve">     </w:t>
      </w:r>
      <w:proofErr w:type="spellStart"/>
      <w:r w:rsidR="00386212">
        <w:t>sns.lineplot</w:t>
      </w:r>
      <w:proofErr w:type="spellEnd"/>
      <w:r w:rsidR="00386212">
        <w:t>(data</w:t>
      </w:r>
      <w:r w:rsidR="00DE56A9">
        <w:t>= data, x = “</w:t>
      </w:r>
      <w:r w:rsidR="00566195">
        <w:t>your value</w:t>
      </w:r>
      <w:r w:rsidR="00DE56A9">
        <w:t>”</w:t>
      </w:r>
      <w:r w:rsidR="00566195">
        <w:t>, y = “your other value”</w:t>
      </w:r>
      <w:r w:rsidR="00386212">
        <w:t>)</w:t>
      </w:r>
      <w:r w:rsidR="00B705F4">
        <w:tab/>
      </w:r>
      <w:r w:rsidR="00B705F4">
        <w:tab/>
      </w:r>
      <w:proofErr w:type="spellStart"/>
      <w:r w:rsidR="001C08FA">
        <w:t>plt.show</w:t>
      </w:r>
      <w:proofErr w:type="spellEnd"/>
      <w:r w:rsidR="001C08FA">
        <w:t>()</w:t>
      </w:r>
      <w:r w:rsidR="00AE188B">
        <w:tab/>
      </w:r>
      <w:r w:rsidR="00AE188B">
        <w:tab/>
      </w:r>
      <w:r w:rsidR="00AE188B">
        <w:tab/>
      </w:r>
      <w:r w:rsidR="00AE188B">
        <w:tab/>
        <w:t xml:space="preserve">      if you want to take data from any file firstly impot</w:t>
      </w:r>
      <w:r w:rsidR="00BD6811" w:rsidRPr="00BD6811">
        <w:t xml:space="preserve"> </w:t>
      </w:r>
      <w:r w:rsidR="00BD6811" w:rsidRPr="009170AD">
        <w:t>seaborn</w:t>
      </w:r>
      <w:r w:rsidR="00BD6811">
        <w:t>,</w:t>
      </w:r>
      <w:r w:rsidR="00AE188B">
        <w:t xml:space="preserve"> pandas and </w:t>
      </w:r>
      <w:proofErr w:type="spellStart"/>
      <w:r w:rsidR="00AE188B">
        <w:t>matplotlib.pyplot</w:t>
      </w:r>
      <w:proofErr w:type="spellEnd"/>
      <w:r w:rsidR="00AE188B">
        <w:t xml:space="preserve"> then take data</w:t>
      </w:r>
      <w:r w:rsidR="00941372">
        <w:t xml:space="preserve"> </w:t>
      </w:r>
      <w:r w:rsidR="006C1332">
        <w:tab/>
      </w:r>
      <w:r w:rsidR="005E5C89">
        <w:t xml:space="preserve">    </w:t>
      </w:r>
      <w:r w:rsidR="006C1332">
        <w:t>print(</w:t>
      </w:r>
      <w:r w:rsidR="005E5C89">
        <w:t>data</w:t>
      </w:r>
      <w:r w:rsidR="006C1332">
        <w:t>)</w:t>
      </w:r>
      <w:r w:rsidR="005E5C89">
        <w:tab/>
      </w:r>
      <w:r w:rsidR="005E5C89">
        <w:tab/>
      </w:r>
      <w:r w:rsidR="005E5C89">
        <w:tab/>
      </w:r>
      <w:r w:rsidR="006E46A3">
        <w:tab/>
      </w:r>
      <w:r w:rsidR="006E46A3">
        <w:tab/>
      </w:r>
      <w:r w:rsidR="006E46A3">
        <w:tab/>
      </w:r>
      <w:r w:rsidR="00D5346B">
        <w:tab/>
      </w:r>
      <w:r w:rsidR="00D5346B">
        <w:tab/>
      </w:r>
      <w:r w:rsidR="00103127">
        <w:t xml:space="preserve">color = </w:t>
      </w:r>
      <w:proofErr w:type="spellStart"/>
      <w:r w:rsidR="006A7BBC">
        <w:t>sns.col</w:t>
      </w:r>
      <w:r w:rsidR="00B02C51">
        <w:t>or_palette</w:t>
      </w:r>
      <w:proofErr w:type="spellEnd"/>
      <w:r w:rsidR="007042C5">
        <w:t>(“</w:t>
      </w:r>
      <w:proofErr w:type="spellStart"/>
      <w:r w:rsidR="007042C5">
        <w:t>viridis</w:t>
      </w:r>
      <w:proofErr w:type="spellEnd"/>
      <w:r w:rsidR="007042C5">
        <w:t>”)</w:t>
      </w:r>
      <w:r w:rsidR="00FA1E58">
        <w:t xml:space="preserve"> </w:t>
      </w:r>
      <w:r w:rsidR="00FA1E58">
        <w:tab/>
      </w:r>
      <w:r w:rsidR="00D5346B">
        <w:t xml:space="preserve">       </w:t>
      </w:r>
      <w:proofErr w:type="spellStart"/>
      <w:r w:rsidR="006B3AD6">
        <w:t>sns.lineplot</w:t>
      </w:r>
      <w:proofErr w:type="spellEnd"/>
      <w:r w:rsidR="006B3AD6">
        <w:t>(data</w:t>
      </w:r>
      <w:r w:rsidR="00F90858">
        <w:t xml:space="preserve"> = data, x= “</w:t>
      </w:r>
      <w:r w:rsidR="00FA1E58">
        <w:t>your value”, y = “your other value</w:t>
      </w:r>
      <w:r w:rsidR="00F90858">
        <w:t>”</w:t>
      </w:r>
      <w:r w:rsidR="006B3AD6">
        <w:t>)</w:t>
      </w:r>
      <w:r w:rsidR="00D5346B">
        <w:tab/>
      </w:r>
      <w:r w:rsidR="00D5346B">
        <w:tab/>
      </w:r>
      <w:proofErr w:type="spellStart"/>
      <w:r w:rsidR="00D5346B">
        <w:t>plt.show</w:t>
      </w:r>
      <w:proofErr w:type="spellEnd"/>
      <w:r w:rsidR="00D5346B">
        <w:t>()</w:t>
      </w:r>
    </w:p>
    <w:p w14:paraId="66BC65C6" w14:textId="0F8BC001" w:rsidR="00177B26" w:rsidRDefault="00726381" w:rsidP="00177B26">
      <w:pPr>
        <w:jc w:val="both"/>
      </w:pPr>
      <w:r>
        <w:rPr>
          <w:b/>
          <w:bCs/>
        </w:rPr>
        <w:t>2,</w:t>
      </w:r>
      <w:r w:rsidR="003D0DFA">
        <w:rPr>
          <w:b/>
          <w:bCs/>
        </w:rPr>
        <w:t xml:space="preserve"> </w:t>
      </w:r>
      <w:r w:rsidR="00743579">
        <w:rPr>
          <w:b/>
          <w:bCs/>
        </w:rPr>
        <w:t>Bar Plot Seaborn</w:t>
      </w:r>
      <w:r w:rsidR="00932AAC">
        <w:rPr>
          <w:b/>
          <w:bCs/>
        </w:rPr>
        <w:t>=</w:t>
      </w:r>
      <w:r w:rsidR="00932AAC">
        <w:t xml:space="preserve"> import </w:t>
      </w:r>
      <w:r w:rsidR="00932AAC" w:rsidRPr="009170AD">
        <w:t>seaborn</w:t>
      </w:r>
      <w:r w:rsidR="00932AAC">
        <w:t xml:space="preserve">, </w:t>
      </w:r>
      <w:r w:rsidR="00932AAC" w:rsidRPr="006A2EDD">
        <w:t>pandas</w:t>
      </w:r>
      <w:r w:rsidR="00932AAC">
        <w:t xml:space="preserve"> and </w:t>
      </w:r>
      <w:proofErr w:type="spellStart"/>
      <w:r w:rsidR="00932AAC" w:rsidRPr="00082F57">
        <w:t>matplotlib.pyplot</w:t>
      </w:r>
      <w:proofErr w:type="spellEnd"/>
      <w:r w:rsidR="00932AAC">
        <w:t xml:space="preserve"> then</w:t>
      </w:r>
      <w:r w:rsidR="0028672B">
        <w:t xml:space="preserve"> </w:t>
      </w:r>
      <w:r w:rsidR="0028672B">
        <w:tab/>
      </w:r>
      <w:r w:rsidR="00E32D9E">
        <w:tab/>
      </w:r>
      <w:r w:rsidR="00E32D9E">
        <w:tab/>
      </w:r>
      <w:r w:rsidR="00E32D9E">
        <w:tab/>
        <w:t xml:space="preserve">               </w:t>
      </w:r>
      <w:r w:rsidR="0028672B">
        <w:t xml:space="preserve">data = </w:t>
      </w:r>
      <w:proofErr w:type="spellStart"/>
      <w:r w:rsidR="0028672B">
        <w:t>sns.load_</w:t>
      </w:r>
      <w:r w:rsidR="00E32D9E">
        <w:t>dataset</w:t>
      </w:r>
      <w:proofErr w:type="spellEnd"/>
      <w:r w:rsidR="00E32D9E">
        <w:t>(“</w:t>
      </w:r>
      <w:r w:rsidR="000A4D04">
        <w:t xml:space="preserve"> you can </w:t>
      </w:r>
      <w:r w:rsidR="00754052">
        <w:t xml:space="preserve">see them </w:t>
      </w:r>
      <w:r w:rsidR="00201FF8">
        <w:t xml:space="preserve">in seaborn </w:t>
      </w:r>
      <w:proofErr w:type="spellStart"/>
      <w:r w:rsidR="00201FF8">
        <w:t>github</w:t>
      </w:r>
      <w:proofErr w:type="spellEnd"/>
      <w:r w:rsidR="00201FF8">
        <w:t xml:space="preserve"> </w:t>
      </w:r>
      <w:r w:rsidR="00A12BBC">
        <w:t>datasheet</w:t>
      </w:r>
      <w:r w:rsidR="00E32D9E">
        <w:t>”)</w:t>
      </w:r>
      <w:r w:rsidR="001F2C68">
        <w:tab/>
      </w:r>
      <w:r w:rsidR="001F2C68">
        <w:tab/>
      </w:r>
      <w:r w:rsidR="00277A81">
        <w:tab/>
      </w:r>
      <w:r w:rsidR="00277A81">
        <w:tab/>
      </w:r>
      <w:r w:rsidR="00D51EC2">
        <w:t xml:space="preserve">   </w:t>
      </w:r>
      <w:proofErr w:type="spellStart"/>
      <w:r w:rsidR="00277A81">
        <w:t>sns.bar</w:t>
      </w:r>
      <w:r w:rsidR="00D51EC2">
        <w:t>plot</w:t>
      </w:r>
      <w:proofErr w:type="spellEnd"/>
      <w:r w:rsidR="00A61241">
        <w:t>(data = data,</w:t>
      </w:r>
      <w:r w:rsidR="00BA320D">
        <w:t xml:space="preserve"> x = “</w:t>
      </w:r>
      <w:r w:rsidR="00773D99">
        <w:t>####</w:t>
      </w:r>
      <w:r w:rsidR="00BA320D">
        <w:t>”</w:t>
      </w:r>
      <w:r w:rsidR="00773D99">
        <w:t xml:space="preserve">, y = “####”, </w:t>
      </w:r>
      <w:r w:rsidR="00663EBB">
        <w:t xml:space="preserve">estimator = “ </w:t>
      </w:r>
      <w:r w:rsidR="001B2606">
        <w:t xml:space="preserve">whatever you want to fill </w:t>
      </w:r>
      <w:r w:rsidR="00663EBB">
        <w:t>”</w:t>
      </w:r>
      <w:r w:rsidR="00CE2853">
        <w:t xml:space="preserve"> </w:t>
      </w:r>
      <w:r w:rsidR="008B0D57">
        <w:t>hue = “##</w:t>
      </w:r>
      <w:r w:rsidR="002D0FCB">
        <w:t xml:space="preserve"> </w:t>
      </w:r>
      <w:r w:rsidR="006252CE">
        <w:t xml:space="preserve">on which </w:t>
      </w:r>
      <w:r w:rsidR="00627787">
        <w:t xml:space="preserve">basic you want to see them </w:t>
      </w:r>
      <w:r w:rsidR="003D334D">
        <w:t>#</w:t>
      </w:r>
      <w:r w:rsidR="008B0D57">
        <w:t>#”</w:t>
      </w:r>
      <w:r w:rsidR="00EE3A3D">
        <w:t>,</w:t>
      </w:r>
      <w:r w:rsidR="00CC7A3C">
        <w:t xml:space="preserve"> palette = “</w:t>
      </w:r>
      <w:r w:rsidR="00786194">
        <w:t>## you can search them in google ##</w:t>
      </w:r>
      <w:r w:rsidR="00CC7A3C">
        <w:t>”</w:t>
      </w:r>
      <w:r w:rsidR="00C12402">
        <w:t>, order = [“</w:t>
      </w:r>
      <w:r w:rsidR="00A756B4">
        <w:t xml:space="preserve">## you can arrange </w:t>
      </w:r>
      <w:r w:rsidR="007766D6">
        <w:t xml:space="preserve">them by yourself </w:t>
      </w:r>
      <w:r w:rsidR="00A756B4">
        <w:t>##</w:t>
      </w:r>
      <w:r w:rsidR="00C12402">
        <w:t>”</w:t>
      </w:r>
      <w:r w:rsidR="005E6366">
        <w:t>]</w:t>
      </w:r>
      <w:r w:rsidR="004974FF">
        <w:t xml:space="preserve">, </w:t>
      </w:r>
      <w:proofErr w:type="spellStart"/>
      <w:r w:rsidR="00665B52">
        <w:t>errorbar</w:t>
      </w:r>
      <w:proofErr w:type="spellEnd"/>
      <w:r w:rsidR="00665B52">
        <w:t xml:space="preserve"> = (“ci”,0)</w:t>
      </w:r>
      <w:r w:rsidR="004974FF">
        <w:t xml:space="preserve">## to </w:t>
      </w:r>
      <w:r w:rsidR="00B924AE">
        <w:t xml:space="preserve">remove </w:t>
      </w:r>
      <w:proofErr w:type="spellStart"/>
      <w:r w:rsidR="00B924AE">
        <w:t>errorbar</w:t>
      </w:r>
      <w:proofErr w:type="spellEnd"/>
      <w:r w:rsidR="00B924AE">
        <w:t xml:space="preserve"> </w:t>
      </w:r>
      <w:r w:rsidR="00E878D5">
        <w:t xml:space="preserve">from bar </w:t>
      </w:r>
      <w:r w:rsidR="004974FF">
        <w:t xml:space="preserve">## </w:t>
      </w:r>
      <w:r w:rsidR="00A61241">
        <w:t>)</w:t>
      </w:r>
      <w:r w:rsidR="004F153A">
        <w:tab/>
      </w:r>
      <w:r w:rsidR="004F153A">
        <w:tab/>
      </w:r>
      <w:r w:rsidR="004F153A">
        <w:tab/>
      </w:r>
      <w:proofErr w:type="spellStart"/>
      <w:r w:rsidR="004F153A">
        <w:t>plt.show</w:t>
      </w:r>
      <w:proofErr w:type="spellEnd"/>
      <w:r w:rsidR="004F153A">
        <w:t>()</w:t>
      </w:r>
    </w:p>
    <w:p w14:paraId="2063C8BB" w14:textId="0F0CBE5C" w:rsidR="00D105CA" w:rsidRDefault="00F07892" w:rsidP="00177B26">
      <w:pPr>
        <w:jc w:val="both"/>
      </w:pPr>
      <w:r>
        <w:rPr>
          <w:b/>
          <w:bCs/>
        </w:rPr>
        <w:t xml:space="preserve">3, </w:t>
      </w:r>
      <w:r w:rsidR="00C73EC5">
        <w:rPr>
          <w:b/>
          <w:bCs/>
        </w:rPr>
        <w:t>H</w:t>
      </w:r>
      <w:r w:rsidR="00897CB0">
        <w:rPr>
          <w:b/>
          <w:bCs/>
        </w:rPr>
        <w:t xml:space="preserve">ist plot seaborn= </w:t>
      </w:r>
      <w:r w:rsidR="005211B4">
        <w:t xml:space="preserve">import </w:t>
      </w:r>
      <w:r w:rsidR="005211B4" w:rsidRPr="009170AD">
        <w:t>seaborn</w:t>
      </w:r>
      <w:r w:rsidR="005211B4">
        <w:t xml:space="preserve">, </w:t>
      </w:r>
      <w:r w:rsidR="005211B4" w:rsidRPr="006A2EDD">
        <w:t>pandas</w:t>
      </w:r>
      <w:r w:rsidR="005211B4">
        <w:t xml:space="preserve"> and </w:t>
      </w:r>
      <w:proofErr w:type="spellStart"/>
      <w:proofErr w:type="gramStart"/>
      <w:r w:rsidR="005211B4" w:rsidRPr="00082F57">
        <w:t>matplotlib.pyplot</w:t>
      </w:r>
      <w:proofErr w:type="spellEnd"/>
      <w:proofErr w:type="gramEnd"/>
      <w:r w:rsidR="005211B4">
        <w:t xml:space="preserve"> then </w:t>
      </w:r>
      <w:r w:rsidR="005211B4">
        <w:tab/>
      </w:r>
      <w:r w:rsidR="005211B4">
        <w:tab/>
      </w:r>
      <w:r w:rsidR="005211B4">
        <w:tab/>
      </w:r>
      <w:r w:rsidR="005211B4">
        <w:tab/>
        <w:t xml:space="preserve">               data = </w:t>
      </w:r>
      <w:proofErr w:type="spellStart"/>
      <w:r w:rsidR="005211B4">
        <w:t>sns.load_dataset</w:t>
      </w:r>
      <w:proofErr w:type="spellEnd"/>
      <w:r w:rsidR="005211B4">
        <w:t xml:space="preserve">(“ you can see them in seaborn </w:t>
      </w:r>
      <w:proofErr w:type="spellStart"/>
      <w:r w:rsidR="005211B4">
        <w:t>github</w:t>
      </w:r>
      <w:proofErr w:type="spellEnd"/>
      <w:r w:rsidR="005211B4">
        <w:t xml:space="preserve"> datasheet”)</w:t>
      </w:r>
      <w:r w:rsidR="005211B4">
        <w:tab/>
      </w:r>
      <w:r w:rsidR="005211B4">
        <w:tab/>
      </w:r>
      <w:r w:rsidR="005211B4">
        <w:tab/>
      </w:r>
      <w:r w:rsidR="00095BEF">
        <w:t xml:space="preserve">      </w:t>
      </w:r>
      <w:proofErr w:type="spellStart"/>
      <w:r w:rsidR="002E0717">
        <w:t>sns.histplot</w:t>
      </w:r>
      <w:proofErr w:type="spellEnd"/>
      <w:r w:rsidR="002E0717">
        <w:t>(data, x = “####”, y = “####”,</w:t>
      </w:r>
      <w:r w:rsidR="00517AB1">
        <w:t xml:space="preserve">hue = “## on which basic you want to see them ##”, </w:t>
      </w:r>
      <w:proofErr w:type="spellStart"/>
      <w:r w:rsidR="00517AB1">
        <w:t>kde</w:t>
      </w:r>
      <w:proofErr w:type="spellEnd"/>
      <w:r w:rsidR="00095BEF">
        <w:t xml:space="preserve"> = True ## for line ##</w:t>
      </w:r>
      <w:r w:rsidR="002E0717">
        <w:t>)</w:t>
      </w:r>
      <w:r w:rsidR="00095BEF">
        <w:t xml:space="preserve"> </w:t>
      </w:r>
      <w:proofErr w:type="spellStart"/>
      <w:r w:rsidR="004F153A">
        <w:t>plt.show</w:t>
      </w:r>
      <w:proofErr w:type="spellEnd"/>
      <w:r w:rsidR="004F153A">
        <w:t>()</w:t>
      </w:r>
    </w:p>
    <w:p w14:paraId="3E4A1F99" w14:textId="7446EF19" w:rsidR="00960CC8" w:rsidRPr="00CB016D" w:rsidRDefault="00960CC8" w:rsidP="00177B26">
      <w:pPr>
        <w:jc w:val="both"/>
      </w:pPr>
      <w:r>
        <w:rPr>
          <w:b/>
          <w:bCs/>
        </w:rPr>
        <w:t xml:space="preserve">4, </w:t>
      </w:r>
      <w:r w:rsidR="004D10A7">
        <w:rPr>
          <w:b/>
          <w:bCs/>
        </w:rPr>
        <w:t>sc</w:t>
      </w:r>
      <w:r w:rsidR="00013B41">
        <w:rPr>
          <w:b/>
          <w:bCs/>
        </w:rPr>
        <w:t xml:space="preserve">atter Plot Seaborn= </w:t>
      </w:r>
      <w:r w:rsidR="00CB016D">
        <w:t xml:space="preserve">import </w:t>
      </w:r>
      <w:r w:rsidR="00CB016D" w:rsidRPr="009170AD">
        <w:t>seaborn</w:t>
      </w:r>
      <w:r w:rsidR="00CB016D">
        <w:t xml:space="preserve">, </w:t>
      </w:r>
      <w:r w:rsidR="00CB016D" w:rsidRPr="006A2EDD">
        <w:t>pandas</w:t>
      </w:r>
      <w:r w:rsidR="00CB016D">
        <w:t xml:space="preserve"> and </w:t>
      </w:r>
      <w:proofErr w:type="spellStart"/>
      <w:proofErr w:type="gramStart"/>
      <w:r w:rsidR="00CB016D" w:rsidRPr="00082F57">
        <w:t>matplotlib.pyplot</w:t>
      </w:r>
      <w:proofErr w:type="spellEnd"/>
      <w:proofErr w:type="gramEnd"/>
      <w:r w:rsidR="00CB016D">
        <w:t xml:space="preserve"> then </w:t>
      </w:r>
      <w:r w:rsidR="00CB016D">
        <w:tab/>
      </w:r>
      <w:r w:rsidR="00CB016D">
        <w:tab/>
      </w:r>
      <w:r w:rsidR="00CB016D">
        <w:tab/>
      </w:r>
      <w:r w:rsidR="00CB016D">
        <w:tab/>
        <w:t xml:space="preserve">               data = </w:t>
      </w:r>
      <w:proofErr w:type="spellStart"/>
      <w:r w:rsidR="00CB016D">
        <w:t>sns.load_dataset</w:t>
      </w:r>
      <w:proofErr w:type="spellEnd"/>
      <w:r w:rsidR="00CB016D">
        <w:t xml:space="preserve">(“ you can see them in seaborn </w:t>
      </w:r>
      <w:proofErr w:type="spellStart"/>
      <w:r w:rsidR="00CB016D">
        <w:t>github</w:t>
      </w:r>
      <w:proofErr w:type="spellEnd"/>
      <w:r w:rsidR="00CB016D">
        <w:t xml:space="preserve"> datasheet”)</w:t>
      </w:r>
      <w:r w:rsidR="00CB016D">
        <w:tab/>
      </w:r>
      <w:r w:rsidR="00547ED1">
        <w:tab/>
      </w:r>
      <w:r w:rsidR="00547ED1">
        <w:tab/>
      </w:r>
      <w:r w:rsidR="00547ED1">
        <w:tab/>
      </w:r>
      <w:r w:rsidR="00547ED1">
        <w:tab/>
        <w:t xml:space="preserve">      </w:t>
      </w:r>
      <w:proofErr w:type="spellStart"/>
      <w:r w:rsidR="00547ED1">
        <w:t>sns.scatterplot</w:t>
      </w:r>
      <w:proofErr w:type="spellEnd"/>
      <w:r w:rsidR="00547ED1">
        <w:t>(data = data,</w:t>
      </w:r>
      <w:r w:rsidR="00352780">
        <w:t xml:space="preserve"> x = “####”, y = “####”,hue = “## on which basic you want to see them ##”,</w:t>
      </w:r>
      <w:r w:rsidR="00D731C8">
        <w:t>size = “</w:t>
      </w:r>
      <w:r w:rsidR="000B1BE8">
        <w:t>##</w:t>
      </w:r>
      <w:r w:rsidR="00F97EC7">
        <w:t xml:space="preserve">it tell no of it </w:t>
      </w:r>
      <w:r w:rsidR="000B1BE8">
        <w:t>##</w:t>
      </w:r>
      <w:r w:rsidR="00D731C8">
        <w:t>”</w:t>
      </w:r>
      <w:r w:rsidR="00547ED1">
        <w:t xml:space="preserve"> )</w:t>
      </w:r>
    </w:p>
    <w:p w14:paraId="51E2213D" w14:textId="0F7BFDA1" w:rsidR="00BB1393" w:rsidRPr="008D5FCD" w:rsidRDefault="00956DC5" w:rsidP="00177B26">
      <w:pPr>
        <w:jc w:val="both"/>
      </w:pPr>
      <w:r>
        <w:rPr>
          <w:b/>
          <w:bCs/>
        </w:rPr>
        <w:t xml:space="preserve">5, Heatmap Seaborn= </w:t>
      </w:r>
      <w:r w:rsidR="00CC5E1E">
        <w:t xml:space="preserve">import </w:t>
      </w:r>
      <w:r w:rsidR="00CC5E1E" w:rsidRPr="009170AD">
        <w:t>seaborn</w:t>
      </w:r>
      <w:r w:rsidR="00CC5E1E">
        <w:t xml:space="preserve">, </w:t>
      </w:r>
      <w:r w:rsidR="00CC5E1E" w:rsidRPr="006A2EDD">
        <w:t>pandas</w:t>
      </w:r>
      <w:r w:rsidR="00CC5E1E">
        <w:t xml:space="preserve"> and </w:t>
      </w:r>
      <w:proofErr w:type="spellStart"/>
      <w:proofErr w:type="gramStart"/>
      <w:r w:rsidR="00CC5E1E" w:rsidRPr="00082F57">
        <w:t>matplotlib.pyplot</w:t>
      </w:r>
      <w:proofErr w:type="spellEnd"/>
      <w:proofErr w:type="gramEnd"/>
      <w:r w:rsidR="00CC5E1E">
        <w:t xml:space="preserve"> then </w:t>
      </w:r>
      <w:r w:rsidR="00CC5E1E">
        <w:tab/>
      </w:r>
      <w:r w:rsidR="00CC5E1E">
        <w:tab/>
      </w:r>
      <w:r w:rsidR="00CC5E1E">
        <w:tab/>
      </w:r>
      <w:r w:rsidR="00CC5E1E">
        <w:tab/>
        <w:t xml:space="preserve">               data = </w:t>
      </w:r>
      <w:proofErr w:type="spellStart"/>
      <w:r w:rsidR="00CC5E1E">
        <w:t>sns.load_dataset</w:t>
      </w:r>
      <w:proofErr w:type="spellEnd"/>
      <w:r w:rsidR="00CC5E1E">
        <w:t xml:space="preserve">(“ you can see them in seaborn </w:t>
      </w:r>
      <w:proofErr w:type="spellStart"/>
      <w:r w:rsidR="00CC5E1E">
        <w:t>github</w:t>
      </w:r>
      <w:proofErr w:type="spellEnd"/>
      <w:r w:rsidR="00CC5E1E">
        <w:t xml:space="preserve"> datasheet”)</w:t>
      </w:r>
      <w:r w:rsidR="00CC5E1E">
        <w:tab/>
      </w:r>
      <w:r w:rsidR="00CC5E1E">
        <w:tab/>
      </w:r>
      <w:r w:rsidR="00CC5E1E">
        <w:tab/>
      </w:r>
      <w:r w:rsidR="00CC5E1E">
        <w:tab/>
      </w:r>
      <w:r w:rsidR="00CC5E1E">
        <w:tab/>
        <w:t xml:space="preserve">    </w:t>
      </w:r>
      <w:proofErr w:type="spellStart"/>
      <w:r w:rsidR="00CC5E1E">
        <w:t>gp</w:t>
      </w:r>
      <w:proofErr w:type="spellEnd"/>
      <w:r w:rsidR="00CC5E1E">
        <w:t xml:space="preserve"> = </w:t>
      </w:r>
      <w:proofErr w:type="spellStart"/>
      <w:r w:rsidR="00FE36FA">
        <w:t>data.groupby</w:t>
      </w:r>
      <w:proofErr w:type="spellEnd"/>
      <w:r w:rsidR="00FE36FA">
        <w:t>(</w:t>
      </w:r>
      <w:r w:rsidR="00D547D7">
        <w:t>“</w:t>
      </w:r>
      <w:r w:rsidR="00FE36FA">
        <w:t>##</w:t>
      </w:r>
      <w:r w:rsidR="00212DF2">
        <w:t xml:space="preserve"> x axis  </w:t>
      </w:r>
      <w:r w:rsidR="00FE36FA">
        <w:t>##</w:t>
      </w:r>
      <w:r w:rsidR="00D547D7">
        <w:t>”</w:t>
      </w:r>
      <w:r w:rsidR="00FE36FA">
        <w:t>)</w:t>
      </w:r>
      <w:r w:rsidR="00D547D7">
        <w:t>.agg({</w:t>
      </w:r>
      <w:r w:rsidR="00D00D05">
        <w:t>“ y axis ”: “</w:t>
      </w:r>
      <w:r w:rsidR="005321E3">
        <w:t xml:space="preserve"> </w:t>
      </w:r>
      <w:r w:rsidR="00D00D05">
        <w:t xml:space="preserve">what you want to </w:t>
      </w:r>
      <w:r w:rsidR="005321E3">
        <w:t xml:space="preserve">see </w:t>
      </w:r>
      <w:r w:rsidR="00D00D05">
        <w:t>”</w:t>
      </w:r>
      <w:r w:rsidR="00D547D7">
        <w:t>})</w:t>
      </w:r>
      <w:r w:rsidR="00CC5E1E">
        <w:t xml:space="preserve"> </w:t>
      </w:r>
      <w:r w:rsidR="005321E3">
        <w:tab/>
      </w:r>
      <w:r w:rsidR="005321E3">
        <w:tab/>
      </w:r>
      <w:r w:rsidR="005321E3">
        <w:tab/>
      </w:r>
      <w:proofErr w:type="spellStart"/>
      <w:r w:rsidR="00BD6D54">
        <w:t>plt.s</w:t>
      </w:r>
      <w:r w:rsidR="007474FD">
        <w:t>how</w:t>
      </w:r>
      <w:proofErr w:type="spellEnd"/>
      <w:r w:rsidR="007474FD">
        <w:t>()</w:t>
      </w:r>
    </w:p>
    <w:p w14:paraId="77B3840C" w14:textId="16EDA50C" w:rsidR="00D95533" w:rsidRDefault="00D95533" w:rsidP="00177B26">
      <w:pPr>
        <w:jc w:val="both"/>
        <w:rPr>
          <w:b/>
          <w:bCs/>
        </w:rPr>
      </w:pPr>
      <w:r>
        <w:rPr>
          <w:b/>
          <w:bCs/>
        </w:rPr>
        <w:t>6, Count Plot Seaborn=</w:t>
      </w:r>
      <w:r w:rsidR="007474FD">
        <w:rPr>
          <w:b/>
          <w:bCs/>
        </w:rPr>
        <w:t xml:space="preserve"> </w:t>
      </w:r>
      <w:r w:rsidR="00791B2B">
        <w:t xml:space="preserve">import </w:t>
      </w:r>
      <w:r w:rsidR="00791B2B" w:rsidRPr="009170AD">
        <w:t>seaborn</w:t>
      </w:r>
      <w:r w:rsidR="00791B2B">
        <w:t xml:space="preserve">, </w:t>
      </w:r>
      <w:r w:rsidR="00791B2B" w:rsidRPr="006A2EDD">
        <w:t>pandas</w:t>
      </w:r>
      <w:r w:rsidR="00791B2B">
        <w:t xml:space="preserve"> and </w:t>
      </w:r>
      <w:proofErr w:type="spellStart"/>
      <w:proofErr w:type="gramStart"/>
      <w:r w:rsidR="00791B2B" w:rsidRPr="00082F57">
        <w:t>matplotlib.pyplot</w:t>
      </w:r>
      <w:proofErr w:type="spellEnd"/>
      <w:proofErr w:type="gramEnd"/>
      <w:r w:rsidR="00791B2B">
        <w:t xml:space="preserve"> then </w:t>
      </w:r>
      <w:r w:rsidR="00791B2B">
        <w:tab/>
      </w:r>
      <w:r w:rsidR="00791B2B">
        <w:tab/>
      </w:r>
      <w:r w:rsidR="00791B2B">
        <w:tab/>
      </w:r>
      <w:r w:rsidR="00791B2B">
        <w:tab/>
        <w:t xml:space="preserve">               data = </w:t>
      </w:r>
      <w:proofErr w:type="spellStart"/>
      <w:r w:rsidR="00791B2B">
        <w:t>sns.load_dataset</w:t>
      </w:r>
      <w:proofErr w:type="spellEnd"/>
      <w:r w:rsidR="00791B2B">
        <w:t xml:space="preserve">(“ you can see them in seaborn </w:t>
      </w:r>
      <w:proofErr w:type="spellStart"/>
      <w:r w:rsidR="00791B2B">
        <w:t>github</w:t>
      </w:r>
      <w:proofErr w:type="spellEnd"/>
      <w:r w:rsidR="00791B2B">
        <w:t xml:space="preserve"> datasheet”)</w:t>
      </w:r>
      <w:r w:rsidR="00791B2B">
        <w:tab/>
      </w:r>
      <w:r w:rsidR="00791B2B">
        <w:tab/>
      </w:r>
      <w:r w:rsidR="00791B2B">
        <w:tab/>
      </w:r>
      <w:r w:rsidR="00055EF8">
        <w:t xml:space="preserve">        </w:t>
      </w:r>
      <w:r w:rsidR="00667909">
        <w:t xml:space="preserve">     </w:t>
      </w:r>
      <w:proofErr w:type="spellStart"/>
      <w:r w:rsidR="00055EF8">
        <w:t>sns.countplot</w:t>
      </w:r>
      <w:proofErr w:type="spellEnd"/>
      <w:r w:rsidR="00667909">
        <w:t xml:space="preserve">(data = data, x = </w:t>
      </w:r>
      <w:r w:rsidR="00986E48">
        <w:t>“</w:t>
      </w:r>
      <w:r w:rsidR="00EC0C0C">
        <w:t xml:space="preserve">on which basis you want to </w:t>
      </w:r>
      <w:r w:rsidR="00BC7D41">
        <w:t xml:space="preserve">make poles </w:t>
      </w:r>
      <w:r w:rsidR="00986E48">
        <w:t>”</w:t>
      </w:r>
      <w:r w:rsidR="00667909">
        <w:t xml:space="preserve"> )</w:t>
      </w:r>
      <w:r w:rsidR="00FB3810">
        <w:tab/>
      </w:r>
      <w:r w:rsidR="00FB3810">
        <w:tab/>
      </w:r>
      <w:r w:rsidR="00FB3810">
        <w:tab/>
      </w:r>
      <w:proofErr w:type="spellStart"/>
      <w:r w:rsidR="00FB3810">
        <w:t>plt.show</w:t>
      </w:r>
      <w:proofErr w:type="spellEnd"/>
      <w:r w:rsidR="00FB3810">
        <w:t>()</w:t>
      </w:r>
    </w:p>
    <w:p w14:paraId="776660BB" w14:textId="0841B1D6" w:rsidR="008C2F69" w:rsidRDefault="008C2F69" w:rsidP="00177B26">
      <w:pPr>
        <w:jc w:val="both"/>
        <w:rPr>
          <w:b/>
          <w:bCs/>
        </w:rPr>
      </w:pPr>
      <w:r>
        <w:rPr>
          <w:b/>
          <w:bCs/>
        </w:rPr>
        <w:t>7, Violin Plot Seaborn=</w:t>
      </w:r>
      <w:r w:rsidR="0084404F">
        <w:rPr>
          <w:b/>
          <w:bCs/>
        </w:rPr>
        <w:t xml:space="preserve"> </w:t>
      </w:r>
      <w:r w:rsidR="00A879FB">
        <w:t xml:space="preserve">import </w:t>
      </w:r>
      <w:r w:rsidR="00A879FB" w:rsidRPr="009170AD">
        <w:t>seaborn</w:t>
      </w:r>
      <w:r w:rsidR="00A879FB">
        <w:t xml:space="preserve">, </w:t>
      </w:r>
      <w:r w:rsidR="00A879FB" w:rsidRPr="006A2EDD">
        <w:t>pandas</w:t>
      </w:r>
      <w:r w:rsidR="00A879FB">
        <w:t xml:space="preserve"> and </w:t>
      </w:r>
      <w:proofErr w:type="spellStart"/>
      <w:proofErr w:type="gramStart"/>
      <w:r w:rsidR="00A879FB" w:rsidRPr="00082F57">
        <w:t>matplotlib.pyplot</w:t>
      </w:r>
      <w:proofErr w:type="spellEnd"/>
      <w:proofErr w:type="gramEnd"/>
      <w:r w:rsidR="00A879FB">
        <w:t xml:space="preserve"> then </w:t>
      </w:r>
      <w:r w:rsidR="00A879FB">
        <w:tab/>
      </w:r>
      <w:r w:rsidR="00A879FB">
        <w:tab/>
      </w:r>
      <w:r w:rsidR="00A879FB">
        <w:tab/>
      </w:r>
      <w:r w:rsidR="00A879FB">
        <w:tab/>
        <w:t xml:space="preserve">               data = </w:t>
      </w:r>
      <w:proofErr w:type="spellStart"/>
      <w:r w:rsidR="00A879FB">
        <w:t>sns.load_dataset</w:t>
      </w:r>
      <w:proofErr w:type="spellEnd"/>
      <w:r w:rsidR="00A879FB">
        <w:t xml:space="preserve">(“ you can see them in seaborn </w:t>
      </w:r>
      <w:proofErr w:type="spellStart"/>
      <w:r w:rsidR="00A879FB">
        <w:t>github</w:t>
      </w:r>
      <w:proofErr w:type="spellEnd"/>
      <w:r w:rsidR="00A879FB">
        <w:t xml:space="preserve"> datasheet”)</w:t>
      </w:r>
      <w:r w:rsidR="00A879FB">
        <w:tab/>
      </w:r>
      <w:r w:rsidR="00A879FB">
        <w:tab/>
      </w:r>
      <w:r w:rsidR="00A879FB">
        <w:tab/>
      </w:r>
      <w:r w:rsidR="00A879FB">
        <w:tab/>
      </w:r>
      <w:r w:rsidR="00A879FB">
        <w:tab/>
        <w:t xml:space="preserve">    </w:t>
      </w:r>
      <w:proofErr w:type="spellStart"/>
      <w:r w:rsidR="00A879FB">
        <w:t>sns</w:t>
      </w:r>
      <w:r w:rsidR="009446EE">
        <w:t>.violinplot</w:t>
      </w:r>
      <w:proofErr w:type="spellEnd"/>
      <w:r w:rsidR="009446EE">
        <w:t>(data = data, x = “</w:t>
      </w:r>
      <w:r w:rsidR="00AC4BE5">
        <w:t>## what you want to see ##</w:t>
      </w:r>
      <w:r w:rsidR="009446EE">
        <w:t>”)</w:t>
      </w:r>
      <w:r w:rsidR="00E9384E">
        <w:tab/>
      </w:r>
      <w:r w:rsidR="00E9384E">
        <w:tab/>
      </w:r>
      <w:r w:rsidR="00E9384E">
        <w:tab/>
      </w:r>
      <w:r w:rsidR="00E9384E">
        <w:tab/>
      </w:r>
      <w:r w:rsidR="00E9384E">
        <w:tab/>
      </w:r>
      <w:proofErr w:type="spellStart"/>
      <w:r w:rsidR="00E9384E">
        <w:t>plt.show</w:t>
      </w:r>
      <w:proofErr w:type="spellEnd"/>
      <w:r w:rsidR="00E9384E">
        <w:t>()</w:t>
      </w:r>
    </w:p>
    <w:p w14:paraId="45F5F0D7" w14:textId="786303CE" w:rsidR="001B7E4C" w:rsidRDefault="001B7E4C" w:rsidP="00177B26">
      <w:pPr>
        <w:jc w:val="both"/>
        <w:rPr>
          <w:b/>
          <w:bCs/>
        </w:rPr>
      </w:pPr>
      <w:r>
        <w:rPr>
          <w:b/>
          <w:bCs/>
        </w:rPr>
        <w:t>8,</w:t>
      </w:r>
      <w:r w:rsidR="000C5A55">
        <w:rPr>
          <w:b/>
          <w:bCs/>
        </w:rPr>
        <w:t xml:space="preserve"> Pair Plot Seaborn= </w:t>
      </w:r>
      <w:r w:rsidR="00E9384E">
        <w:t xml:space="preserve">import </w:t>
      </w:r>
      <w:r w:rsidR="00E9384E" w:rsidRPr="009170AD">
        <w:t>seaborn</w:t>
      </w:r>
      <w:r w:rsidR="00E9384E">
        <w:t xml:space="preserve">, </w:t>
      </w:r>
      <w:r w:rsidR="00E9384E" w:rsidRPr="006A2EDD">
        <w:t>pandas</w:t>
      </w:r>
      <w:r w:rsidR="00E9384E">
        <w:t xml:space="preserve"> and </w:t>
      </w:r>
      <w:proofErr w:type="spellStart"/>
      <w:proofErr w:type="gramStart"/>
      <w:r w:rsidR="00E9384E" w:rsidRPr="00082F57">
        <w:t>matplotlib.pyplot</w:t>
      </w:r>
      <w:proofErr w:type="spellEnd"/>
      <w:proofErr w:type="gramEnd"/>
      <w:r w:rsidR="00E9384E">
        <w:t xml:space="preserve"> then </w:t>
      </w:r>
      <w:r w:rsidR="00E9384E">
        <w:tab/>
      </w:r>
      <w:r w:rsidR="00E9384E">
        <w:tab/>
      </w:r>
      <w:r w:rsidR="00E9384E">
        <w:tab/>
      </w:r>
      <w:r w:rsidR="00E9384E">
        <w:tab/>
        <w:t xml:space="preserve">               data = </w:t>
      </w:r>
      <w:proofErr w:type="spellStart"/>
      <w:r w:rsidR="00E9384E">
        <w:t>sns.load_dataset</w:t>
      </w:r>
      <w:proofErr w:type="spellEnd"/>
      <w:r w:rsidR="00E9384E">
        <w:t xml:space="preserve">(“ you can see them in seaborn </w:t>
      </w:r>
      <w:proofErr w:type="spellStart"/>
      <w:r w:rsidR="00E9384E">
        <w:t>github</w:t>
      </w:r>
      <w:proofErr w:type="spellEnd"/>
      <w:r w:rsidR="00E9384E">
        <w:t xml:space="preserve"> datasheet”)</w:t>
      </w:r>
      <w:r w:rsidR="00E9384E">
        <w:tab/>
      </w:r>
      <w:r w:rsidR="00E9384E">
        <w:tab/>
      </w:r>
      <w:r w:rsidR="00E9384E">
        <w:tab/>
      </w:r>
      <w:r w:rsidR="00E9384E">
        <w:tab/>
      </w:r>
      <w:r w:rsidR="00E9384E">
        <w:tab/>
        <w:t xml:space="preserve">    </w:t>
      </w:r>
      <w:proofErr w:type="spellStart"/>
      <w:r w:rsidR="00681463">
        <w:t>sns</w:t>
      </w:r>
      <w:r w:rsidR="003F12A9">
        <w:t>.pairplot</w:t>
      </w:r>
      <w:proofErr w:type="spellEnd"/>
      <w:r w:rsidR="003F12A9">
        <w:t xml:space="preserve">(data, </w:t>
      </w:r>
      <w:r w:rsidR="009D7B2B">
        <w:t>hue = “## on which basic you want to see them ##”</w:t>
      </w:r>
      <w:r w:rsidR="003F12A9">
        <w:t>)</w:t>
      </w:r>
      <w:r w:rsidR="009D7B2B">
        <w:t xml:space="preserve"> </w:t>
      </w:r>
      <w:r w:rsidR="009D7B2B">
        <w:tab/>
      </w:r>
      <w:r w:rsidR="009D7B2B">
        <w:tab/>
      </w:r>
      <w:r w:rsidR="009D7B2B">
        <w:tab/>
      </w:r>
      <w:r w:rsidR="009D7B2B">
        <w:tab/>
      </w:r>
      <w:proofErr w:type="spellStart"/>
      <w:r w:rsidR="009D7B2B">
        <w:t>plt.show</w:t>
      </w:r>
      <w:proofErr w:type="spellEnd"/>
      <w:r w:rsidR="009D7B2B">
        <w:t>()</w:t>
      </w:r>
    </w:p>
    <w:p w14:paraId="341938B5" w14:textId="4DAC7C70" w:rsidR="00BD2237" w:rsidRDefault="003360E8" w:rsidP="00177B26">
      <w:pPr>
        <w:jc w:val="both"/>
        <w:rPr>
          <w:b/>
          <w:bCs/>
        </w:rPr>
      </w:pPr>
      <w:r>
        <w:rPr>
          <w:b/>
          <w:bCs/>
        </w:rPr>
        <w:t xml:space="preserve">9, Strip Plot Seaborn= </w:t>
      </w:r>
      <w:r w:rsidR="00771B62">
        <w:t xml:space="preserve">import </w:t>
      </w:r>
      <w:r w:rsidR="00771B62" w:rsidRPr="009170AD">
        <w:t>seaborn</w:t>
      </w:r>
      <w:r w:rsidR="00771B62">
        <w:t xml:space="preserve">, </w:t>
      </w:r>
      <w:r w:rsidR="00771B62" w:rsidRPr="006A2EDD">
        <w:t>pandas</w:t>
      </w:r>
      <w:r w:rsidR="00771B62">
        <w:t xml:space="preserve"> and </w:t>
      </w:r>
      <w:proofErr w:type="spellStart"/>
      <w:proofErr w:type="gramStart"/>
      <w:r w:rsidR="00771B62" w:rsidRPr="00082F57">
        <w:t>matplotlib.pyplot</w:t>
      </w:r>
      <w:proofErr w:type="spellEnd"/>
      <w:proofErr w:type="gramEnd"/>
      <w:r w:rsidR="00771B62">
        <w:t xml:space="preserve"> then </w:t>
      </w:r>
      <w:r w:rsidR="00771B62">
        <w:tab/>
      </w:r>
      <w:r w:rsidR="00771B62">
        <w:tab/>
      </w:r>
      <w:r w:rsidR="00771B62">
        <w:tab/>
      </w:r>
      <w:r w:rsidR="00771B62">
        <w:tab/>
        <w:t xml:space="preserve">               data = </w:t>
      </w:r>
      <w:proofErr w:type="spellStart"/>
      <w:r w:rsidR="00771B62">
        <w:t>sns.load_dataset</w:t>
      </w:r>
      <w:proofErr w:type="spellEnd"/>
      <w:r w:rsidR="00771B62">
        <w:t xml:space="preserve">(“ you can see them in seaborn </w:t>
      </w:r>
      <w:proofErr w:type="spellStart"/>
      <w:r w:rsidR="00771B62">
        <w:t>github</w:t>
      </w:r>
      <w:proofErr w:type="spellEnd"/>
      <w:r w:rsidR="00771B62">
        <w:t xml:space="preserve"> datasheet”)</w:t>
      </w:r>
      <w:r w:rsidR="00771B62">
        <w:tab/>
      </w:r>
      <w:r w:rsidR="00771B62">
        <w:tab/>
      </w:r>
      <w:r w:rsidR="00771B62">
        <w:tab/>
      </w:r>
      <w:r w:rsidR="00771B62">
        <w:tab/>
      </w:r>
      <w:r w:rsidR="00771B62">
        <w:tab/>
        <w:t xml:space="preserve">    </w:t>
      </w:r>
      <w:proofErr w:type="spellStart"/>
      <w:r w:rsidR="00771B62">
        <w:t>s</w:t>
      </w:r>
      <w:r w:rsidR="003349D5">
        <w:t>ns.stripplot</w:t>
      </w:r>
      <w:proofErr w:type="spellEnd"/>
      <w:r w:rsidR="003349D5">
        <w:t xml:space="preserve">(data = data, </w:t>
      </w:r>
      <w:r w:rsidR="00443F19">
        <w:t xml:space="preserve">x = “####”, y = “####”,hue = “## on which basic you want to see them ##” </w:t>
      </w:r>
      <w:r w:rsidR="00A8147D">
        <w:t>, dodge = True</w:t>
      </w:r>
      <w:r w:rsidR="00090F2E">
        <w:t xml:space="preserve"> show </w:t>
      </w:r>
      <w:r w:rsidR="001F5D89">
        <w:t xml:space="preserve">them </w:t>
      </w:r>
      <w:r w:rsidR="00473512">
        <w:t>separately</w:t>
      </w:r>
      <w:r w:rsidR="003349D5">
        <w:t>)</w:t>
      </w:r>
      <w:r w:rsidR="00A8147D">
        <w:t xml:space="preserve"> </w:t>
      </w:r>
      <w:r w:rsidR="00056A75">
        <w:tab/>
      </w:r>
      <w:r w:rsidR="00056A75">
        <w:tab/>
      </w:r>
      <w:r w:rsidR="00056A75">
        <w:tab/>
      </w:r>
      <w:r w:rsidR="00056A75">
        <w:tab/>
      </w:r>
      <w:r w:rsidR="00056A75">
        <w:tab/>
      </w:r>
      <w:r w:rsidR="00056A75">
        <w:tab/>
      </w:r>
      <w:r w:rsidR="00056A75">
        <w:tab/>
      </w:r>
      <w:r w:rsidR="00056A75">
        <w:tab/>
      </w:r>
      <w:r w:rsidR="00056A75">
        <w:tab/>
      </w:r>
      <w:r w:rsidR="00056A75">
        <w:tab/>
      </w:r>
      <w:proofErr w:type="spellStart"/>
      <w:r w:rsidR="00A8147D">
        <w:t>plt.show</w:t>
      </w:r>
      <w:proofErr w:type="spellEnd"/>
      <w:r w:rsidR="00A8147D">
        <w:t>()</w:t>
      </w:r>
    </w:p>
    <w:p w14:paraId="77417C40" w14:textId="77777777" w:rsidR="00B3757D" w:rsidRDefault="00204CBF" w:rsidP="00F74701">
      <w:pPr>
        <w:jc w:val="both"/>
      </w:pPr>
      <w:r>
        <w:rPr>
          <w:b/>
          <w:bCs/>
        </w:rPr>
        <w:t xml:space="preserve">10, </w:t>
      </w:r>
      <w:r w:rsidR="000C4C5D">
        <w:rPr>
          <w:b/>
          <w:bCs/>
        </w:rPr>
        <w:t xml:space="preserve">Box Plot Seaborn= </w:t>
      </w:r>
      <w:r w:rsidR="00F74701">
        <w:t xml:space="preserve">import </w:t>
      </w:r>
      <w:r w:rsidR="00F74701" w:rsidRPr="009170AD">
        <w:t>seaborn</w:t>
      </w:r>
      <w:r w:rsidR="00F74701">
        <w:t xml:space="preserve">, </w:t>
      </w:r>
      <w:r w:rsidR="00F74701" w:rsidRPr="006A2EDD">
        <w:t>pandas</w:t>
      </w:r>
      <w:r w:rsidR="00F74701">
        <w:t xml:space="preserve"> and </w:t>
      </w:r>
      <w:proofErr w:type="spellStart"/>
      <w:proofErr w:type="gramStart"/>
      <w:r w:rsidR="00F74701" w:rsidRPr="00082F57">
        <w:t>matplotlib.pyplot</w:t>
      </w:r>
      <w:proofErr w:type="spellEnd"/>
      <w:proofErr w:type="gramEnd"/>
      <w:r w:rsidR="00F74701">
        <w:t xml:space="preserve"> then </w:t>
      </w:r>
      <w:r w:rsidR="00F74701">
        <w:tab/>
      </w:r>
      <w:r w:rsidR="00F74701">
        <w:tab/>
      </w:r>
      <w:r w:rsidR="00F74701">
        <w:tab/>
      </w:r>
      <w:r w:rsidR="00F74701">
        <w:tab/>
        <w:t xml:space="preserve">               data = </w:t>
      </w:r>
      <w:proofErr w:type="spellStart"/>
      <w:r w:rsidR="00F74701">
        <w:t>sns.load_dataset</w:t>
      </w:r>
      <w:proofErr w:type="spellEnd"/>
      <w:r w:rsidR="00F74701">
        <w:t xml:space="preserve">(“ you can see them in seaborn </w:t>
      </w:r>
      <w:proofErr w:type="spellStart"/>
      <w:r w:rsidR="00F74701">
        <w:t>github</w:t>
      </w:r>
      <w:proofErr w:type="spellEnd"/>
      <w:r w:rsidR="00F74701">
        <w:t xml:space="preserve"> datasheet”)</w:t>
      </w:r>
      <w:r w:rsidR="00F74701">
        <w:tab/>
      </w:r>
      <w:r w:rsidR="00F74701">
        <w:tab/>
      </w:r>
      <w:r w:rsidR="00F74701">
        <w:tab/>
      </w:r>
      <w:r w:rsidR="00F74701">
        <w:tab/>
      </w:r>
      <w:r w:rsidR="00F74701">
        <w:tab/>
        <w:t xml:space="preserve">    </w:t>
      </w:r>
      <w:proofErr w:type="spellStart"/>
      <w:r w:rsidR="00F74701">
        <w:t>sns.</w:t>
      </w:r>
      <w:r w:rsidR="00BE576D">
        <w:t>boxplot</w:t>
      </w:r>
      <w:proofErr w:type="spellEnd"/>
      <w:r w:rsidR="00BE576D">
        <w:t>(data = data, x = “####”, y = “####”</w:t>
      </w:r>
      <w:r w:rsidR="00F801DC">
        <w:t xml:space="preserve"> , orient = “vertical” to </w:t>
      </w:r>
      <w:r w:rsidR="001C2F56">
        <w:t>make it vertically</w:t>
      </w:r>
      <w:r w:rsidR="00BE576D">
        <w:t>)</w:t>
      </w:r>
      <w:r w:rsidR="00B3757D">
        <w:tab/>
      </w:r>
      <w:r w:rsidR="00B3757D">
        <w:tab/>
      </w:r>
      <w:proofErr w:type="spellStart"/>
      <w:r w:rsidR="00B3757D">
        <w:t>plt.show</w:t>
      </w:r>
      <w:proofErr w:type="spellEnd"/>
      <w:r w:rsidR="00B3757D">
        <w:t>()</w:t>
      </w:r>
    </w:p>
    <w:p w14:paraId="624A5220" w14:textId="0AA02C41" w:rsidR="00A373F1" w:rsidRDefault="00B3757D" w:rsidP="00F74701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11, </w:t>
      </w:r>
      <w:r w:rsidR="00F77CD4">
        <w:rPr>
          <w:b/>
          <w:bCs/>
        </w:rPr>
        <w:t xml:space="preserve">Cat Plot Seaborn= </w:t>
      </w:r>
      <w:r w:rsidR="00A76777">
        <w:t xml:space="preserve">import </w:t>
      </w:r>
      <w:r w:rsidR="00A76777" w:rsidRPr="009170AD">
        <w:t>seaborn</w:t>
      </w:r>
      <w:r w:rsidR="00A76777">
        <w:t xml:space="preserve">, </w:t>
      </w:r>
      <w:r w:rsidR="00A76777" w:rsidRPr="006A2EDD">
        <w:t>pandas</w:t>
      </w:r>
      <w:r w:rsidR="00A76777">
        <w:t xml:space="preserve"> and </w:t>
      </w:r>
      <w:proofErr w:type="spellStart"/>
      <w:proofErr w:type="gramStart"/>
      <w:r w:rsidR="00A76777" w:rsidRPr="00082F57">
        <w:t>matplotlib.pyplot</w:t>
      </w:r>
      <w:proofErr w:type="spellEnd"/>
      <w:proofErr w:type="gramEnd"/>
      <w:r w:rsidR="00A76777">
        <w:t xml:space="preserve"> then </w:t>
      </w:r>
      <w:r w:rsidR="00A76777">
        <w:tab/>
      </w:r>
      <w:r w:rsidR="00A76777">
        <w:tab/>
      </w:r>
      <w:r w:rsidR="00A76777">
        <w:tab/>
      </w:r>
      <w:r w:rsidR="00A76777">
        <w:tab/>
        <w:t xml:space="preserve">               data = </w:t>
      </w:r>
      <w:proofErr w:type="spellStart"/>
      <w:r w:rsidR="00A76777">
        <w:t>sns.load_dataset</w:t>
      </w:r>
      <w:proofErr w:type="spellEnd"/>
      <w:r w:rsidR="00A76777">
        <w:t xml:space="preserve">(“ you can see them in seaborn </w:t>
      </w:r>
      <w:proofErr w:type="spellStart"/>
      <w:r w:rsidR="00A76777">
        <w:t>github</w:t>
      </w:r>
      <w:proofErr w:type="spellEnd"/>
      <w:r w:rsidR="00A76777">
        <w:t xml:space="preserve"> datasheet”)</w:t>
      </w:r>
      <w:r w:rsidR="00A76777">
        <w:tab/>
      </w:r>
      <w:r w:rsidR="00A76777">
        <w:tab/>
      </w:r>
      <w:r w:rsidR="00A76777">
        <w:tab/>
      </w:r>
      <w:r w:rsidR="00A76777">
        <w:tab/>
      </w:r>
      <w:r w:rsidR="00A76777">
        <w:tab/>
        <w:t xml:space="preserve">    </w:t>
      </w:r>
      <w:proofErr w:type="spellStart"/>
      <w:r w:rsidR="00A76777">
        <w:t>sns.</w:t>
      </w:r>
      <w:r w:rsidR="00034160">
        <w:t>catplot</w:t>
      </w:r>
      <w:proofErr w:type="spellEnd"/>
      <w:r w:rsidR="00034160">
        <w:t xml:space="preserve">(data = data </w:t>
      </w:r>
      <w:r w:rsidR="00FD43E7">
        <w:t>, x=”####”,y = “####”,</w:t>
      </w:r>
      <w:r w:rsidR="00A8136D">
        <w:t xml:space="preserve"> kind = “## whatever type of plot you want ##”</w:t>
      </w:r>
      <w:r w:rsidR="00034160">
        <w:t>)</w:t>
      </w:r>
      <w:r w:rsidR="00A8136D">
        <w:tab/>
      </w:r>
      <w:proofErr w:type="spellStart"/>
      <w:r w:rsidR="00787DCF">
        <w:t>plt.show</w:t>
      </w:r>
      <w:proofErr w:type="spellEnd"/>
      <w:r w:rsidR="00787DCF">
        <w:t>()</w:t>
      </w:r>
    </w:p>
    <w:p w14:paraId="3C693DE7" w14:textId="5EB84319" w:rsidR="00E8678F" w:rsidRDefault="0090539A" w:rsidP="00F74701">
      <w:pPr>
        <w:jc w:val="both"/>
      </w:pPr>
      <w:r>
        <w:rPr>
          <w:b/>
          <w:bCs/>
        </w:rPr>
        <w:t xml:space="preserve">12, Style And Color </w:t>
      </w:r>
      <w:r w:rsidR="00B23886">
        <w:rPr>
          <w:b/>
          <w:bCs/>
        </w:rPr>
        <w:t>in</w:t>
      </w:r>
      <w:r>
        <w:rPr>
          <w:b/>
          <w:bCs/>
        </w:rPr>
        <w:t xml:space="preserve"> Plots Seaborn</w:t>
      </w:r>
      <w:r w:rsidR="00D33ABE">
        <w:rPr>
          <w:b/>
          <w:bCs/>
        </w:rPr>
        <w:t xml:space="preserve">= </w:t>
      </w:r>
      <w:r w:rsidR="00096550">
        <w:t>firstly,</w:t>
      </w:r>
      <w:r w:rsidR="00164E1D">
        <w:t xml:space="preserve"> for </w:t>
      </w:r>
      <w:r w:rsidR="00096550">
        <w:t xml:space="preserve">style import </w:t>
      </w:r>
      <w:r w:rsidR="00096550" w:rsidRPr="009170AD">
        <w:t>seaborn</w:t>
      </w:r>
      <w:r w:rsidR="00096550">
        <w:t xml:space="preserve">, </w:t>
      </w:r>
      <w:r w:rsidR="00096550" w:rsidRPr="006A2EDD">
        <w:t>pandas</w:t>
      </w:r>
      <w:r w:rsidR="00096550">
        <w:t xml:space="preserve"> and </w:t>
      </w:r>
      <w:proofErr w:type="spellStart"/>
      <w:proofErr w:type="gramStart"/>
      <w:r w:rsidR="00096550" w:rsidRPr="00082F57">
        <w:t>matplotlib.pyplot</w:t>
      </w:r>
      <w:proofErr w:type="spellEnd"/>
      <w:proofErr w:type="gramEnd"/>
      <w:r w:rsidR="00096550">
        <w:t xml:space="preserve"> then</w:t>
      </w:r>
      <w:r w:rsidR="00B13174">
        <w:t xml:space="preserve">                                  </w:t>
      </w:r>
      <w:r w:rsidR="00096550">
        <w:t xml:space="preserve">data = </w:t>
      </w:r>
      <w:proofErr w:type="spellStart"/>
      <w:r w:rsidR="00096550">
        <w:t>sns.load_dataset</w:t>
      </w:r>
      <w:proofErr w:type="spellEnd"/>
      <w:r w:rsidR="00096550">
        <w:t xml:space="preserve">(“ you can see them in seaborn </w:t>
      </w:r>
      <w:proofErr w:type="spellStart"/>
      <w:r w:rsidR="00096550">
        <w:t>github</w:t>
      </w:r>
      <w:proofErr w:type="spellEnd"/>
      <w:r w:rsidR="00096550">
        <w:t xml:space="preserve"> datasheet”)</w:t>
      </w:r>
      <w:r w:rsidR="00096550">
        <w:tab/>
      </w:r>
      <w:r w:rsidR="00B13174">
        <w:tab/>
      </w:r>
      <w:r w:rsidR="00B13174">
        <w:tab/>
      </w:r>
      <w:r w:rsidR="007462BF">
        <w:t xml:space="preserve">      </w:t>
      </w:r>
      <w:proofErr w:type="spellStart"/>
      <w:r w:rsidR="00C80FB7">
        <w:t>sns.</w:t>
      </w:r>
      <w:r w:rsidR="007462BF">
        <w:t>set_style</w:t>
      </w:r>
      <w:proofErr w:type="spellEnd"/>
      <w:r w:rsidR="007462BF">
        <w:t xml:space="preserve">(style = “ticks”) for </w:t>
      </w:r>
      <w:r w:rsidR="00786113">
        <w:t xml:space="preserve">small line in front </w:t>
      </w:r>
      <w:r w:rsidR="009C26B7">
        <w:t>of x and y axis.</w:t>
      </w:r>
      <w:r w:rsidR="009C26B7">
        <w:tab/>
      </w:r>
      <w:r w:rsidR="009C26B7">
        <w:tab/>
      </w:r>
      <w:r w:rsidR="009C26B7">
        <w:tab/>
      </w:r>
      <w:r w:rsidR="009C26B7">
        <w:tab/>
      </w:r>
      <w:r w:rsidR="009C26B7">
        <w:tab/>
      </w:r>
      <w:r w:rsidR="009C26B7">
        <w:tab/>
      </w:r>
      <w:r w:rsidR="009C26B7">
        <w:tab/>
      </w:r>
      <w:r w:rsidR="00786113">
        <w:t xml:space="preserve"> </w:t>
      </w:r>
      <w:proofErr w:type="spellStart"/>
      <w:r w:rsidR="009C26B7">
        <w:t>sns.set_</w:t>
      </w:r>
      <w:proofErr w:type="gramStart"/>
      <w:r w:rsidR="009C26B7">
        <w:t>style</w:t>
      </w:r>
      <w:proofErr w:type="spellEnd"/>
      <w:r w:rsidR="009C26B7">
        <w:t>(</w:t>
      </w:r>
      <w:proofErr w:type="gramEnd"/>
      <w:r w:rsidR="009C26B7">
        <w:t>style = “</w:t>
      </w:r>
      <w:proofErr w:type="spellStart"/>
      <w:r w:rsidR="00AB43F1">
        <w:t>whitegrid</w:t>
      </w:r>
      <w:proofErr w:type="spellEnd"/>
      <w:r w:rsidR="009C26B7">
        <w:t>”</w:t>
      </w:r>
      <w:r w:rsidR="00AB43F1">
        <w:t xml:space="preserve">) </w:t>
      </w:r>
      <w:r w:rsidR="004858AD">
        <w:t>for li</w:t>
      </w:r>
      <w:r w:rsidR="003A7489">
        <w:t>ne in background.</w:t>
      </w:r>
      <w:r w:rsidR="00096550">
        <w:tab/>
      </w:r>
      <w:r w:rsidR="00FC4663">
        <w:tab/>
      </w:r>
      <w:r w:rsidR="00FC4663">
        <w:tab/>
      </w:r>
      <w:r w:rsidR="00FC4663">
        <w:tab/>
      </w:r>
      <w:r w:rsidR="00FC4663">
        <w:tab/>
      </w:r>
      <w:r w:rsidR="00FC4663">
        <w:tab/>
      </w:r>
      <w:r w:rsidR="00FC4663">
        <w:tab/>
      </w:r>
      <w:r w:rsidR="00FC4663">
        <w:tab/>
        <w:t xml:space="preserve">   </w:t>
      </w:r>
      <w:proofErr w:type="spellStart"/>
      <w:proofErr w:type="gramStart"/>
      <w:r w:rsidR="00357A0C">
        <w:t>s</w:t>
      </w:r>
      <w:r w:rsidR="006313A6">
        <w:t>ns</w:t>
      </w:r>
      <w:proofErr w:type="spellEnd"/>
      <w:r w:rsidR="006313A6">
        <w:t>.</w:t>
      </w:r>
      <w:r w:rsidR="00357A0C">
        <w:t>#</w:t>
      </w:r>
      <w:proofErr w:type="gramEnd"/>
      <w:r w:rsidR="00357A0C">
        <w:t xml:space="preserve">#any </w:t>
      </w:r>
      <w:r w:rsidR="0048132F">
        <w:t xml:space="preserve">diagram you want to make </w:t>
      </w:r>
      <w:r w:rsidR="00357A0C">
        <w:t>##</w:t>
      </w:r>
      <w:r w:rsidR="005E59C1">
        <w:t>(data = data , x = “####”, y = “####”)</w:t>
      </w:r>
      <w:r w:rsidR="006313A6">
        <w:t xml:space="preserve"> </w:t>
      </w:r>
      <w:r w:rsidR="006313A6">
        <w:tab/>
      </w:r>
      <w:r w:rsidR="006313A6">
        <w:tab/>
      </w:r>
      <w:r w:rsidR="006313A6">
        <w:tab/>
      </w:r>
      <w:proofErr w:type="spellStart"/>
      <w:r w:rsidR="005E59C1">
        <w:t>plt</w:t>
      </w:r>
      <w:r w:rsidR="002C38D5">
        <w:t>.show</w:t>
      </w:r>
      <w:proofErr w:type="spellEnd"/>
      <w:r w:rsidR="002C38D5">
        <w:t>()</w:t>
      </w:r>
      <w:r w:rsidR="002C38D5">
        <w:tab/>
        <w:t xml:space="preserve">  </w:t>
      </w:r>
      <w:r w:rsidR="005E59C1">
        <w:t xml:space="preserve"> </w:t>
      </w:r>
      <w:r w:rsidR="00FC4663">
        <w:t xml:space="preserve">For color </w:t>
      </w:r>
      <w:r w:rsidR="001C4A88">
        <w:t xml:space="preserve">import </w:t>
      </w:r>
      <w:r w:rsidR="001C4A88" w:rsidRPr="009170AD">
        <w:t>seaborn</w:t>
      </w:r>
      <w:r w:rsidR="001C4A88">
        <w:t xml:space="preserve">, </w:t>
      </w:r>
      <w:r w:rsidR="001C4A88" w:rsidRPr="006A2EDD">
        <w:t>pandas</w:t>
      </w:r>
      <w:r w:rsidR="001C4A88">
        <w:t xml:space="preserve"> and </w:t>
      </w:r>
      <w:proofErr w:type="spellStart"/>
      <w:r w:rsidR="001C4A88" w:rsidRPr="00082F57">
        <w:t>matplotlib.pyplot</w:t>
      </w:r>
      <w:proofErr w:type="spellEnd"/>
      <w:r w:rsidR="001C4A88">
        <w:t xml:space="preserve"> then </w:t>
      </w:r>
      <w:r w:rsidR="00975BCD">
        <w:tab/>
      </w:r>
      <w:r w:rsidR="00975BCD">
        <w:tab/>
      </w:r>
      <w:r w:rsidR="00975BCD">
        <w:tab/>
      </w:r>
      <w:r w:rsidR="00D636B9">
        <w:t xml:space="preserve">       </w:t>
      </w:r>
      <w:proofErr w:type="spellStart"/>
      <w:r w:rsidR="00975BCD">
        <w:t>sns.</w:t>
      </w:r>
      <w:r w:rsidR="00136EAF">
        <w:t>palplot</w:t>
      </w:r>
      <w:proofErr w:type="spellEnd"/>
      <w:r w:rsidR="00136EAF">
        <w:t>(</w:t>
      </w:r>
      <w:proofErr w:type="spellStart"/>
      <w:r w:rsidR="00136EAF">
        <w:t>sns.color_palette</w:t>
      </w:r>
      <w:proofErr w:type="spellEnd"/>
      <w:r w:rsidR="00136EAF">
        <w:t>(</w:t>
      </w:r>
      <w:r w:rsidR="00106D9C">
        <w:t>“##</w:t>
      </w:r>
      <w:r w:rsidR="00B023FE">
        <w:t xml:space="preserve"> </w:t>
      </w:r>
      <w:r w:rsidR="00D636B9">
        <w:t xml:space="preserve">goggle palette color </w:t>
      </w:r>
      <w:r w:rsidR="00106D9C">
        <w:t>##”</w:t>
      </w:r>
      <w:r w:rsidR="00136EAF">
        <w:t>))</w:t>
      </w:r>
      <w:r w:rsidR="00096550">
        <w:tab/>
      </w:r>
      <w:r w:rsidR="00E8678F">
        <w:tab/>
      </w:r>
      <w:r w:rsidR="00E8678F">
        <w:tab/>
      </w:r>
      <w:r w:rsidR="00E8678F">
        <w:tab/>
      </w:r>
      <w:r w:rsidR="00E8678F">
        <w:tab/>
      </w:r>
      <w:proofErr w:type="spellStart"/>
      <w:r w:rsidR="00E8678F">
        <w:t>plt.show</w:t>
      </w:r>
      <w:proofErr w:type="spellEnd"/>
      <w:r w:rsidR="00E8678F">
        <w:t>()</w:t>
      </w:r>
    </w:p>
    <w:p w14:paraId="30D525DC" w14:textId="7F33A4B9" w:rsidR="00F13492" w:rsidRDefault="00F13492" w:rsidP="00F74701">
      <w:pPr>
        <w:jc w:val="both"/>
      </w:pPr>
      <w:r>
        <w:rPr>
          <w:b/>
          <w:bCs/>
        </w:rPr>
        <w:t xml:space="preserve">13, Multiple plots </w:t>
      </w:r>
      <w:r w:rsidR="00D32CAC">
        <w:rPr>
          <w:b/>
          <w:bCs/>
        </w:rPr>
        <w:t>in seaborn</w:t>
      </w:r>
      <w:r w:rsidR="00D33ABE">
        <w:rPr>
          <w:b/>
          <w:bCs/>
        </w:rPr>
        <w:t>=</w:t>
      </w:r>
      <w:r w:rsidR="00E8678F">
        <w:rPr>
          <w:b/>
          <w:bCs/>
        </w:rPr>
        <w:t xml:space="preserve"> </w:t>
      </w:r>
      <w:r w:rsidR="00FF7F9A">
        <w:t xml:space="preserve">import </w:t>
      </w:r>
      <w:r w:rsidR="00FF7F9A" w:rsidRPr="009170AD">
        <w:t>seaborn</w:t>
      </w:r>
      <w:r w:rsidR="00FF7F9A">
        <w:t xml:space="preserve">, </w:t>
      </w:r>
      <w:r w:rsidR="00FF7F9A" w:rsidRPr="006A2EDD">
        <w:t>pandas</w:t>
      </w:r>
      <w:r w:rsidR="00FF7F9A">
        <w:t xml:space="preserve"> and </w:t>
      </w:r>
      <w:proofErr w:type="spellStart"/>
      <w:proofErr w:type="gramStart"/>
      <w:r w:rsidR="00FF7F9A" w:rsidRPr="00082F57">
        <w:t>matplotlib.pyplot</w:t>
      </w:r>
      <w:proofErr w:type="spellEnd"/>
      <w:proofErr w:type="gramEnd"/>
      <w:r w:rsidR="00FF7F9A">
        <w:t xml:space="preserve"> then                                                                       . data = </w:t>
      </w:r>
      <w:proofErr w:type="spellStart"/>
      <w:proofErr w:type="gramStart"/>
      <w:r w:rsidR="00FF7F9A">
        <w:t>sns.load</w:t>
      </w:r>
      <w:proofErr w:type="gramEnd"/>
      <w:r w:rsidR="00FF7F9A">
        <w:t>_dataset</w:t>
      </w:r>
      <w:proofErr w:type="spellEnd"/>
      <w:r w:rsidR="00FF7F9A">
        <w:t xml:space="preserve">(“ you can see them in seaborn </w:t>
      </w:r>
      <w:proofErr w:type="spellStart"/>
      <w:r w:rsidR="00FF7F9A">
        <w:t>github</w:t>
      </w:r>
      <w:proofErr w:type="spellEnd"/>
      <w:r w:rsidR="00FF7F9A">
        <w:t xml:space="preserve"> datasheet”)</w:t>
      </w:r>
      <w:r w:rsidR="00A50C6C">
        <w:t xml:space="preserve"> </w:t>
      </w:r>
      <w:r w:rsidR="00EB1454">
        <w:tab/>
      </w:r>
      <w:r w:rsidR="00EB1454">
        <w:tab/>
      </w:r>
      <w:r w:rsidR="00EB1454">
        <w:tab/>
      </w:r>
      <w:r w:rsidR="00EB1454">
        <w:tab/>
      </w:r>
      <w:r w:rsidR="00EB1454">
        <w:tab/>
        <w:t xml:space="preserve">      a = </w:t>
      </w:r>
      <w:proofErr w:type="spellStart"/>
      <w:r w:rsidR="004B385F">
        <w:t>sns.FaceGrid</w:t>
      </w:r>
      <w:proofErr w:type="spellEnd"/>
      <w:r w:rsidR="004B385F">
        <w:t>(</w:t>
      </w:r>
      <w:r w:rsidR="002B3711">
        <w:t xml:space="preserve">data, col = “## </w:t>
      </w:r>
      <w:r w:rsidR="005568A9">
        <w:t xml:space="preserve">what you want to make collum of </w:t>
      </w:r>
      <w:r w:rsidR="002B3711">
        <w:t>##”</w:t>
      </w:r>
      <w:r w:rsidR="004B385F">
        <w:t>)</w:t>
      </w:r>
      <w:r w:rsidR="008E7F5D">
        <w:tab/>
      </w:r>
      <w:r w:rsidR="008E7F5D">
        <w:tab/>
      </w:r>
      <w:r w:rsidR="008E7F5D">
        <w:tab/>
      </w:r>
      <w:r w:rsidR="00423DC5">
        <w:t xml:space="preserve">             </w:t>
      </w:r>
      <w:r w:rsidR="00A030F9">
        <w:t xml:space="preserve">        </w:t>
      </w:r>
      <w:proofErr w:type="spellStart"/>
      <w:r w:rsidR="008E7F5D">
        <w:t>a.map</w:t>
      </w:r>
      <w:proofErr w:type="spellEnd"/>
      <w:r w:rsidR="008E7F5D">
        <w:t>(</w:t>
      </w:r>
      <w:proofErr w:type="spellStart"/>
      <w:r w:rsidR="008E7F5D">
        <w:t>sns</w:t>
      </w:r>
      <w:proofErr w:type="spellEnd"/>
      <w:r w:rsidR="008E7F5D">
        <w:t>.</w:t>
      </w:r>
      <w:r w:rsidR="00A030F9">
        <w:t>##any diagram you want to make ##</w:t>
      </w:r>
      <w:r w:rsidR="008E7F5D">
        <w:t>,”</w:t>
      </w:r>
      <w:r w:rsidR="005D7AD8">
        <w:t>## x = axis ##</w:t>
      </w:r>
      <w:r w:rsidR="008E7F5D">
        <w:t>”</w:t>
      </w:r>
      <w:r w:rsidR="005D7AD8">
        <w:t>, “## y = axis ##”</w:t>
      </w:r>
      <w:r w:rsidR="008E7F5D">
        <w:t>)</w:t>
      </w:r>
      <w:r w:rsidR="00423DC5">
        <w:tab/>
      </w:r>
      <w:r w:rsidR="00423DC5">
        <w:tab/>
      </w:r>
      <w:r w:rsidR="00423DC5">
        <w:tab/>
      </w:r>
      <w:proofErr w:type="spellStart"/>
      <w:r w:rsidR="00423DC5">
        <w:t>plt.show</w:t>
      </w:r>
      <w:proofErr w:type="spellEnd"/>
      <w:r w:rsidR="00423DC5">
        <w:t>()</w:t>
      </w:r>
    </w:p>
    <w:p w14:paraId="5CFB298D" w14:textId="126F1DD7" w:rsidR="00A030F9" w:rsidRPr="005676E9" w:rsidRDefault="00B23DFE" w:rsidP="00F74701">
      <w:pPr>
        <w:jc w:val="both"/>
      </w:pPr>
      <w:r>
        <w:rPr>
          <w:b/>
          <w:bCs/>
        </w:rPr>
        <w:t>14, Relat</w:t>
      </w:r>
      <w:r w:rsidR="0067127C">
        <w:rPr>
          <w:b/>
          <w:bCs/>
        </w:rPr>
        <w:t>ional Plot Seaborn=</w:t>
      </w:r>
      <w:r w:rsidR="005676E9">
        <w:t xml:space="preserve"> </w:t>
      </w:r>
      <w:r w:rsidR="008C34E8">
        <w:t xml:space="preserve">import </w:t>
      </w:r>
      <w:r w:rsidR="008C34E8" w:rsidRPr="009170AD">
        <w:t>seaborn</w:t>
      </w:r>
      <w:r w:rsidR="008C34E8">
        <w:t xml:space="preserve">, </w:t>
      </w:r>
      <w:r w:rsidR="008C34E8" w:rsidRPr="006A2EDD">
        <w:t>pandas</w:t>
      </w:r>
      <w:r w:rsidR="008C34E8">
        <w:t xml:space="preserve"> and </w:t>
      </w:r>
      <w:proofErr w:type="spellStart"/>
      <w:proofErr w:type="gramStart"/>
      <w:r w:rsidR="008C34E8" w:rsidRPr="00082F57">
        <w:t>matplotlib.pyplot</w:t>
      </w:r>
      <w:proofErr w:type="spellEnd"/>
      <w:proofErr w:type="gramEnd"/>
      <w:r w:rsidR="008C34E8">
        <w:t xml:space="preserve"> then                                                                       . data = </w:t>
      </w:r>
      <w:proofErr w:type="spellStart"/>
      <w:proofErr w:type="gramStart"/>
      <w:r w:rsidR="008C34E8">
        <w:t>sns.load</w:t>
      </w:r>
      <w:proofErr w:type="gramEnd"/>
      <w:r w:rsidR="008C34E8">
        <w:t>_dataset</w:t>
      </w:r>
      <w:proofErr w:type="spellEnd"/>
      <w:r w:rsidR="008C34E8">
        <w:t xml:space="preserve">(“ you can see them in seaborn </w:t>
      </w:r>
      <w:proofErr w:type="spellStart"/>
      <w:r w:rsidR="008C34E8">
        <w:t>github</w:t>
      </w:r>
      <w:proofErr w:type="spellEnd"/>
      <w:r w:rsidR="008C34E8">
        <w:t xml:space="preserve"> datasheet”) </w:t>
      </w:r>
      <w:r w:rsidR="008C34E8">
        <w:tab/>
      </w:r>
      <w:r w:rsidR="008C34E8">
        <w:tab/>
      </w:r>
      <w:r w:rsidR="008C34E8">
        <w:tab/>
      </w:r>
      <w:r w:rsidR="008C34E8">
        <w:tab/>
      </w:r>
      <w:r w:rsidR="008C34E8">
        <w:tab/>
        <w:t xml:space="preserve">      </w:t>
      </w:r>
      <w:proofErr w:type="spellStart"/>
      <w:r w:rsidR="009C32D4">
        <w:t>sns.relplot</w:t>
      </w:r>
      <w:proofErr w:type="spellEnd"/>
      <w:r w:rsidR="009C32D4">
        <w:t>(data = data</w:t>
      </w:r>
      <w:r w:rsidR="004247CD">
        <w:t>, x = “####”,y = “####”</w:t>
      </w:r>
      <w:r w:rsidR="00561992">
        <w:t>, kind = “## whatever type of plot you want ##”</w:t>
      </w:r>
      <w:r w:rsidR="009C32D4">
        <w:t>)</w:t>
      </w:r>
      <w:r w:rsidR="004247CD">
        <w:tab/>
      </w:r>
      <w:proofErr w:type="spellStart"/>
      <w:r w:rsidR="004247CD">
        <w:t>plt.show</w:t>
      </w:r>
      <w:proofErr w:type="spellEnd"/>
      <w:r w:rsidR="00F96921">
        <w:t>()</w:t>
      </w:r>
    </w:p>
    <w:p w14:paraId="6F9A8244" w14:textId="460A223E" w:rsidR="00B700D4" w:rsidRPr="00BE6A55" w:rsidRDefault="00B700D4" w:rsidP="00F74701">
      <w:pPr>
        <w:jc w:val="both"/>
      </w:pPr>
      <w:r>
        <w:rPr>
          <w:b/>
          <w:bCs/>
        </w:rPr>
        <w:t>15, Sw</w:t>
      </w:r>
      <w:r w:rsidR="00AB60E4">
        <w:rPr>
          <w:b/>
          <w:bCs/>
        </w:rPr>
        <w:t>arm Plot Seaborn=</w:t>
      </w:r>
      <w:r w:rsidR="00D605A0">
        <w:rPr>
          <w:b/>
          <w:bCs/>
        </w:rPr>
        <w:t xml:space="preserve"> </w:t>
      </w:r>
      <w:r w:rsidR="00D605A0">
        <w:t xml:space="preserve">import </w:t>
      </w:r>
      <w:r w:rsidR="00D605A0" w:rsidRPr="009170AD">
        <w:t>seaborn</w:t>
      </w:r>
      <w:r w:rsidR="00D605A0">
        <w:t xml:space="preserve">, </w:t>
      </w:r>
      <w:r w:rsidR="00D605A0" w:rsidRPr="006A2EDD">
        <w:t>pandas</w:t>
      </w:r>
      <w:r w:rsidR="00D605A0">
        <w:t xml:space="preserve"> and </w:t>
      </w:r>
      <w:proofErr w:type="spellStart"/>
      <w:proofErr w:type="gramStart"/>
      <w:r w:rsidR="00D605A0" w:rsidRPr="00082F57">
        <w:t>matplotlib.pyplot</w:t>
      </w:r>
      <w:proofErr w:type="spellEnd"/>
      <w:proofErr w:type="gramEnd"/>
      <w:r w:rsidR="00D605A0">
        <w:t xml:space="preserve"> then                                                                       . data = </w:t>
      </w:r>
      <w:proofErr w:type="spellStart"/>
      <w:proofErr w:type="gramStart"/>
      <w:r w:rsidR="00D605A0">
        <w:t>sns.load</w:t>
      </w:r>
      <w:proofErr w:type="gramEnd"/>
      <w:r w:rsidR="00D605A0">
        <w:t>_dataset</w:t>
      </w:r>
      <w:proofErr w:type="spellEnd"/>
      <w:r w:rsidR="00D605A0">
        <w:t xml:space="preserve">(“ you can see them in seaborn </w:t>
      </w:r>
      <w:proofErr w:type="spellStart"/>
      <w:r w:rsidR="00D605A0">
        <w:t>github</w:t>
      </w:r>
      <w:proofErr w:type="spellEnd"/>
      <w:r w:rsidR="00D605A0">
        <w:t xml:space="preserve"> datasheet”) </w:t>
      </w:r>
      <w:r w:rsidR="00D605A0">
        <w:tab/>
      </w:r>
      <w:r w:rsidR="00D605A0">
        <w:tab/>
      </w:r>
      <w:r w:rsidR="00D605A0">
        <w:tab/>
      </w:r>
      <w:r w:rsidR="00D605A0">
        <w:tab/>
      </w:r>
      <w:r w:rsidR="00D605A0">
        <w:tab/>
        <w:t xml:space="preserve">      </w:t>
      </w:r>
      <w:proofErr w:type="spellStart"/>
      <w:r w:rsidR="00D605A0">
        <w:t>sns.</w:t>
      </w:r>
      <w:r w:rsidR="00704A6B">
        <w:t>swarmplot</w:t>
      </w:r>
      <w:proofErr w:type="spellEnd"/>
      <w:r w:rsidR="00704A6B">
        <w:t>(data = data, x = “####”, y = “####”)</w:t>
      </w:r>
      <w:r w:rsidR="00BE6A55">
        <w:tab/>
      </w:r>
      <w:r w:rsidR="00BE6A55">
        <w:tab/>
      </w:r>
      <w:r w:rsidR="00BE6A55">
        <w:tab/>
      </w:r>
      <w:r w:rsidR="00BE6A55">
        <w:tab/>
      </w:r>
      <w:r w:rsidR="00BE6A55">
        <w:tab/>
      </w:r>
      <w:r w:rsidR="00BE6A55">
        <w:tab/>
      </w:r>
      <w:proofErr w:type="spellStart"/>
      <w:r w:rsidR="00BE6A55">
        <w:t>plt.show</w:t>
      </w:r>
      <w:proofErr w:type="spellEnd"/>
      <w:r w:rsidR="00BE6A55">
        <w:t>()</w:t>
      </w:r>
    </w:p>
    <w:p w14:paraId="6D48760E" w14:textId="406D9BDB" w:rsidR="00A21D3E" w:rsidRDefault="00A21D3E" w:rsidP="00F74701">
      <w:pPr>
        <w:jc w:val="both"/>
      </w:pPr>
      <w:r>
        <w:rPr>
          <w:b/>
          <w:bCs/>
        </w:rPr>
        <w:t xml:space="preserve">16, </w:t>
      </w:r>
      <w:proofErr w:type="spellStart"/>
      <w:r w:rsidR="004E494C">
        <w:rPr>
          <w:b/>
          <w:bCs/>
        </w:rPr>
        <w:t>Kde</w:t>
      </w:r>
      <w:proofErr w:type="spellEnd"/>
      <w:r w:rsidR="004E494C">
        <w:rPr>
          <w:b/>
          <w:bCs/>
        </w:rPr>
        <w:t xml:space="preserve"> Plot Seaborn= </w:t>
      </w:r>
      <w:r w:rsidR="00D605A0">
        <w:t xml:space="preserve">import </w:t>
      </w:r>
      <w:r w:rsidR="00D605A0" w:rsidRPr="009170AD">
        <w:t>seaborn</w:t>
      </w:r>
      <w:r w:rsidR="00D605A0">
        <w:t xml:space="preserve">, </w:t>
      </w:r>
      <w:r w:rsidR="00D605A0" w:rsidRPr="006A2EDD">
        <w:t>pandas</w:t>
      </w:r>
      <w:r w:rsidR="00D605A0">
        <w:t xml:space="preserve"> and </w:t>
      </w:r>
      <w:proofErr w:type="spellStart"/>
      <w:proofErr w:type="gramStart"/>
      <w:r w:rsidR="00D605A0" w:rsidRPr="00082F57">
        <w:t>matplotlib.pyplot</w:t>
      </w:r>
      <w:proofErr w:type="spellEnd"/>
      <w:proofErr w:type="gramEnd"/>
      <w:r w:rsidR="00D605A0">
        <w:t xml:space="preserve"> then                                                                       . data = </w:t>
      </w:r>
      <w:proofErr w:type="spellStart"/>
      <w:proofErr w:type="gramStart"/>
      <w:r w:rsidR="00D605A0">
        <w:t>sns.load</w:t>
      </w:r>
      <w:proofErr w:type="gramEnd"/>
      <w:r w:rsidR="00D605A0">
        <w:t>_dataset</w:t>
      </w:r>
      <w:proofErr w:type="spellEnd"/>
      <w:r w:rsidR="00D605A0">
        <w:t xml:space="preserve">(“ you can see them in seaborn </w:t>
      </w:r>
      <w:proofErr w:type="spellStart"/>
      <w:r w:rsidR="00D605A0">
        <w:t>github</w:t>
      </w:r>
      <w:proofErr w:type="spellEnd"/>
      <w:r w:rsidR="00D605A0">
        <w:t xml:space="preserve"> datasheet”) </w:t>
      </w:r>
      <w:r w:rsidR="00D605A0">
        <w:tab/>
      </w:r>
      <w:r w:rsidR="00D605A0">
        <w:tab/>
      </w:r>
      <w:r w:rsidR="00D605A0">
        <w:tab/>
      </w:r>
      <w:r w:rsidR="00D605A0">
        <w:tab/>
      </w:r>
      <w:r w:rsidR="00D605A0">
        <w:tab/>
        <w:t xml:space="preserve">      </w:t>
      </w:r>
      <w:proofErr w:type="spellStart"/>
      <w:r w:rsidR="00D605A0">
        <w:t>sns.</w:t>
      </w:r>
      <w:r w:rsidR="00486839">
        <w:t>kdeplot</w:t>
      </w:r>
      <w:proofErr w:type="spellEnd"/>
      <w:r w:rsidR="00486839">
        <w:t>(data = data, x = “####”)</w:t>
      </w:r>
      <w:r w:rsidR="00156197">
        <w:tab/>
      </w:r>
      <w:r w:rsidR="00156197">
        <w:tab/>
      </w:r>
      <w:r w:rsidR="00156197">
        <w:tab/>
      </w:r>
      <w:r w:rsidR="00156197">
        <w:tab/>
      </w:r>
      <w:r w:rsidR="00156197">
        <w:tab/>
      </w:r>
      <w:r w:rsidR="00156197">
        <w:tab/>
      </w:r>
      <w:r w:rsidR="00156197">
        <w:tab/>
      </w:r>
      <w:r w:rsidR="00156197">
        <w:tab/>
      </w:r>
      <w:proofErr w:type="spellStart"/>
      <w:r w:rsidR="00156197">
        <w:t>plt.show</w:t>
      </w:r>
      <w:proofErr w:type="spellEnd"/>
      <w:r w:rsidR="00156197">
        <w:t>()</w:t>
      </w:r>
    </w:p>
    <w:p w14:paraId="62026D0E" w14:textId="748F6AD9" w:rsidR="002D7ABC" w:rsidRDefault="00E156F6" w:rsidP="00F74701">
      <w:pPr>
        <w:jc w:val="both"/>
      </w:pPr>
      <w:r w:rsidRPr="00E156F6">
        <w:rPr>
          <w:b/>
          <w:bCs/>
          <w:sz w:val="32"/>
          <w:szCs w:val="32"/>
        </w:rPr>
        <w:t>SQL</w:t>
      </w:r>
      <w:r>
        <w:rPr>
          <w:b/>
          <w:bCs/>
          <w:sz w:val="32"/>
          <w:szCs w:val="32"/>
        </w:rPr>
        <w:t xml:space="preserve"> </w:t>
      </w:r>
      <w:r w:rsidR="002D7ABC">
        <w:rPr>
          <w:b/>
          <w:bCs/>
          <w:sz w:val="32"/>
          <w:szCs w:val="32"/>
        </w:rPr>
        <w:tab/>
      </w:r>
      <w:r w:rsidR="002D7ABC">
        <w:rPr>
          <w:b/>
          <w:bCs/>
          <w:sz w:val="32"/>
          <w:szCs w:val="32"/>
        </w:rPr>
        <w:tab/>
      </w:r>
      <w:r w:rsidR="002D7ABC">
        <w:rPr>
          <w:b/>
          <w:bCs/>
          <w:sz w:val="32"/>
          <w:szCs w:val="32"/>
        </w:rPr>
        <w:tab/>
      </w:r>
      <w:r w:rsidR="002D7ABC">
        <w:rPr>
          <w:b/>
          <w:bCs/>
          <w:sz w:val="32"/>
          <w:szCs w:val="32"/>
        </w:rPr>
        <w:tab/>
      </w:r>
      <w:r w:rsidR="002D7ABC">
        <w:rPr>
          <w:b/>
          <w:bCs/>
          <w:sz w:val="32"/>
          <w:szCs w:val="32"/>
        </w:rPr>
        <w:tab/>
      </w:r>
      <w:r w:rsidR="002D7ABC">
        <w:rPr>
          <w:b/>
          <w:bCs/>
          <w:sz w:val="32"/>
          <w:szCs w:val="32"/>
        </w:rPr>
        <w:tab/>
      </w:r>
      <w:r w:rsidR="002D7ABC">
        <w:rPr>
          <w:b/>
          <w:bCs/>
          <w:sz w:val="32"/>
          <w:szCs w:val="32"/>
        </w:rPr>
        <w:tab/>
      </w:r>
      <w:r w:rsidR="002D7ABC">
        <w:rPr>
          <w:b/>
          <w:bCs/>
          <w:sz w:val="32"/>
          <w:szCs w:val="32"/>
        </w:rPr>
        <w:tab/>
      </w:r>
      <w:r w:rsidR="002D7ABC">
        <w:rPr>
          <w:b/>
          <w:bCs/>
          <w:sz w:val="32"/>
          <w:szCs w:val="32"/>
        </w:rPr>
        <w:tab/>
      </w:r>
      <w:r w:rsidR="002D7ABC">
        <w:rPr>
          <w:b/>
          <w:bCs/>
          <w:sz w:val="32"/>
          <w:szCs w:val="32"/>
        </w:rPr>
        <w:tab/>
      </w:r>
      <w:r w:rsidR="002D7ABC">
        <w:rPr>
          <w:b/>
          <w:bCs/>
          <w:sz w:val="32"/>
          <w:szCs w:val="32"/>
        </w:rPr>
        <w:tab/>
      </w:r>
      <w:r w:rsidR="002D7ABC">
        <w:rPr>
          <w:b/>
          <w:bCs/>
          <w:sz w:val="32"/>
          <w:szCs w:val="32"/>
        </w:rPr>
        <w:tab/>
      </w:r>
      <w:r w:rsidR="002D7ABC">
        <w:rPr>
          <w:b/>
          <w:bCs/>
          <w:sz w:val="32"/>
          <w:szCs w:val="32"/>
        </w:rPr>
        <w:tab/>
      </w:r>
      <w:proofErr w:type="gramStart"/>
      <w:r w:rsidR="002D7ABC">
        <w:rPr>
          <w:b/>
          <w:bCs/>
          <w:sz w:val="32"/>
          <w:szCs w:val="32"/>
        </w:rPr>
        <w:tab/>
      </w:r>
      <w:r w:rsidR="009168F6">
        <w:rPr>
          <w:b/>
          <w:bCs/>
          <w:sz w:val="32"/>
          <w:szCs w:val="32"/>
        </w:rPr>
        <w:t xml:space="preserve">  </w:t>
      </w:r>
      <w:r w:rsidR="009168F6">
        <w:t>MySQL</w:t>
      </w:r>
      <w:proofErr w:type="gramEnd"/>
      <w:r w:rsidR="009168F6">
        <w:t xml:space="preserve"> is a re</w:t>
      </w:r>
      <w:r w:rsidR="00400BF7">
        <w:t>lational database management system (RDBMS) de</w:t>
      </w:r>
      <w:r w:rsidR="003B65C3">
        <w:t>veloped by Oracle that is based on structured query Language (SQL).</w:t>
      </w:r>
      <w:r w:rsidR="00126426">
        <w:t xml:space="preserve"> The </w:t>
      </w:r>
      <w:r w:rsidR="00AA5C78">
        <w:t xml:space="preserve">software used to store, manage, query, and retrieve data stored in a </w:t>
      </w:r>
      <w:r w:rsidR="00C23E03">
        <w:t>relational</w:t>
      </w:r>
      <w:r w:rsidR="00AA5C78">
        <w:t xml:space="preserve"> database is called a relational database management system (RDBMS).</w:t>
      </w:r>
      <w:r w:rsidR="008B4583">
        <w:t xml:space="preserve"> The RDBMS provides an interface between </w:t>
      </w:r>
      <w:r w:rsidR="00C23E03">
        <w:t xml:space="preserve">users and applications and the database, as well as </w:t>
      </w:r>
      <w:r w:rsidR="00931D49">
        <w:t>administrative functions for managing data storage</w:t>
      </w:r>
      <w:r w:rsidR="00806664">
        <w:t>, access and performance</w:t>
      </w:r>
    </w:p>
    <w:p w14:paraId="1B5A58C5" w14:textId="57FC76C1" w:rsidR="00B15D05" w:rsidRDefault="00B91656" w:rsidP="00F74701">
      <w:pPr>
        <w:jc w:val="both"/>
      </w:pPr>
      <w:r w:rsidRPr="00B937AE">
        <w:rPr>
          <w:b/>
          <w:bCs/>
        </w:rPr>
        <w:t xml:space="preserve">What is SQL? </w:t>
      </w:r>
      <w:r w:rsidRPr="00B937AE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B91656">
        <w:t>Structured Query Language SQL is a programming language used to interact with relational databases. It is used to perform CRUD operations: Create</w:t>
      </w:r>
      <w:r>
        <w:t>,</w:t>
      </w:r>
      <w:r w:rsidRPr="00B91656">
        <w:t xml:space="preserve"> Read</w:t>
      </w:r>
      <w:r>
        <w:t>,</w:t>
      </w:r>
      <w:r w:rsidRPr="00B91656">
        <w:t xml:space="preserve"> Update</w:t>
      </w:r>
      <w:r>
        <w:t xml:space="preserve"> and </w:t>
      </w:r>
      <w:r w:rsidRPr="00B91656">
        <w:t>Delete</w:t>
      </w:r>
    </w:p>
    <w:p w14:paraId="2F62D6A8" w14:textId="6DD5DB2F" w:rsidR="009F43CE" w:rsidRDefault="009F43CE" w:rsidP="00F74701">
      <w:pPr>
        <w:jc w:val="both"/>
      </w:pPr>
      <w:r w:rsidRPr="00B937AE">
        <w:rPr>
          <w:b/>
          <w:bCs/>
        </w:rPr>
        <w:t>Types of SQL Commands</w:t>
      </w:r>
      <w:r w:rsidRPr="009F43CE">
        <w:t xml:space="preserve"> </w:t>
      </w:r>
      <w:r w:rsidR="00B937AE">
        <w:tab/>
      </w:r>
      <w:r w:rsidR="00B937AE">
        <w:tab/>
      </w:r>
      <w:r w:rsidR="00B937AE">
        <w:tab/>
      </w:r>
      <w:r w:rsidR="00B937AE">
        <w:tab/>
      </w:r>
      <w:r w:rsidR="00B937AE">
        <w:tab/>
      </w:r>
      <w:r w:rsidR="00B937AE">
        <w:tab/>
      </w:r>
      <w:r w:rsidR="00B937AE">
        <w:tab/>
      </w:r>
      <w:r w:rsidR="00B937AE">
        <w:tab/>
      </w:r>
      <w:r w:rsidR="00B937AE">
        <w:tab/>
      </w:r>
      <w:r w:rsidR="00B937AE">
        <w:tab/>
      </w:r>
      <w:r w:rsidR="00B937AE">
        <w:tab/>
        <w:t xml:space="preserve"> </w:t>
      </w:r>
      <w:r w:rsidRPr="009F43CE">
        <w:t xml:space="preserve">DDL (Data Definition Language): create, alter, rename, truncate &amp; drop </w:t>
      </w:r>
      <w:r w:rsidR="00E52187">
        <w:tab/>
      </w:r>
      <w:r w:rsidR="00E52187">
        <w:tab/>
      </w:r>
      <w:r w:rsidR="00E52187">
        <w:tab/>
      </w:r>
      <w:r w:rsidR="00E52187">
        <w:tab/>
      </w:r>
      <w:r w:rsidR="00E52187">
        <w:tab/>
      </w:r>
      <w:r w:rsidR="00E52187">
        <w:tab/>
        <w:t xml:space="preserve"> </w:t>
      </w:r>
      <w:r w:rsidRPr="009F43CE">
        <w:t xml:space="preserve">DQL (Data Query Language): select </w:t>
      </w:r>
      <w:r w:rsidR="00E52187">
        <w:tab/>
      </w:r>
      <w:r w:rsidR="00E52187">
        <w:tab/>
      </w:r>
      <w:r w:rsidR="00E52187">
        <w:tab/>
      </w:r>
      <w:r w:rsidR="00E52187">
        <w:tab/>
      </w:r>
      <w:r w:rsidR="00E52187">
        <w:tab/>
      </w:r>
      <w:r w:rsidR="00E52187">
        <w:tab/>
      </w:r>
      <w:r w:rsidR="00E52187">
        <w:tab/>
      </w:r>
      <w:r w:rsidR="00E52187">
        <w:tab/>
      </w:r>
      <w:r w:rsidR="00E52187">
        <w:tab/>
        <w:t xml:space="preserve">              </w:t>
      </w:r>
      <w:r w:rsidRPr="009F43CE">
        <w:t xml:space="preserve">DML (Data Manipulation Language): select, insert, update &amp; delete </w:t>
      </w:r>
      <w:r w:rsidR="009D6842">
        <w:tab/>
      </w:r>
      <w:r w:rsidR="009D6842">
        <w:tab/>
      </w:r>
      <w:r w:rsidR="009D6842">
        <w:tab/>
      </w:r>
      <w:r w:rsidR="009D6842">
        <w:tab/>
      </w:r>
      <w:r w:rsidR="009D6842">
        <w:tab/>
      </w:r>
      <w:r w:rsidR="009D6842">
        <w:tab/>
        <w:t xml:space="preserve"> </w:t>
      </w:r>
      <w:r w:rsidRPr="009F43CE">
        <w:t xml:space="preserve">DCL (Data Control Language): grant &amp; revoke permission to users </w:t>
      </w:r>
      <w:r w:rsidR="009D6842">
        <w:tab/>
      </w:r>
      <w:r w:rsidR="009D6842">
        <w:tab/>
      </w:r>
      <w:r w:rsidR="009D6842">
        <w:tab/>
      </w:r>
      <w:r w:rsidR="009D6842">
        <w:tab/>
      </w:r>
      <w:r w:rsidR="009D6842">
        <w:tab/>
      </w:r>
      <w:proofErr w:type="gramStart"/>
      <w:r w:rsidR="009D6842">
        <w:tab/>
        <w:t xml:space="preserve">  </w:t>
      </w:r>
      <w:r w:rsidRPr="009F43CE">
        <w:t>TCL</w:t>
      </w:r>
      <w:proofErr w:type="gramEnd"/>
      <w:r w:rsidRPr="009F43CE">
        <w:t xml:space="preserve"> (Transaction Control Language): start transaction, commit, rollback etc.</w:t>
      </w:r>
    </w:p>
    <w:p w14:paraId="681A57EE" w14:textId="77777777" w:rsidR="00805E36" w:rsidRDefault="00805E36" w:rsidP="00F74701">
      <w:pPr>
        <w:jc w:val="both"/>
        <w:rPr>
          <w:b/>
          <w:bCs/>
        </w:rPr>
      </w:pPr>
    </w:p>
    <w:p w14:paraId="08304331" w14:textId="77777777" w:rsidR="0013449B" w:rsidRDefault="0013449B" w:rsidP="00F74701">
      <w:pPr>
        <w:jc w:val="both"/>
        <w:rPr>
          <w:b/>
          <w:bCs/>
        </w:rPr>
      </w:pPr>
    </w:p>
    <w:p w14:paraId="3954D5A5" w14:textId="26F7B6E5" w:rsidR="00596FD5" w:rsidRDefault="0013449B" w:rsidP="00F74701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Sql</w:t>
      </w:r>
      <w:proofErr w:type="spellEnd"/>
      <w:r>
        <w:rPr>
          <w:b/>
          <w:bCs/>
        </w:rPr>
        <w:t xml:space="preserve"> Datatypes</w:t>
      </w:r>
    </w:p>
    <w:p w14:paraId="12B0E2C1" w14:textId="648B6F49" w:rsidR="0013449B" w:rsidRDefault="0013449B" w:rsidP="00F74701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3931AA" wp14:editId="0FF202C9">
            <wp:extent cx="6965315" cy="3554233"/>
            <wp:effectExtent l="0" t="0" r="6985" b="8255"/>
            <wp:docPr id="1573296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96475" name="Picture 15732964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949" cy="356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BE88" w14:textId="1B5DC9BD" w:rsidR="00DC51D1" w:rsidRDefault="00DC51D1" w:rsidP="00F74701">
      <w:pPr>
        <w:jc w:val="both"/>
      </w:pPr>
      <w:r w:rsidRPr="00DC51D1">
        <w:rPr>
          <w:b/>
          <w:bCs/>
        </w:rPr>
        <w:t xml:space="preserve">Keys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702BBE">
        <w:rPr>
          <w:b/>
          <w:bCs/>
        </w:rPr>
        <w:t xml:space="preserve"> </w:t>
      </w:r>
      <w:r w:rsidRPr="00702BBE">
        <w:rPr>
          <w:u w:val="single"/>
        </w:rPr>
        <w:t>Primary Key</w:t>
      </w:r>
      <w:r w:rsidRPr="00DC51D1">
        <w:t xml:space="preserve"> It is a column (or set of columns) in a table that uniquely identifies each row. (a unique id) There is only 1 PK &amp; it should be NOT null. </w:t>
      </w:r>
      <w:r w:rsidR="00805E36">
        <w:tab/>
      </w:r>
      <w:r w:rsidR="00805E36">
        <w:tab/>
      </w:r>
      <w:r w:rsidR="00805E36">
        <w:tab/>
      </w:r>
      <w:r w:rsidR="00805E36">
        <w:tab/>
      </w:r>
      <w:r w:rsidR="00805E36">
        <w:tab/>
      </w:r>
      <w:r w:rsidR="00805E36">
        <w:tab/>
      </w:r>
      <w:r w:rsidR="00805E36">
        <w:tab/>
      </w:r>
      <w:r w:rsidR="00805E36">
        <w:tab/>
      </w:r>
      <w:r w:rsidR="00805E36">
        <w:tab/>
      </w:r>
      <w:r w:rsidR="00805E36">
        <w:tab/>
        <w:t xml:space="preserve">         </w:t>
      </w:r>
      <w:r w:rsidRPr="00702BBE">
        <w:rPr>
          <w:u w:val="single"/>
        </w:rPr>
        <w:t>Foreign Key</w:t>
      </w:r>
      <w:r w:rsidRPr="00DC51D1">
        <w:t xml:space="preserve"> A foreign key is a column (or set of columns) in a table that refers to the primary key in another table. There can be multiple FKs. FKs can have duplicate &amp; null values</w:t>
      </w:r>
    </w:p>
    <w:p w14:paraId="7E027D8E" w14:textId="1E218D80" w:rsidR="00A40809" w:rsidRPr="009B2556" w:rsidRDefault="009B2556" w:rsidP="00F74701">
      <w:pPr>
        <w:jc w:val="both"/>
        <w:rPr>
          <w:b/>
          <w:bCs/>
        </w:rPr>
      </w:pPr>
      <w:r w:rsidRPr="009B2556">
        <w:rPr>
          <w:b/>
          <w:bCs/>
        </w:rPr>
        <w:t>Constraints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B2556">
        <w:t xml:space="preserve"> SQL constraints are used to specify rules for data in a table.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409A">
        <w:t xml:space="preserve">               </w:t>
      </w:r>
      <w:r w:rsidRPr="009B2556">
        <w:t xml:space="preserve">NOT NULL UNIQUE PRIMARY KEY columns cannot have a null </w:t>
      </w:r>
      <w:proofErr w:type="gramStart"/>
      <w:r w:rsidRPr="009B2556">
        <w:t xml:space="preserve">value </w:t>
      </w:r>
      <w:r w:rsidR="004A409A">
        <w:t xml:space="preserve"> </w:t>
      </w:r>
      <w:r w:rsidR="003F2527">
        <w:tab/>
      </w:r>
      <w:proofErr w:type="gramEnd"/>
      <w:r w:rsidR="003F2527">
        <w:tab/>
      </w:r>
      <w:r w:rsidR="003F2527">
        <w:tab/>
      </w:r>
      <w:r w:rsidR="003F2527">
        <w:tab/>
      </w:r>
      <w:r w:rsidR="003F2527">
        <w:tab/>
        <w:t xml:space="preserve">         UNIQUE </w:t>
      </w:r>
      <w:r w:rsidRPr="009B2556">
        <w:t xml:space="preserve">all values in column are different </w:t>
      </w:r>
      <w:r w:rsidR="0025464D">
        <w:tab/>
      </w:r>
      <w:r w:rsidR="0025464D">
        <w:tab/>
      </w:r>
      <w:r w:rsidR="0025464D">
        <w:tab/>
      </w:r>
      <w:r w:rsidR="0025464D">
        <w:tab/>
      </w:r>
      <w:r w:rsidR="0025464D">
        <w:tab/>
      </w:r>
      <w:r w:rsidR="0025464D">
        <w:tab/>
      </w:r>
      <w:r w:rsidR="0025464D">
        <w:tab/>
      </w:r>
      <w:r w:rsidR="0025464D">
        <w:tab/>
        <w:t xml:space="preserve">       </w:t>
      </w:r>
      <w:r w:rsidR="003F2527">
        <w:t>PR</w:t>
      </w:r>
      <w:r w:rsidR="0025464D">
        <w:t xml:space="preserve">IMARY KEY </w:t>
      </w:r>
      <w:r w:rsidRPr="009B2556">
        <w:t>makes a column unique &amp; not null but used only for one</w:t>
      </w:r>
    </w:p>
    <w:p w14:paraId="1416319B" w14:textId="7F815D5F" w:rsidR="002A058D" w:rsidRDefault="001F4075" w:rsidP="00E273BA">
      <w:r w:rsidRPr="001F4075">
        <w:rPr>
          <w:b/>
          <w:bCs/>
        </w:rPr>
        <w:t>Where Clause</w:t>
      </w:r>
      <w:r w:rsidRPr="001F4075">
        <w:t xml:space="preserve"> </w:t>
      </w:r>
      <w:r w:rsidR="006A026E">
        <w:tab/>
      </w:r>
      <w:r w:rsidR="006A026E">
        <w:tab/>
      </w:r>
      <w:r w:rsidR="006A026E">
        <w:tab/>
      </w:r>
      <w:r w:rsidR="006A026E">
        <w:tab/>
      </w:r>
      <w:r w:rsidR="006A026E">
        <w:tab/>
      </w:r>
      <w:r w:rsidR="006A026E">
        <w:tab/>
      </w:r>
      <w:r w:rsidR="006A026E">
        <w:tab/>
      </w:r>
      <w:r w:rsidR="006A026E">
        <w:tab/>
      </w:r>
      <w:r w:rsidR="006A026E">
        <w:tab/>
      </w:r>
      <w:r w:rsidR="006A026E">
        <w:tab/>
      </w:r>
      <w:r w:rsidR="006A026E">
        <w:tab/>
      </w:r>
      <w:r w:rsidR="006A026E">
        <w:tab/>
        <w:t xml:space="preserve">             </w:t>
      </w:r>
      <w:r w:rsidRPr="001F4075">
        <w:t xml:space="preserve">Using Operators in WHERE </w:t>
      </w:r>
      <w:r w:rsidR="006A026E">
        <w:tab/>
      </w:r>
      <w:r w:rsidR="006A026E">
        <w:tab/>
      </w:r>
      <w:r w:rsidR="006A026E">
        <w:tab/>
      </w:r>
      <w:r w:rsidR="006A026E">
        <w:tab/>
      </w:r>
      <w:r w:rsidR="006A026E">
        <w:tab/>
      </w:r>
      <w:r w:rsidR="006A026E">
        <w:tab/>
      </w:r>
      <w:r w:rsidR="006A026E">
        <w:tab/>
      </w:r>
      <w:r w:rsidR="006A026E">
        <w:tab/>
      </w:r>
      <w:r w:rsidR="006A026E">
        <w:tab/>
      </w:r>
      <w:r w:rsidR="006A026E">
        <w:tab/>
        <w:t xml:space="preserve">     </w:t>
      </w:r>
      <w:r w:rsidRPr="007C61D5">
        <w:rPr>
          <w:u w:val="single"/>
        </w:rPr>
        <w:t>Arithmetic Operators</w:t>
      </w:r>
      <w:r w:rsidRPr="001F4075">
        <w:t xml:space="preserve">: +(addition), -(subtraction), *(multiplication), /(division), %(modulus) </w:t>
      </w:r>
      <w:r w:rsidR="00FA60D8">
        <w:tab/>
      </w:r>
      <w:r w:rsidR="00FA60D8">
        <w:tab/>
        <w:t xml:space="preserve"> </w:t>
      </w:r>
      <w:r w:rsidRPr="007C61D5">
        <w:rPr>
          <w:u w:val="single"/>
        </w:rPr>
        <w:t>Comparison Operators</w:t>
      </w:r>
      <w:r w:rsidRPr="001F4075">
        <w:t>: = (equal to)</w:t>
      </w:r>
      <w:proofErr w:type="gramStart"/>
      <w:r w:rsidRPr="001F4075">
        <w:t>, !</w:t>
      </w:r>
      <w:proofErr w:type="gramEnd"/>
      <w:r w:rsidRPr="001F4075">
        <w:t xml:space="preserve">= (not equal to), &gt; , &gt;=, &lt;= </w:t>
      </w:r>
      <w:r w:rsidR="00FA60D8">
        <w:tab/>
      </w:r>
      <w:r w:rsidR="00FA60D8">
        <w:tab/>
      </w:r>
      <w:r w:rsidR="00FA60D8">
        <w:tab/>
      </w:r>
      <w:r w:rsidR="00FA60D8">
        <w:tab/>
      </w:r>
      <w:r w:rsidR="00FA60D8">
        <w:tab/>
      </w:r>
      <w:r w:rsidR="00FA60D8">
        <w:tab/>
      </w:r>
      <w:r w:rsidR="007C61D5">
        <w:t xml:space="preserve">          </w:t>
      </w:r>
      <w:r w:rsidRPr="007C61D5">
        <w:rPr>
          <w:i/>
          <w:iCs/>
          <w:u w:val="single"/>
        </w:rPr>
        <w:t>Logical Operators</w:t>
      </w:r>
      <w:r w:rsidRPr="001F4075">
        <w:t xml:space="preserve">: AND, OR , NOT, IN, BETWEEN, ALL, LIKE, ANY </w:t>
      </w:r>
      <w:r w:rsidR="007C61D5">
        <w:t xml:space="preserve"> </w:t>
      </w:r>
      <w:r w:rsidR="007C61D5">
        <w:tab/>
      </w:r>
      <w:r w:rsidR="007C61D5">
        <w:tab/>
      </w:r>
      <w:r w:rsidR="007C61D5">
        <w:tab/>
      </w:r>
      <w:r w:rsidR="007C61D5">
        <w:tab/>
      </w:r>
      <w:r w:rsidR="007C61D5">
        <w:tab/>
      </w:r>
      <w:r w:rsidR="007C61D5">
        <w:tab/>
        <w:t xml:space="preserve">          </w:t>
      </w:r>
      <w:r w:rsidRPr="007C61D5">
        <w:rPr>
          <w:u w:val="single"/>
        </w:rPr>
        <w:t>Bitwise Operators</w:t>
      </w:r>
      <w:r w:rsidRPr="001F4075">
        <w:t xml:space="preserve"> : &amp; (Bitwise AND), | (Bitwise OR</w:t>
      </w:r>
    </w:p>
    <w:p w14:paraId="0D2751A4" w14:textId="35E4543B" w:rsidR="00500CCF" w:rsidRDefault="00303CC5" w:rsidP="00E273BA">
      <w:r w:rsidRPr="00303CC5">
        <w:rPr>
          <w:b/>
          <w:bCs/>
        </w:rPr>
        <w:t>Operators</w:t>
      </w:r>
      <w:r w:rsidRPr="00303CC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Pr="00303CC5">
        <w:t>AND (to check for both conditions to be true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C50E0">
        <w:t xml:space="preserve">    </w:t>
      </w:r>
      <w:r w:rsidR="009C50E0" w:rsidRPr="009C50E0">
        <w:t>OR (to check for one of the conditions to be true)</w:t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6564AC">
        <w:t xml:space="preserve">        </w:t>
      </w:r>
      <w:r w:rsidR="0092047C" w:rsidRPr="0092047C">
        <w:t>Between (selects for a given range)</w:t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6564AC">
        <w:t xml:space="preserve">      </w:t>
      </w:r>
      <w:r w:rsidR="006564AC">
        <w:tab/>
        <w:t xml:space="preserve">      </w:t>
      </w:r>
      <w:r w:rsidR="0092047C" w:rsidRPr="0092047C">
        <w:t>In (matches any value in the list)</w:t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92047C">
        <w:tab/>
      </w:r>
      <w:r w:rsidR="006564AC">
        <w:t xml:space="preserve">                </w:t>
      </w:r>
      <w:r w:rsidR="006564AC" w:rsidRPr="006564AC">
        <w:t>NOT (to negate the given condition)</w:t>
      </w:r>
      <w:r w:rsidR="0092047C">
        <w:tab/>
      </w:r>
      <w:r w:rsidR="0092047C">
        <w:tab/>
      </w:r>
    </w:p>
    <w:p w14:paraId="2468B089" w14:textId="2AEBDCC1" w:rsidR="00AF4DEB" w:rsidRDefault="00AF4DEB" w:rsidP="00E273BA">
      <w:r w:rsidRPr="00AF4DEB">
        <w:rPr>
          <w:b/>
          <w:bCs/>
        </w:rPr>
        <w:lastRenderedPageBreak/>
        <w:t>Aggregate Functions</w:t>
      </w:r>
      <w:r w:rsidRPr="00AF4DEB">
        <w:t xml:space="preserve"> </w:t>
      </w:r>
      <w:r w:rsidR="008D7A1F">
        <w:tab/>
      </w:r>
      <w:r w:rsidR="008D7A1F">
        <w:tab/>
      </w:r>
      <w:r w:rsidR="008D7A1F">
        <w:tab/>
      </w:r>
      <w:r w:rsidR="008D7A1F">
        <w:tab/>
      </w:r>
      <w:r w:rsidR="008D7A1F">
        <w:tab/>
      </w:r>
      <w:r w:rsidR="008D7A1F">
        <w:tab/>
      </w:r>
      <w:r w:rsidR="008D7A1F">
        <w:tab/>
      </w:r>
      <w:r w:rsidR="008D7A1F">
        <w:tab/>
      </w:r>
      <w:r w:rsidR="008D7A1F">
        <w:tab/>
      </w:r>
      <w:r w:rsidR="008D7A1F">
        <w:tab/>
      </w:r>
      <w:r w:rsidR="008D7A1F">
        <w:tab/>
        <w:t xml:space="preserve">   </w:t>
      </w:r>
      <w:r w:rsidR="00222E64">
        <w:t xml:space="preserve">  </w:t>
      </w:r>
      <w:r w:rsidR="008D7A1F">
        <w:t xml:space="preserve"> </w:t>
      </w:r>
      <w:r w:rsidR="003A3D3C" w:rsidRPr="00AF4DEB">
        <w:t>Aggregate</w:t>
      </w:r>
      <w:r w:rsidRPr="00AF4DEB">
        <w:t xml:space="preserve"> functions perform a calculation on a set of values, and return a single value. </w:t>
      </w:r>
      <w:r w:rsidR="008D7A1F">
        <w:tab/>
      </w:r>
      <w:r w:rsidR="008D7A1F">
        <w:tab/>
      </w:r>
      <w:r w:rsidR="008D7A1F">
        <w:tab/>
        <w:t xml:space="preserve">         </w:t>
      </w:r>
      <w:proofErr w:type="gramStart"/>
      <w:r w:rsidRPr="00AF4DEB">
        <w:t>COUNT(</w:t>
      </w:r>
      <w:proofErr w:type="gramEnd"/>
      <w:r w:rsidRPr="00AF4DEB">
        <w:t>)</w:t>
      </w:r>
      <w:r w:rsidR="008D7A1F">
        <w:tab/>
      </w:r>
      <w:r w:rsidRPr="00AF4DEB">
        <w:t xml:space="preserve"> </w:t>
      </w:r>
      <w:r w:rsidR="008D7A1F">
        <w:tab/>
      </w:r>
      <w:r w:rsidRPr="00AF4DEB">
        <w:t>MAX( )</w:t>
      </w:r>
      <w:r w:rsidR="008D7A1F">
        <w:tab/>
      </w:r>
      <w:r w:rsidR="008D7A1F">
        <w:tab/>
      </w:r>
      <w:r w:rsidRPr="00AF4DEB">
        <w:t xml:space="preserve"> </w:t>
      </w:r>
      <w:r w:rsidR="008D7A1F">
        <w:tab/>
      </w:r>
      <w:r w:rsidRPr="00AF4DEB">
        <w:t xml:space="preserve">MIN( ) </w:t>
      </w:r>
      <w:r w:rsidR="008D7A1F">
        <w:tab/>
      </w:r>
      <w:r w:rsidR="008D7A1F">
        <w:tab/>
      </w:r>
      <w:r w:rsidR="008D7A1F">
        <w:tab/>
      </w:r>
      <w:r w:rsidRPr="00AF4DEB">
        <w:t xml:space="preserve">SUM( ) </w:t>
      </w:r>
      <w:r w:rsidR="008D7A1F">
        <w:tab/>
      </w:r>
      <w:r w:rsidR="008D7A1F">
        <w:tab/>
      </w:r>
      <w:r w:rsidR="008D7A1F">
        <w:tab/>
      </w:r>
      <w:r w:rsidRPr="00AF4DEB">
        <w:t>AVG( )</w:t>
      </w:r>
    </w:p>
    <w:p w14:paraId="70BC9EAE" w14:textId="4F0193EA" w:rsidR="00612F84" w:rsidRDefault="00612F84" w:rsidP="00E273BA">
      <w:r w:rsidRPr="00612F84">
        <w:rPr>
          <w:b/>
          <w:bCs/>
        </w:rPr>
        <w:t>Group By Clause</w:t>
      </w:r>
      <w:r w:rsidRPr="00612F84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612F84">
        <w:t>Groups rows that have the same values into summary rows.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17ECD">
        <w:t xml:space="preserve">      </w:t>
      </w:r>
      <w:r w:rsidRPr="00612F84">
        <w:t xml:space="preserve"> It collects data from multiple records and groups the result by one or more column.</w:t>
      </w:r>
      <w:r w:rsidR="00D17ECD">
        <w:t xml:space="preserve"> </w:t>
      </w:r>
      <w:r w:rsidR="00D17ECD">
        <w:tab/>
      </w:r>
      <w:r w:rsidR="00D17ECD">
        <w:tab/>
      </w:r>
      <w:r w:rsidR="00D17ECD">
        <w:tab/>
        <w:t xml:space="preserve">   </w:t>
      </w:r>
      <w:r w:rsidRPr="00612F84">
        <w:t xml:space="preserve"> *</w:t>
      </w:r>
      <w:r w:rsidR="00D17ECD" w:rsidRPr="00612F84">
        <w:t>Generally,</w:t>
      </w:r>
      <w:r w:rsidRPr="00612F84">
        <w:t xml:space="preserve"> we use group by with some aggregation function.</w:t>
      </w:r>
    </w:p>
    <w:p w14:paraId="42F90F92" w14:textId="00F6F7C3" w:rsidR="00385C43" w:rsidRDefault="00385C43" w:rsidP="00E273BA">
      <w:r w:rsidRPr="00385C43">
        <w:rPr>
          <w:b/>
          <w:bCs/>
        </w:rPr>
        <w:t>Having Clause</w:t>
      </w:r>
      <w:r w:rsidRPr="00385C4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385C43">
        <w:t xml:space="preserve">Similar to Where i.e. applies some condition on rows. </w:t>
      </w:r>
      <w:r w:rsidR="00D7491F">
        <w:tab/>
      </w:r>
      <w:r w:rsidR="00D7491F">
        <w:tab/>
      </w:r>
      <w:r w:rsidR="00D7491F">
        <w:tab/>
      </w:r>
      <w:r w:rsidR="00D7491F">
        <w:tab/>
      </w:r>
      <w:r w:rsidR="00D7491F">
        <w:tab/>
      </w:r>
      <w:r w:rsidR="00D7491F">
        <w:tab/>
      </w:r>
      <w:r w:rsidR="00D7491F">
        <w:tab/>
        <w:t xml:space="preserve">               </w:t>
      </w:r>
      <w:r w:rsidRPr="00385C43">
        <w:t>Used when we want to apply any condition after grouping.</w:t>
      </w:r>
    </w:p>
    <w:p w14:paraId="3378AC52" w14:textId="1248B3EE" w:rsidR="00805CE6" w:rsidRDefault="00805CE6" w:rsidP="00E273BA">
      <w:r w:rsidRPr="00805CE6">
        <w:rPr>
          <w:b/>
          <w:bCs/>
        </w:rPr>
        <w:t>Cascading for FK</w:t>
      </w:r>
      <w:r w:rsidRPr="00805CE6">
        <w:t xml:space="preserve"> </w:t>
      </w:r>
      <w:r w:rsidR="00C411AA">
        <w:tab/>
      </w:r>
      <w:r w:rsidR="00C411AA">
        <w:tab/>
      </w:r>
      <w:r w:rsidR="00C411AA">
        <w:tab/>
      </w:r>
      <w:r w:rsidR="00C411AA">
        <w:tab/>
      </w:r>
      <w:r w:rsidR="00C411AA">
        <w:tab/>
      </w:r>
      <w:r w:rsidR="00C411AA">
        <w:tab/>
      </w:r>
      <w:r w:rsidR="00C411AA">
        <w:tab/>
      </w:r>
      <w:r w:rsidR="00C411AA">
        <w:tab/>
      </w:r>
      <w:r w:rsidR="00C411AA">
        <w:tab/>
      </w:r>
      <w:r w:rsidR="00C411AA">
        <w:tab/>
      </w:r>
      <w:r w:rsidR="00C411AA">
        <w:tab/>
      </w:r>
      <w:r w:rsidR="00C411AA">
        <w:tab/>
        <w:t xml:space="preserve">    </w:t>
      </w:r>
      <w:r w:rsidRPr="00C411AA">
        <w:rPr>
          <w:u w:val="single"/>
        </w:rPr>
        <w:t>On Delete Cascade</w:t>
      </w:r>
      <w:r w:rsidRPr="00805CE6">
        <w:t xml:space="preserve"> When we create a foreign key using this option, it deletes the referencing rows in the child table when the referenced row is deleted in the parent table which has a primary key. </w:t>
      </w:r>
      <w:r w:rsidR="00C411AA">
        <w:tab/>
      </w:r>
      <w:r w:rsidR="00C411AA">
        <w:tab/>
      </w:r>
      <w:r w:rsidR="00C411AA">
        <w:tab/>
      </w:r>
      <w:r w:rsidR="00C411AA">
        <w:tab/>
      </w:r>
      <w:r w:rsidR="00C411AA">
        <w:tab/>
        <w:t xml:space="preserve">    </w:t>
      </w:r>
      <w:r w:rsidRPr="00C411AA">
        <w:rPr>
          <w:u w:val="single"/>
        </w:rPr>
        <w:t>On Update Cascade</w:t>
      </w:r>
      <w:r w:rsidRPr="00805CE6">
        <w:t xml:space="preserve"> When we create a foreign key using UPDATE CASCADE the referencing rows are updated in the child table when the referenced row is updated in the parent table which has a primary key.</w:t>
      </w:r>
    </w:p>
    <w:p w14:paraId="589FB39F" w14:textId="0A2AF169" w:rsidR="00D7065D" w:rsidRDefault="00D7065D" w:rsidP="00E273BA">
      <w:r w:rsidRPr="00D7065D">
        <w:rPr>
          <w:b/>
          <w:bCs/>
        </w:rPr>
        <w:t>Joins in SQL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065D">
        <w:t xml:space="preserve"> Join is used to combine rows from two or more tables, based on a related column between them</w:t>
      </w:r>
      <w:r>
        <w:t>.</w:t>
      </w:r>
    </w:p>
    <w:p w14:paraId="2CBC643E" w14:textId="20EAEB17" w:rsidR="00F97416" w:rsidRDefault="00D84018" w:rsidP="00E273BA">
      <w:r>
        <w:rPr>
          <w:noProof/>
        </w:rPr>
        <w:drawing>
          <wp:inline distT="0" distB="0" distL="0" distR="0" wp14:anchorId="6F499337" wp14:editId="2D4E9E9C">
            <wp:extent cx="6645910" cy="2390115"/>
            <wp:effectExtent l="0" t="0" r="2540" b="0"/>
            <wp:docPr id="1323813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13271" name="Picture 13238132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32" cy="239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AED9" w14:textId="449C06AC" w:rsidR="0072372B" w:rsidRDefault="00D84018" w:rsidP="00E273BA">
      <w:r w:rsidRPr="00D84018">
        <w:rPr>
          <w:u w:val="single"/>
        </w:rPr>
        <w:t>Inner Join</w:t>
      </w:r>
      <w:r>
        <w:rPr>
          <w:u w:val="single"/>
        </w:rPr>
        <w:t>:</w:t>
      </w:r>
      <w:r w:rsidRPr="00D84018">
        <w:t xml:space="preserve"> Returns records that have matching values in both </w:t>
      </w:r>
      <w:r w:rsidR="00EC322E" w:rsidRPr="00D84018">
        <w:t>tables</w:t>
      </w:r>
      <w:r w:rsidR="00DF213B">
        <w:t>.</w:t>
      </w:r>
      <w:r w:rsidR="00983B8D">
        <w:tab/>
      </w:r>
      <w:r w:rsidR="00983B8D">
        <w:tab/>
      </w:r>
      <w:r w:rsidR="00983B8D">
        <w:tab/>
      </w:r>
      <w:r w:rsidR="00983B8D">
        <w:tab/>
      </w:r>
      <w:r w:rsidR="00983B8D">
        <w:tab/>
      </w:r>
      <w:r w:rsidR="00983B8D">
        <w:tab/>
      </w:r>
      <w:r w:rsidR="00717BCD">
        <w:t xml:space="preserve">   </w:t>
      </w:r>
      <w:r w:rsidR="00717BCD" w:rsidRPr="00717BCD">
        <w:rPr>
          <w:u w:val="single"/>
        </w:rPr>
        <w:t>Left Join:</w:t>
      </w:r>
      <w:r w:rsidR="00717BCD" w:rsidRPr="00717BCD">
        <w:t xml:space="preserve"> Returns all records from the left table, and the matched records from the right table</w:t>
      </w:r>
      <w:r w:rsidR="00DF213B">
        <w:t>.</w:t>
      </w:r>
      <w:r w:rsidR="00DF213B">
        <w:tab/>
      </w:r>
      <w:r w:rsidR="00DF213B">
        <w:tab/>
      </w:r>
      <w:r w:rsidR="003B251A">
        <w:t xml:space="preserve">               </w:t>
      </w:r>
      <w:r w:rsidR="003B251A" w:rsidRPr="003B251A">
        <w:rPr>
          <w:u w:val="single"/>
        </w:rPr>
        <w:t>Right Join:</w:t>
      </w:r>
      <w:r w:rsidR="003B251A" w:rsidRPr="003B251A">
        <w:t xml:space="preserve"> Returns all records from the right table, and the matched records from the left table</w:t>
      </w:r>
      <w:r w:rsidR="00A25EB0">
        <w:t>.</w:t>
      </w:r>
      <w:r w:rsidR="00EC322E">
        <w:tab/>
      </w:r>
      <w:r w:rsidR="00EC322E">
        <w:tab/>
      </w:r>
      <w:r w:rsidR="00EC322E">
        <w:tab/>
        <w:t xml:space="preserve">  </w:t>
      </w:r>
      <w:r w:rsidR="00EC322E" w:rsidRPr="00EC322E">
        <w:rPr>
          <w:u w:val="single"/>
        </w:rPr>
        <w:t>Full Join</w:t>
      </w:r>
      <w:r w:rsidR="00EC322E">
        <w:rPr>
          <w:u w:val="single"/>
        </w:rPr>
        <w:t>:</w:t>
      </w:r>
      <w:r w:rsidR="00EC322E" w:rsidRPr="00EC322E">
        <w:t xml:space="preserve"> Returns all records when there is a match in either left or right table</w:t>
      </w:r>
      <w:r w:rsidR="00EC322E">
        <w:t>.</w:t>
      </w:r>
    </w:p>
    <w:p w14:paraId="3D1514B9" w14:textId="1013F3AC" w:rsidR="00EC322E" w:rsidRDefault="008B0C08" w:rsidP="00E273BA">
      <w:r w:rsidRPr="008B0C08">
        <w:rPr>
          <w:b/>
          <w:bCs/>
        </w:rPr>
        <w:t>Union</w:t>
      </w:r>
      <w:r w:rsidRPr="008B0C08">
        <w:t xml:space="preserve"> </w:t>
      </w:r>
      <w:r w:rsidR="008D147F">
        <w:tab/>
      </w:r>
      <w:r w:rsidR="008D147F">
        <w:tab/>
      </w:r>
      <w:r w:rsidR="008D147F">
        <w:tab/>
      </w:r>
      <w:r w:rsidR="008D147F">
        <w:tab/>
      </w:r>
      <w:r w:rsidR="008D147F">
        <w:tab/>
      </w:r>
      <w:r w:rsidR="008D147F">
        <w:tab/>
      </w:r>
      <w:r w:rsidR="008D147F">
        <w:tab/>
      </w:r>
      <w:r w:rsidR="008D147F">
        <w:tab/>
      </w:r>
      <w:r w:rsidR="008D147F">
        <w:tab/>
      </w:r>
      <w:r w:rsidR="008D147F">
        <w:tab/>
      </w:r>
      <w:r w:rsidR="008D147F">
        <w:tab/>
      </w:r>
      <w:r w:rsidR="008D147F">
        <w:tab/>
      </w:r>
      <w:r w:rsidR="008D147F">
        <w:tab/>
      </w:r>
      <w:r w:rsidR="008D147F">
        <w:tab/>
        <w:t xml:space="preserve">      </w:t>
      </w:r>
      <w:r w:rsidRPr="008B0C08">
        <w:t>It is used to combine the result-set of two or more SELECT statements. Gives UNIQUE records.</w:t>
      </w:r>
      <w:r w:rsidR="008D147F">
        <w:tab/>
      </w:r>
      <w:r w:rsidRPr="008B0C08">
        <w:t xml:space="preserve"> </w:t>
      </w:r>
      <w:r w:rsidR="008D147F">
        <w:tab/>
      </w:r>
      <w:r w:rsidR="008D147F">
        <w:tab/>
        <w:t xml:space="preserve">    </w:t>
      </w:r>
      <w:r w:rsidRPr="008B0C08">
        <w:t xml:space="preserve">To use it: </w:t>
      </w:r>
      <w:r w:rsidR="00EC3707">
        <w:tab/>
      </w:r>
      <w:r w:rsidRPr="008B0C08">
        <w:t xml:space="preserve">every SELECT should have same no. of columns </w:t>
      </w:r>
      <w:r w:rsidR="00EC3707">
        <w:tab/>
      </w:r>
      <w:r w:rsidR="00EC3707">
        <w:tab/>
      </w:r>
      <w:proofErr w:type="spellStart"/>
      <w:r w:rsidRPr="008B0C08">
        <w:t>columns</w:t>
      </w:r>
      <w:proofErr w:type="spellEnd"/>
      <w:r w:rsidRPr="008B0C08">
        <w:t xml:space="preserve"> must have similar data types columns in every SELECT should be in same order</w:t>
      </w:r>
    </w:p>
    <w:p w14:paraId="575A5635" w14:textId="4D6368EA" w:rsidR="00EC3707" w:rsidRDefault="00932147" w:rsidP="00E273BA">
      <w:r>
        <w:rPr>
          <w:b/>
          <w:bCs/>
        </w:rPr>
        <w:lastRenderedPageBreak/>
        <w:t xml:space="preserve"> </w:t>
      </w:r>
      <w:r w:rsidR="00D85224" w:rsidRPr="008E536D">
        <w:rPr>
          <w:b/>
          <w:bCs/>
        </w:rPr>
        <w:t>SQL Sub Queries</w:t>
      </w:r>
      <w:r w:rsidR="008E536D">
        <w:tab/>
      </w:r>
      <w:r w:rsidR="008E536D">
        <w:tab/>
      </w:r>
      <w:r w:rsidR="008E536D">
        <w:tab/>
      </w:r>
      <w:r w:rsidR="008E536D">
        <w:tab/>
      </w:r>
      <w:r w:rsidR="008E536D">
        <w:tab/>
      </w:r>
      <w:r w:rsidR="008E536D">
        <w:tab/>
      </w:r>
      <w:r w:rsidR="008E536D">
        <w:tab/>
      </w:r>
      <w:r w:rsidR="008E536D">
        <w:tab/>
      </w:r>
      <w:r w:rsidR="008E536D">
        <w:tab/>
      </w:r>
      <w:r w:rsidR="008E536D">
        <w:tab/>
      </w:r>
      <w:r w:rsidR="008E536D">
        <w:tab/>
      </w:r>
      <w:r w:rsidR="008E536D">
        <w:tab/>
        <w:t xml:space="preserve">     </w:t>
      </w:r>
      <w:r w:rsidR="00D85224" w:rsidRPr="00D85224">
        <w:t xml:space="preserve"> </w:t>
      </w:r>
      <w:proofErr w:type="gramStart"/>
      <w:r w:rsidR="00D85224" w:rsidRPr="00D85224">
        <w:t>A</w:t>
      </w:r>
      <w:proofErr w:type="gramEnd"/>
      <w:r w:rsidR="00D85224" w:rsidRPr="00D85224">
        <w:t xml:space="preserve"> Subquery or Inner query or a Nested query is a query within another SQL query. </w:t>
      </w:r>
      <w:r w:rsidR="008E536D">
        <w:tab/>
      </w:r>
      <w:r w:rsidR="008E536D">
        <w:tab/>
      </w:r>
      <w:r w:rsidR="008E536D">
        <w:tab/>
      </w:r>
      <w:r w:rsidR="008E536D">
        <w:tab/>
        <w:t xml:space="preserve">      </w:t>
      </w:r>
      <w:r w:rsidR="00D85224" w:rsidRPr="00D85224">
        <w:t>It involves 2 select statements.</w:t>
      </w:r>
      <w:r w:rsidR="00905AD9">
        <w:tab/>
      </w:r>
      <w:r w:rsidR="00905AD9">
        <w:tab/>
        <w:t xml:space="preserve">Query </w:t>
      </w:r>
      <w:r w:rsidR="00905AD9">
        <w:tab/>
      </w:r>
      <w:r w:rsidR="00905AD9">
        <w:tab/>
      </w:r>
      <w:r w:rsidR="00905AD9">
        <w:tab/>
      </w:r>
      <w:r w:rsidR="00905AD9">
        <w:tab/>
        <w:t>Sub Queries</w:t>
      </w:r>
      <w:r w:rsidR="00A9043E">
        <w:tab/>
      </w:r>
      <w:r w:rsidR="00A9043E">
        <w:tab/>
      </w:r>
      <w:r w:rsidR="00A9043E">
        <w:tab/>
      </w:r>
      <w:r w:rsidR="00A9043E">
        <w:tab/>
      </w:r>
    </w:p>
    <w:p w14:paraId="54F8A261" w14:textId="53E00343" w:rsidR="00A32FCF" w:rsidRDefault="00A32FCF" w:rsidP="00E273BA">
      <w:pPr>
        <w:rPr>
          <w:b/>
          <w:bCs/>
        </w:rPr>
      </w:pPr>
      <w:r>
        <w:rPr>
          <w:b/>
          <w:bCs/>
        </w:rPr>
        <w:t xml:space="preserve">TO </w:t>
      </w:r>
      <w:r w:rsidR="009D1EF0">
        <w:rPr>
          <w:b/>
          <w:bCs/>
        </w:rPr>
        <w:t>SEE MORE SEE IN PDF OF APNA COLLEGE</w:t>
      </w:r>
    </w:p>
    <w:p w14:paraId="56273969" w14:textId="77777777" w:rsidR="009D1EF0" w:rsidRPr="00A32FCF" w:rsidRDefault="009D1EF0" w:rsidP="00E273BA">
      <w:pPr>
        <w:rPr>
          <w:b/>
          <w:bCs/>
        </w:rPr>
      </w:pPr>
    </w:p>
    <w:p w14:paraId="545837B1" w14:textId="77777777" w:rsidR="00A25EB0" w:rsidRPr="00BE0E14" w:rsidRDefault="00A25EB0" w:rsidP="00E273BA"/>
    <w:sectPr w:rsidR="00A25EB0" w:rsidRPr="00BE0E14" w:rsidSect="001D1195">
      <w:headerReference w:type="default" r:id="rId13"/>
      <w:foot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7B48F" w14:textId="77777777" w:rsidR="00D5616B" w:rsidRDefault="00D5616B" w:rsidP="00AF150E">
      <w:pPr>
        <w:spacing w:after="0" w:line="240" w:lineRule="auto"/>
      </w:pPr>
      <w:r>
        <w:separator/>
      </w:r>
    </w:p>
  </w:endnote>
  <w:endnote w:type="continuationSeparator" w:id="0">
    <w:p w14:paraId="0DEBF4D2" w14:textId="77777777" w:rsidR="00D5616B" w:rsidRDefault="00D5616B" w:rsidP="00AF150E">
      <w:pPr>
        <w:spacing w:after="0" w:line="240" w:lineRule="auto"/>
      </w:pPr>
      <w:r>
        <w:continuationSeparator/>
      </w:r>
    </w:p>
  </w:endnote>
  <w:endnote w:type="continuationNotice" w:id="1">
    <w:p w14:paraId="382EEAA8" w14:textId="77777777" w:rsidR="00D5616B" w:rsidRDefault="00D561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F6C0E" w14:textId="111F0140" w:rsidR="005936C7" w:rsidRDefault="005936C7">
    <w:pPr>
      <w:pStyle w:val="Footer"/>
    </w:pPr>
  </w:p>
  <w:p w14:paraId="3CCB8D67" w14:textId="77777777" w:rsidR="005936C7" w:rsidRDefault="005936C7">
    <w:pPr>
      <w:pStyle w:val="Footer"/>
    </w:pPr>
  </w:p>
  <w:p w14:paraId="6637D8A7" w14:textId="77777777" w:rsidR="005936C7" w:rsidRDefault="00593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7C29B" w14:textId="77777777" w:rsidR="00D5616B" w:rsidRDefault="00D5616B" w:rsidP="00AF150E">
      <w:pPr>
        <w:spacing w:after="0" w:line="240" w:lineRule="auto"/>
      </w:pPr>
      <w:r>
        <w:separator/>
      </w:r>
    </w:p>
  </w:footnote>
  <w:footnote w:type="continuationSeparator" w:id="0">
    <w:p w14:paraId="1174F834" w14:textId="77777777" w:rsidR="00D5616B" w:rsidRDefault="00D5616B" w:rsidP="00AF150E">
      <w:pPr>
        <w:spacing w:after="0" w:line="240" w:lineRule="auto"/>
      </w:pPr>
      <w:r>
        <w:continuationSeparator/>
      </w:r>
    </w:p>
  </w:footnote>
  <w:footnote w:type="continuationNotice" w:id="1">
    <w:p w14:paraId="14B0C001" w14:textId="77777777" w:rsidR="00D5616B" w:rsidRDefault="00D561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72432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45C59A" w14:textId="7D38E200" w:rsidR="00E8581A" w:rsidRDefault="003666AD">
        <w:pPr>
          <w:pStyle w:val="Header"/>
          <w:jc w:val="center"/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E8581A">
          <w:rPr>
            <w:b/>
            <w:bCs/>
            <w:noProof/>
          </w:rPr>
          <w:t xml:space="preserve"> </w:t>
        </w:r>
      </w:p>
      <w:p w14:paraId="489DB8F7" w14:textId="77777777" w:rsidR="00E8581A" w:rsidRPr="00E8581A" w:rsidRDefault="00E8581A" w:rsidP="00E8581A">
        <w:pPr>
          <w:pStyle w:val="Header"/>
          <w:jc w:val="center"/>
          <w:rPr>
            <w:b/>
            <w:bCs/>
            <w:sz w:val="36"/>
            <w:szCs w:val="36"/>
          </w:rPr>
        </w:pPr>
        <w:r w:rsidRPr="00E8581A">
          <w:rPr>
            <w:b/>
            <w:bCs/>
            <w:sz w:val="36"/>
            <w:szCs w:val="36"/>
          </w:rPr>
          <w:t>Data analytics</w:t>
        </w:r>
      </w:p>
      <w:p w14:paraId="355AAB73" w14:textId="4F128359" w:rsidR="005936C7" w:rsidRDefault="00000000">
        <w:pPr>
          <w:pStyle w:val="Header"/>
          <w:jc w:val="center"/>
        </w:pPr>
      </w:p>
    </w:sdtContent>
  </w:sdt>
  <w:p w14:paraId="0F184E28" w14:textId="778B481E" w:rsidR="00AF150E" w:rsidRPr="00AF150E" w:rsidRDefault="00AF150E" w:rsidP="00AF150E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7AEE"/>
    <w:multiLevelType w:val="hybridMultilevel"/>
    <w:tmpl w:val="F2DC6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C4A7A"/>
    <w:multiLevelType w:val="hybridMultilevel"/>
    <w:tmpl w:val="87543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427E7"/>
    <w:multiLevelType w:val="hybridMultilevel"/>
    <w:tmpl w:val="2778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567786">
    <w:abstractNumId w:val="2"/>
  </w:num>
  <w:num w:numId="2" w16cid:durableId="332955233">
    <w:abstractNumId w:val="1"/>
  </w:num>
  <w:num w:numId="3" w16cid:durableId="186267045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yank bhatt">
    <w15:presenceInfo w15:providerId="Windows Live" w15:userId="3e4fc930b2cb47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markup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AD"/>
    <w:rsid w:val="00000192"/>
    <w:rsid w:val="00000563"/>
    <w:rsid w:val="00004180"/>
    <w:rsid w:val="000045A1"/>
    <w:rsid w:val="0000533D"/>
    <w:rsid w:val="00005B6A"/>
    <w:rsid w:val="00005F33"/>
    <w:rsid w:val="0000657A"/>
    <w:rsid w:val="000068CA"/>
    <w:rsid w:val="00006D51"/>
    <w:rsid w:val="00010808"/>
    <w:rsid w:val="00011584"/>
    <w:rsid w:val="00011600"/>
    <w:rsid w:val="000117DA"/>
    <w:rsid w:val="00011E25"/>
    <w:rsid w:val="0001262E"/>
    <w:rsid w:val="0001262F"/>
    <w:rsid w:val="000139D3"/>
    <w:rsid w:val="00013B41"/>
    <w:rsid w:val="00014973"/>
    <w:rsid w:val="00016884"/>
    <w:rsid w:val="00016AB1"/>
    <w:rsid w:val="0001713A"/>
    <w:rsid w:val="00017440"/>
    <w:rsid w:val="000176AB"/>
    <w:rsid w:val="00020B4C"/>
    <w:rsid w:val="000210A0"/>
    <w:rsid w:val="000235C0"/>
    <w:rsid w:val="00024318"/>
    <w:rsid w:val="00025DF1"/>
    <w:rsid w:val="00026BF8"/>
    <w:rsid w:val="00026F86"/>
    <w:rsid w:val="000271BC"/>
    <w:rsid w:val="000311FB"/>
    <w:rsid w:val="00031FEC"/>
    <w:rsid w:val="00032D69"/>
    <w:rsid w:val="00032E9B"/>
    <w:rsid w:val="00033B5C"/>
    <w:rsid w:val="00033EAA"/>
    <w:rsid w:val="00034160"/>
    <w:rsid w:val="00035E49"/>
    <w:rsid w:val="00037B3D"/>
    <w:rsid w:val="000405D7"/>
    <w:rsid w:val="0004118B"/>
    <w:rsid w:val="0004144C"/>
    <w:rsid w:val="00042775"/>
    <w:rsid w:val="00043AC9"/>
    <w:rsid w:val="000448FF"/>
    <w:rsid w:val="00044AD8"/>
    <w:rsid w:val="00044BAE"/>
    <w:rsid w:val="00044F6C"/>
    <w:rsid w:val="000454F8"/>
    <w:rsid w:val="00045988"/>
    <w:rsid w:val="00045AFA"/>
    <w:rsid w:val="00045D19"/>
    <w:rsid w:val="0005065A"/>
    <w:rsid w:val="0005257E"/>
    <w:rsid w:val="00052A56"/>
    <w:rsid w:val="0005348F"/>
    <w:rsid w:val="00053E42"/>
    <w:rsid w:val="00054AF0"/>
    <w:rsid w:val="000555CF"/>
    <w:rsid w:val="00055EF8"/>
    <w:rsid w:val="00056A75"/>
    <w:rsid w:val="00056ECF"/>
    <w:rsid w:val="00056FA6"/>
    <w:rsid w:val="0005736E"/>
    <w:rsid w:val="00060E2D"/>
    <w:rsid w:val="00061D20"/>
    <w:rsid w:val="000620C2"/>
    <w:rsid w:val="000621D8"/>
    <w:rsid w:val="00062696"/>
    <w:rsid w:val="00062A25"/>
    <w:rsid w:val="00062E8A"/>
    <w:rsid w:val="00063865"/>
    <w:rsid w:val="00064DAB"/>
    <w:rsid w:val="0006531C"/>
    <w:rsid w:val="00065A8F"/>
    <w:rsid w:val="00065F7E"/>
    <w:rsid w:val="00066537"/>
    <w:rsid w:val="00066F54"/>
    <w:rsid w:val="00067D7D"/>
    <w:rsid w:val="00070587"/>
    <w:rsid w:val="00070800"/>
    <w:rsid w:val="000708AD"/>
    <w:rsid w:val="00071B4C"/>
    <w:rsid w:val="00072EF8"/>
    <w:rsid w:val="00074011"/>
    <w:rsid w:val="00075C1A"/>
    <w:rsid w:val="0007795B"/>
    <w:rsid w:val="00077B45"/>
    <w:rsid w:val="00082F57"/>
    <w:rsid w:val="00083EF1"/>
    <w:rsid w:val="0008458A"/>
    <w:rsid w:val="0008617D"/>
    <w:rsid w:val="00086D97"/>
    <w:rsid w:val="00087331"/>
    <w:rsid w:val="00087DB0"/>
    <w:rsid w:val="0009013B"/>
    <w:rsid w:val="000902F9"/>
    <w:rsid w:val="000906FC"/>
    <w:rsid w:val="00090F2E"/>
    <w:rsid w:val="000915D4"/>
    <w:rsid w:val="0009292E"/>
    <w:rsid w:val="00092D90"/>
    <w:rsid w:val="000931CD"/>
    <w:rsid w:val="0009332F"/>
    <w:rsid w:val="00094E2E"/>
    <w:rsid w:val="0009573F"/>
    <w:rsid w:val="0009588D"/>
    <w:rsid w:val="00095BEF"/>
    <w:rsid w:val="00095CC4"/>
    <w:rsid w:val="00096550"/>
    <w:rsid w:val="000A1A65"/>
    <w:rsid w:val="000A249A"/>
    <w:rsid w:val="000A39BB"/>
    <w:rsid w:val="000A4631"/>
    <w:rsid w:val="000A4D04"/>
    <w:rsid w:val="000A4E03"/>
    <w:rsid w:val="000A50A1"/>
    <w:rsid w:val="000A59BC"/>
    <w:rsid w:val="000A5A53"/>
    <w:rsid w:val="000A797C"/>
    <w:rsid w:val="000A7AE5"/>
    <w:rsid w:val="000A7F5C"/>
    <w:rsid w:val="000B1BE8"/>
    <w:rsid w:val="000B274C"/>
    <w:rsid w:val="000B3265"/>
    <w:rsid w:val="000B393A"/>
    <w:rsid w:val="000B46D7"/>
    <w:rsid w:val="000B49B3"/>
    <w:rsid w:val="000B57F2"/>
    <w:rsid w:val="000C0AC6"/>
    <w:rsid w:val="000C2A9B"/>
    <w:rsid w:val="000C41F4"/>
    <w:rsid w:val="000C44A2"/>
    <w:rsid w:val="000C45D6"/>
    <w:rsid w:val="000C4C5D"/>
    <w:rsid w:val="000C4CB0"/>
    <w:rsid w:val="000C5A55"/>
    <w:rsid w:val="000C5A57"/>
    <w:rsid w:val="000C63C4"/>
    <w:rsid w:val="000C6969"/>
    <w:rsid w:val="000C7160"/>
    <w:rsid w:val="000D072F"/>
    <w:rsid w:val="000D094D"/>
    <w:rsid w:val="000D1AEA"/>
    <w:rsid w:val="000D1D99"/>
    <w:rsid w:val="000D1F69"/>
    <w:rsid w:val="000D28D3"/>
    <w:rsid w:val="000D2B55"/>
    <w:rsid w:val="000D3CC7"/>
    <w:rsid w:val="000D5645"/>
    <w:rsid w:val="000D585C"/>
    <w:rsid w:val="000D5F6A"/>
    <w:rsid w:val="000E043A"/>
    <w:rsid w:val="000E2AE7"/>
    <w:rsid w:val="000E2FAE"/>
    <w:rsid w:val="000E346C"/>
    <w:rsid w:val="000E3E59"/>
    <w:rsid w:val="000F1796"/>
    <w:rsid w:val="000F24AD"/>
    <w:rsid w:val="000F2BF3"/>
    <w:rsid w:val="000F4EF6"/>
    <w:rsid w:val="000F5A02"/>
    <w:rsid w:val="000F65C1"/>
    <w:rsid w:val="000F6AF0"/>
    <w:rsid w:val="000F7244"/>
    <w:rsid w:val="00101341"/>
    <w:rsid w:val="001013FE"/>
    <w:rsid w:val="00103127"/>
    <w:rsid w:val="00103F08"/>
    <w:rsid w:val="00104AAD"/>
    <w:rsid w:val="00104E3D"/>
    <w:rsid w:val="001063A3"/>
    <w:rsid w:val="00106D9C"/>
    <w:rsid w:val="00107694"/>
    <w:rsid w:val="00107CC3"/>
    <w:rsid w:val="001109AF"/>
    <w:rsid w:val="00110CC8"/>
    <w:rsid w:val="001119AF"/>
    <w:rsid w:val="00111CF0"/>
    <w:rsid w:val="00111DB2"/>
    <w:rsid w:val="00113D2C"/>
    <w:rsid w:val="0011432C"/>
    <w:rsid w:val="00114AE0"/>
    <w:rsid w:val="00115774"/>
    <w:rsid w:val="00115E10"/>
    <w:rsid w:val="0011624E"/>
    <w:rsid w:val="001173BF"/>
    <w:rsid w:val="00120BDA"/>
    <w:rsid w:val="00121455"/>
    <w:rsid w:val="0012408D"/>
    <w:rsid w:val="0012430B"/>
    <w:rsid w:val="00125EBA"/>
    <w:rsid w:val="001261CA"/>
    <w:rsid w:val="00126417"/>
    <w:rsid w:val="00126426"/>
    <w:rsid w:val="00126BD1"/>
    <w:rsid w:val="00126D9A"/>
    <w:rsid w:val="0012745A"/>
    <w:rsid w:val="0012775B"/>
    <w:rsid w:val="001307E3"/>
    <w:rsid w:val="001313DF"/>
    <w:rsid w:val="00132CA1"/>
    <w:rsid w:val="00133096"/>
    <w:rsid w:val="001338C6"/>
    <w:rsid w:val="00133EA2"/>
    <w:rsid w:val="0013449B"/>
    <w:rsid w:val="00134DC4"/>
    <w:rsid w:val="00135414"/>
    <w:rsid w:val="00135518"/>
    <w:rsid w:val="001357A8"/>
    <w:rsid w:val="0013632B"/>
    <w:rsid w:val="00136EAF"/>
    <w:rsid w:val="00137412"/>
    <w:rsid w:val="00137D0A"/>
    <w:rsid w:val="00137ECE"/>
    <w:rsid w:val="001400D6"/>
    <w:rsid w:val="00143803"/>
    <w:rsid w:val="001453CD"/>
    <w:rsid w:val="00145659"/>
    <w:rsid w:val="00146065"/>
    <w:rsid w:val="0014688F"/>
    <w:rsid w:val="00147671"/>
    <w:rsid w:val="001478FA"/>
    <w:rsid w:val="00150CFE"/>
    <w:rsid w:val="00151495"/>
    <w:rsid w:val="00152239"/>
    <w:rsid w:val="00152958"/>
    <w:rsid w:val="00152E84"/>
    <w:rsid w:val="00153015"/>
    <w:rsid w:val="00153702"/>
    <w:rsid w:val="00153931"/>
    <w:rsid w:val="00153BDB"/>
    <w:rsid w:val="00155E45"/>
    <w:rsid w:val="00156197"/>
    <w:rsid w:val="001573AE"/>
    <w:rsid w:val="001573EB"/>
    <w:rsid w:val="0015765D"/>
    <w:rsid w:val="00157CE0"/>
    <w:rsid w:val="00160078"/>
    <w:rsid w:val="001616D2"/>
    <w:rsid w:val="0016240B"/>
    <w:rsid w:val="00162A91"/>
    <w:rsid w:val="00163677"/>
    <w:rsid w:val="001637A2"/>
    <w:rsid w:val="001639C3"/>
    <w:rsid w:val="00163ABC"/>
    <w:rsid w:val="00164E1D"/>
    <w:rsid w:val="00165290"/>
    <w:rsid w:val="00166B01"/>
    <w:rsid w:val="00166E72"/>
    <w:rsid w:val="00166FFF"/>
    <w:rsid w:val="00172071"/>
    <w:rsid w:val="00173543"/>
    <w:rsid w:val="001739B4"/>
    <w:rsid w:val="00174D78"/>
    <w:rsid w:val="00175338"/>
    <w:rsid w:val="00175C44"/>
    <w:rsid w:val="00175F8B"/>
    <w:rsid w:val="00177B26"/>
    <w:rsid w:val="00180918"/>
    <w:rsid w:val="0018094B"/>
    <w:rsid w:val="0018100F"/>
    <w:rsid w:val="00181197"/>
    <w:rsid w:val="00181B80"/>
    <w:rsid w:val="00182E63"/>
    <w:rsid w:val="00183084"/>
    <w:rsid w:val="00185662"/>
    <w:rsid w:val="001873CF"/>
    <w:rsid w:val="0018778A"/>
    <w:rsid w:val="001878A6"/>
    <w:rsid w:val="00190333"/>
    <w:rsid w:val="001913EC"/>
    <w:rsid w:val="00191751"/>
    <w:rsid w:val="001917A9"/>
    <w:rsid w:val="00194D15"/>
    <w:rsid w:val="0019571A"/>
    <w:rsid w:val="00196216"/>
    <w:rsid w:val="00196E27"/>
    <w:rsid w:val="001A128A"/>
    <w:rsid w:val="001A19AC"/>
    <w:rsid w:val="001A1B06"/>
    <w:rsid w:val="001A3F4C"/>
    <w:rsid w:val="001A4C15"/>
    <w:rsid w:val="001A71A5"/>
    <w:rsid w:val="001A7E94"/>
    <w:rsid w:val="001B03D6"/>
    <w:rsid w:val="001B175B"/>
    <w:rsid w:val="001B1941"/>
    <w:rsid w:val="001B2606"/>
    <w:rsid w:val="001B2674"/>
    <w:rsid w:val="001B312F"/>
    <w:rsid w:val="001B374C"/>
    <w:rsid w:val="001B41EC"/>
    <w:rsid w:val="001B4D93"/>
    <w:rsid w:val="001B4F82"/>
    <w:rsid w:val="001B6780"/>
    <w:rsid w:val="001B764C"/>
    <w:rsid w:val="001B7E4C"/>
    <w:rsid w:val="001C08FA"/>
    <w:rsid w:val="001C0AC0"/>
    <w:rsid w:val="001C1C88"/>
    <w:rsid w:val="001C2405"/>
    <w:rsid w:val="001C2F56"/>
    <w:rsid w:val="001C3152"/>
    <w:rsid w:val="001C366A"/>
    <w:rsid w:val="001C3AE7"/>
    <w:rsid w:val="001C3E92"/>
    <w:rsid w:val="001C4A88"/>
    <w:rsid w:val="001C58D6"/>
    <w:rsid w:val="001C5ED9"/>
    <w:rsid w:val="001C68CE"/>
    <w:rsid w:val="001C6A51"/>
    <w:rsid w:val="001C762C"/>
    <w:rsid w:val="001D1195"/>
    <w:rsid w:val="001D277C"/>
    <w:rsid w:val="001D35F8"/>
    <w:rsid w:val="001D379D"/>
    <w:rsid w:val="001D401F"/>
    <w:rsid w:val="001D4D19"/>
    <w:rsid w:val="001D5B96"/>
    <w:rsid w:val="001D70D4"/>
    <w:rsid w:val="001D72A7"/>
    <w:rsid w:val="001E12CE"/>
    <w:rsid w:val="001E1D46"/>
    <w:rsid w:val="001E21AA"/>
    <w:rsid w:val="001E22ED"/>
    <w:rsid w:val="001E24E8"/>
    <w:rsid w:val="001E2807"/>
    <w:rsid w:val="001E325D"/>
    <w:rsid w:val="001E4A29"/>
    <w:rsid w:val="001E5EA7"/>
    <w:rsid w:val="001E6457"/>
    <w:rsid w:val="001F06AA"/>
    <w:rsid w:val="001F1483"/>
    <w:rsid w:val="001F1837"/>
    <w:rsid w:val="001F1CAC"/>
    <w:rsid w:val="001F2C15"/>
    <w:rsid w:val="001F2C68"/>
    <w:rsid w:val="001F38CA"/>
    <w:rsid w:val="001F4075"/>
    <w:rsid w:val="001F41C4"/>
    <w:rsid w:val="001F489E"/>
    <w:rsid w:val="001F53B9"/>
    <w:rsid w:val="001F583E"/>
    <w:rsid w:val="001F5D89"/>
    <w:rsid w:val="001F6256"/>
    <w:rsid w:val="001F6FFB"/>
    <w:rsid w:val="00200915"/>
    <w:rsid w:val="00200B01"/>
    <w:rsid w:val="00200CA2"/>
    <w:rsid w:val="00201CCC"/>
    <w:rsid w:val="00201FF8"/>
    <w:rsid w:val="002021E2"/>
    <w:rsid w:val="002030F9"/>
    <w:rsid w:val="0020384E"/>
    <w:rsid w:val="00203850"/>
    <w:rsid w:val="002043D9"/>
    <w:rsid w:val="00204CBF"/>
    <w:rsid w:val="00204CD1"/>
    <w:rsid w:val="0020603F"/>
    <w:rsid w:val="002068F7"/>
    <w:rsid w:val="00206B03"/>
    <w:rsid w:val="00207BD7"/>
    <w:rsid w:val="00210023"/>
    <w:rsid w:val="002102C6"/>
    <w:rsid w:val="002103A8"/>
    <w:rsid w:val="0021124F"/>
    <w:rsid w:val="00211D69"/>
    <w:rsid w:val="00212814"/>
    <w:rsid w:val="00212DF2"/>
    <w:rsid w:val="00212F43"/>
    <w:rsid w:val="00214745"/>
    <w:rsid w:val="00214CE2"/>
    <w:rsid w:val="0021527E"/>
    <w:rsid w:val="00215425"/>
    <w:rsid w:val="00216125"/>
    <w:rsid w:val="00216130"/>
    <w:rsid w:val="00216193"/>
    <w:rsid w:val="00216216"/>
    <w:rsid w:val="00216B6C"/>
    <w:rsid w:val="0021705A"/>
    <w:rsid w:val="00217F5A"/>
    <w:rsid w:val="00220288"/>
    <w:rsid w:val="00220C81"/>
    <w:rsid w:val="00221343"/>
    <w:rsid w:val="00221FE4"/>
    <w:rsid w:val="00222E64"/>
    <w:rsid w:val="0022719C"/>
    <w:rsid w:val="00227284"/>
    <w:rsid w:val="00227C41"/>
    <w:rsid w:val="002309C3"/>
    <w:rsid w:val="00230A8C"/>
    <w:rsid w:val="0023109F"/>
    <w:rsid w:val="00234D2B"/>
    <w:rsid w:val="002351A2"/>
    <w:rsid w:val="00237534"/>
    <w:rsid w:val="002379BE"/>
    <w:rsid w:val="00237D1A"/>
    <w:rsid w:val="00240921"/>
    <w:rsid w:val="002410D2"/>
    <w:rsid w:val="00242457"/>
    <w:rsid w:val="00242979"/>
    <w:rsid w:val="00243070"/>
    <w:rsid w:val="002440AD"/>
    <w:rsid w:val="002445B2"/>
    <w:rsid w:val="00244C59"/>
    <w:rsid w:val="00245581"/>
    <w:rsid w:val="00246202"/>
    <w:rsid w:val="002464F3"/>
    <w:rsid w:val="002469B7"/>
    <w:rsid w:val="00246D64"/>
    <w:rsid w:val="00246EE7"/>
    <w:rsid w:val="00246F93"/>
    <w:rsid w:val="0024711B"/>
    <w:rsid w:val="00247453"/>
    <w:rsid w:val="00247A29"/>
    <w:rsid w:val="002505BC"/>
    <w:rsid w:val="00251448"/>
    <w:rsid w:val="002516BE"/>
    <w:rsid w:val="002529DD"/>
    <w:rsid w:val="00252F86"/>
    <w:rsid w:val="0025464D"/>
    <w:rsid w:val="00254B23"/>
    <w:rsid w:val="0025691B"/>
    <w:rsid w:val="00257137"/>
    <w:rsid w:val="0026017D"/>
    <w:rsid w:val="00261470"/>
    <w:rsid w:val="00261576"/>
    <w:rsid w:val="00261C2C"/>
    <w:rsid w:val="0026240D"/>
    <w:rsid w:val="0026302B"/>
    <w:rsid w:val="0026347D"/>
    <w:rsid w:val="00263BFD"/>
    <w:rsid w:val="00265EAA"/>
    <w:rsid w:val="00266582"/>
    <w:rsid w:val="00266B84"/>
    <w:rsid w:val="00266CE4"/>
    <w:rsid w:val="002678D8"/>
    <w:rsid w:val="002713D0"/>
    <w:rsid w:val="0027236A"/>
    <w:rsid w:val="00273747"/>
    <w:rsid w:val="00273954"/>
    <w:rsid w:val="00275C61"/>
    <w:rsid w:val="00275C9D"/>
    <w:rsid w:val="00276282"/>
    <w:rsid w:val="002769EA"/>
    <w:rsid w:val="00276A54"/>
    <w:rsid w:val="00276A9D"/>
    <w:rsid w:val="00276B9E"/>
    <w:rsid w:val="00277A81"/>
    <w:rsid w:val="00281C0E"/>
    <w:rsid w:val="002829F0"/>
    <w:rsid w:val="00284F55"/>
    <w:rsid w:val="0028672B"/>
    <w:rsid w:val="00286A6D"/>
    <w:rsid w:val="002872C6"/>
    <w:rsid w:val="00287FF6"/>
    <w:rsid w:val="0029113A"/>
    <w:rsid w:val="0029181B"/>
    <w:rsid w:val="00291AA6"/>
    <w:rsid w:val="002929B5"/>
    <w:rsid w:val="002937C8"/>
    <w:rsid w:val="00294FC3"/>
    <w:rsid w:val="002954AD"/>
    <w:rsid w:val="002A058D"/>
    <w:rsid w:val="002A07F6"/>
    <w:rsid w:val="002A1AD9"/>
    <w:rsid w:val="002A3586"/>
    <w:rsid w:val="002A3740"/>
    <w:rsid w:val="002A4B88"/>
    <w:rsid w:val="002A4DC4"/>
    <w:rsid w:val="002A5344"/>
    <w:rsid w:val="002A5370"/>
    <w:rsid w:val="002A582B"/>
    <w:rsid w:val="002A779E"/>
    <w:rsid w:val="002A78C3"/>
    <w:rsid w:val="002B0B26"/>
    <w:rsid w:val="002B1184"/>
    <w:rsid w:val="002B15BB"/>
    <w:rsid w:val="002B2DA2"/>
    <w:rsid w:val="002B3678"/>
    <w:rsid w:val="002B369E"/>
    <w:rsid w:val="002B3711"/>
    <w:rsid w:val="002B3C00"/>
    <w:rsid w:val="002C0BA8"/>
    <w:rsid w:val="002C0D6D"/>
    <w:rsid w:val="002C1A05"/>
    <w:rsid w:val="002C3723"/>
    <w:rsid w:val="002C38D5"/>
    <w:rsid w:val="002C4971"/>
    <w:rsid w:val="002C4A92"/>
    <w:rsid w:val="002C5E47"/>
    <w:rsid w:val="002C7D1B"/>
    <w:rsid w:val="002D02EC"/>
    <w:rsid w:val="002D0656"/>
    <w:rsid w:val="002D0FCB"/>
    <w:rsid w:val="002D3F25"/>
    <w:rsid w:val="002D44C4"/>
    <w:rsid w:val="002D4F04"/>
    <w:rsid w:val="002D58EB"/>
    <w:rsid w:val="002D6C65"/>
    <w:rsid w:val="002D6DF5"/>
    <w:rsid w:val="002D74AF"/>
    <w:rsid w:val="002D7ABC"/>
    <w:rsid w:val="002D7B58"/>
    <w:rsid w:val="002E0717"/>
    <w:rsid w:val="002E226F"/>
    <w:rsid w:val="002E24D3"/>
    <w:rsid w:val="002E2FE3"/>
    <w:rsid w:val="002E3A78"/>
    <w:rsid w:val="002E3CF2"/>
    <w:rsid w:val="002E3F6E"/>
    <w:rsid w:val="002E512A"/>
    <w:rsid w:val="002E6933"/>
    <w:rsid w:val="002E695A"/>
    <w:rsid w:val="002E7092"/>
    <w:rsid w:val="002F1918"/>
    <w:rsid w:val="002F1BD5"/>
    <w:rsid w:val="002F2468"/>
    <w:rsid w:val="002F6986"/>
    <w:rsid w:val="002F69B4"/>
    <w:rsid w:val="002F6E8A"/>
    <w:rsid w:val="002F6FD6"/>
    <w:rsid w:val="002F70FF"/>
    <w:rsid w:val="003020D3"/>
    <w:rsid w:val="00302839"/>
    <w:rsid w:val="00303CC5"/>
    <w:rsid w:val="0030405C"/>
    <w:rsid w:val="003041BA"/>
    <w:rsid w:val="00304BC4"/>
    <w:rsid w:val="00305709"/>
    <w:rsid w:val="00307828"/>
    <w:rsid w:val="00307BD2"/>
    <w:rsid w:val="00307E0D"/>
    <w:rsid w:val="00310012"/>
    <w:rsid w:val="0031028A"/>
    <w:rsid w:val="00311D89"/>
    <w:rsid w:val="00311E9A"/>
    <w:rsid w:val="00311F94"/>
    <w:rsid w:val="003120AF"/>
    <w:rsid w:val="0031236A"/>
    <w:rsid w:val="00312382"/>
    <w:rsid w:val="00312AEA"/>
    <w:rsid w:val="0031344F"/>
    <w:rsid w:val="00315605"/>
    <w:rsid w:val="00317B6C"/>
    <w:rsid w:val="00320173"/>
    <w:rsid w:val="00321440"/>
    <w:rsid w:val="00321E1C"/>
    <w:rsid w:val="00323675"/>
    <w:rsid w:val="0032611C"/>
    <w:rsid w:val="00326461"/>
    <w:rsid w:val="003276F0"/>
    <w:rsid w:val="00327B9B"/>
    <w:rsid w:val="00330A9E"/>
    <w:rsid w:val="00330D57"/>
    <w:rsid w:val="003310DC"/>
    <w:rsid w:val="00331167"/>
    <w:rsid w:val="00332C4F"/>
    <w:rsid w:val="0033360A"/>
    <w:rsid w:val="00333EF3"/>
    <w:rsid w:val="003349D5"/>
    <w:rsid w:val="003354C8"/>
    <w:rsid w:val="00335A3D"/>
    <w:rsid w:val="003360E8"/>
    <w:rsid w:val="00336A45"/>
    <w:rsid w:val="00336DC9"/>
    <w:rsid w:val="0033701F"/>
    <w:rsid w:val="00340F0C"/>
    <w:rsid w:val="00341058"/>
    <w:rsid w:val="003436CF"/>
    <w:rsid w:val="00345105"/>
    <w:rsid w:val="003451FA"/>
    <w:rsid w:val="00345D8C"/>
    <w:rsid w:val="00347F4D"/>
    <w:rsid w:val="00350358"/>
    <w:rsid w:val="003508E7"/>
    <w:rsid w:val="00350B43"/>
    <w:rsid w:val="00351182"/>
    <w:rsid w:val="00351555"/>
    <w:rsid w:val="00352780"/>
    <w:rsid w:val="003528C5"/>
    <w:rsid w:val="003554E7"/>
    <w:rsid w:val="0035553F"/>
    <w:rsid w:val="003555FF"/>
    <w:rsid w:val="0035589C"/>
    <w:rsid w:val="0035672D"/>
    <w:rsid w:val="00356793"/>
    <w:rsid w:val="00357A0C"/>
    <w:rsid w:val="00360FAB"/>
    <w:rsid w:val="00361FA7"/>
    <w:rsid w:val="003622A4"/>
    <w:rsid w:val="00362D7B"/>
    <w:rsid w:val="00363A10"/>
    <w:rsid w:val="00364B0D"/>
    <w:rsid w:val="003666AD"/>
    <w:rsid w:val="003669F4"/>
    <w:rsid w:val="00371095"/>
    <w:rsid w:val="00371160"/>
    <w:rsid w:val="00371542"/>
    <w:rsid w:val="00371BDB"/>
    <w:rsid w:val="00371C0A"/>
    <w:rsid w:val="003723E1"/>
    <w:rsid w:val="0037323D"/>
    <w:rsid w:val="0037443E"/>
    <w:rsid w:val="00375CDD"/>
    <w:rsid w:val="00376411"/>
    <w:rsid w:val="00376DF2"/>
    <w:rsid w:val="00377642"/>
    <w:rsid w:val="00377CD1"/>
    <w:rsid w:val="00380940"/>
    <w:rsid w:val="0038200B"/>
    <w:rsid w:val="0038379A"/>
    <w:rsid w:val="00384768"/>
    <w:rsid w:val="003852BB"/>
    <w:rsid w:val="00385C43"/>
    <w:rsid w:val="00386212"/>
    <w:rsid w:val="00386226"/>
    <w:rsid w:val="0038740B"/>
    <w:rsid w:val="0039054F"/>
    <w:rsid w:val="00391C1F"/>
    <w:rsid w:val="003926C0"/>
    <w:rsid w:val="003933B7"/>
    <w:rsid w:val="00395372"/>
    <w:rsid w:val="00395D48"/>
    <w:rsid w:val="00395D8D"/>
    <w:rsid w:val="003967D4"/>
    <w:rsid w:val="00396E50"/>
    <w:rsid w:val="003978FA"/>
    <w:rsid w:val="003A1215"/>
    <w:rsid w:val="003A143E"/>
    <w:rsid w:val="003A1498"/>
    <w:rsid w:val="003A1B1F"/>
    <w:rsid w:val="003A26A4"/>
    <w:rsid w:val="003A28B4"/>
    <w:rsid w:val="003A2E86"/>
    <w:rsid w:val="003A3167"/>
    <w:rsid w:val="003A3D3C"/>
    <w:rsid w:val="003A3ED8"/>
    <w:rsid w:val="003A44B0"/>
    <w:rsid w:val="003A4F08"/>
    <w:rsid w:val="003A5559"/>
    <w:rsid w:val="003A68C3"/>
    <w:rsid w:val="003A7489"/>
    <w:rsid w:val="003B00CE"/>
    <w:rsid w:val="003B251A"/>
    <w:rsid w:val="003B3C8D"/>
    <w:rsid w:val="003B4FD7"/>
    <w:rsid w:val="003B5397"/>
    <w:rsid w:val="003B65C3"/>
    <w:rsid w:val="003B766E"/>
    <w:rsid w:val="003B7C5E"/>
    <w:rsid w:val="003C0A22"/>
    <w:rsid w:val="003C0F60"/>
    <w:rsid w:val="003C18DC"/>
    <w:rsid w:val="003C249C"/>
    <w:rsid w:val="003C3C74"/>
    <w:rsid w:val="003C4631"/>
    <w:rsid w:val="003C69BC"/>
    <w:rsid w:val="003C6FA6"/>
    <w:rsid w:val="003C7F83"/>
    <w:rsid w:val="003D028F"/>
    <w:rsid w:val="003D0DFA"/>
    <w:rsid w:val="003D101F"/>
    <w:rsid w:val="003D2E72"/>
    <w:rsid w:val="003D334D"/>
    <w:rsid w:val="003D3555"/>
    <w:rsid w:val="003D40A1"/>
    <w:rsid w:val="003E0AF4"/>
    <w:rsid w:val="003E1516"/>
    <w:rsid w:val="003E27C1"/>
    <w:rsid w:val="003E2C07"/>
    <w:rsid w:val="003E34B0"/>
    <w:rsid w:val="003E3EEF"/>
    <w:rsid w:val="003E4048"/>
    <w:rsid w:val="003E6BB8"/>
    <w:rsid w:val="003F0958"/>
    <w:rsid w:val="003F12A9"/>
    <w:rsid w:val="003F2527"/>
    <w:rsid w:val="003F2E02"/>
    <w:rsid w:val="003F3105"/>
    <w:rsid w:val="003F33C8"/>
    <w:rsid w:val="003F51EB"/>
    <w:rsid w:val="003F5207"/>
    <w:rsid w:val="004001E1"/>
    <w:rsid w:val="00400BF7"/>
    <w:rsid w:val="0040275C"/>
    <w:rsid w:val="0040337B"/>
    <w:rsid w:val="00403F80"/>
    <w:rsid w:val="00404436"/>
    <w:rsid w:val="00404EE9"/>
    <w:rsid w:val="00405014"/>
    <w:rsid w:val="00406018"/>
    <w:rsid w:val="0041220D"/>
    <w:rsid w:val="00412313"/>
    <w:rsid w:val="00412C8D"/>
    <w:rsid w:val="00412DBF"/>
    <w:rsid w:val="004140FB"/>
    <w:rsid w:val="00414359"/>
    <w:rsid w:val="004168C8"/>
    <w:rsid w:val="00417557"/>
    <w:rsid w:val="00420F7E"/>
    <w:rsid w:val="004223DC"/>
    <w:rsid w:val="00422EE1"/>
    <w:rsid w:val="00423DC5"/>
    <w:rsid w:val="00423EBC"/>
    <w:rsid w:val="004244AD"/>
    <w:rsid w:val="004247CD"/>
    <w:rsid w:val="00426AA1"/>
    <w:rsid w:val="00427536"/>
    <w:rsid w:val="00427CFA"/>
    <w:rsid w:val="00431B45"/>
    <w:rsid w:val="00432082"/>
    <w:rsid w:val="0043573D"/>
    <w:rsid w:val="004409A7"/>
    <w:rsid w:val="004419D3"/>
    <w:rsid w:val="00442F68"/>
    <w:rsid w:val="00443993"/>
    <w:rsid w:val="00443F19"/>
    <w:rsid w:val="00444D84"/>
    <w:rsid w:val="00445B0D"/>
    <w:rsid w:val="004463E7"/>
    <w:rsid w:val="004470BD"/>
    <w:rsid w:val="004477C8"/>
    <w:rsid w:val="00450103"/>
    <w:rsid w:val="0045074A"/>
    <w:rsid w:val="004513FE"/>
    <w:rsid w:val="00453835"/>
    <w:rsid w:val="004548A4"/>
    <w:rsid w:val="004560C4"/>
    <w:rsid w:val="00456417"/>
    <w:rsid w:val="00460411"/>
    <w:rsid w:val="00460572"/>
    <w:rsid w:val="004608E0"/>
    <w:rsid w:val="00462BE1"/>
    <w:rsid w:val="00463CE0"/>
    <w:rsid w:val="00464165"/>
    <w:rsid w:val="004644B8"/>
    <w:rsid w:val="00464EFD"/>
    <w:rsid w:val="00465719"/>
    <w:rsid w:val="004664F6"/>
    <w:rsid w:val="00466D1A"/>
    <w:rsid w:val="00466D69"/>
    <w:rsid w:val="0046779D"/>
    <w:rsid w:val="0046791C"/>
    <w:rsid w:val="00467ACA"/>
    <w:rsid w:val="00471232"/>
    <w:rsid w:val="00471401"/>
    <w:rsid w:val="00471C9C"/>
    <w:rsid w:val="0047201C"/>
    <w:rsid w:val="00473512"/>
    <w:rsid w:val="0047625F"/>
    <w:rsid w:val="00476F8F"/>
    <w:rsid w:val="00477E59"/>
    <w:rsid w:val="00480AE4"/>
    <w:rsid w:val="00480ED4"/>
    <w:rsid w:val="0048132F"/>
    <w:rsid w:val="004815FC"/>
    <w:rsid w:val="00481FAE"/>
    <w:rsid w:val="0048268E"/>
    <w:rsid w:val="004828CD"/>
    <w:rsid w:val="00482CA9"/>
    <w:rsid w:val="00484304"/>
    <w:rsid w:val="004848F3"/>
    <w:rsid w:val="004858AD"/>
    <w:rsid w:val="00485C64"/>
    <w:rsid w:val="00486839"/>
    <w:rsid w:val="004903DF"/>
    <w:rsid w:val="00490A54"/>
    <w:rsid w:val="00490E39"/>
    <w:rsid w:val="00491207"/>
    <w:rsid w:val="004937C9"/>
    <w:rsid w:val="004942A7"/>
    <w:rsid w:val="004943C3"/>
    <w:rsid w:val="00495231"/>
    <w:rsid w:val="004966D7"/>
    <w:rsid w:val="00496B24"/>
    <w:rsid w:val="004974FF"/>
    <w:rsid w:val="00497BC6"/>
    <w:rsid w:val="004A114C"/>
    <w:rsid w:val="004A194B"/>
    <w:rsid w:val="004A409A"/>
    <w:rsid w:val="004A42AC"/>
    <w:rsid w:val="004A4AA5"/>
    <w:rsid w:val="004A4B8D"/>
    <w:rsid w:val="004A5810"/>
    <w:rsid w:val="004A7787"/>
    <w:rsid w:val="004B04A2"/>
    <w:rsid w:val="004B1A2D"/>
    <w:rsid w:val="004B240B"/>
    <w:rsid w:val="004B2C4B"/>
    <w:rsid w:val="004B2F90"/>
    <w:rsid w:val="004B3327"/>
    <w:rsid w:val="004B385F"/>
    <w:rsid w:val="004B3FEB"/>
    <w:rsid w:val="004B4490"/>
    <w:rsid w:val="004B62E8"/>
    <w:rsid w:val="004C1E7F"/>
    <w:rsid w:val="004C24A4"/>
    <w:rsid w:val="004C2C77"/>
    <w:rsid w:val="004C3488"/>
    <w:rsid w:val="004C46F4"/>
    <w:rsid w:val="004C50C9"/>
    <w:rsid w:val="004C72C2"/>
    <w:rsid w:val="004C7AB9"/>
    <w:rsid w:val="004C7DA9"/>
    <w:rsid w:val="004D0EB0"/>
    <w:rsid w:val="004D10A7"/>
    <w:rsid w:val="004D1517"/>
    <w:rsid w:val="004D1660"/>
    <w:rsid w:val="004D2F8E"/>
    <w:rsid w:val="004D3508"/>
    <w:rsid w:val="004D3640"/>
    <w:rsid w:val="004D7963"/>
    <w:rsid w:val="004E00D4"/>
    <w:rsid w:val="004E3387"/>
    <w:rsid w:val="004E48E6"/>
    <w:rsid w:val="004E494C"/>
    <w:rsid w:val="004E6077"/>
    <w:rsid w:val="004E7F12"/>
    <w:rsid w:val="004F1531"/>
    <w:rsid w:val="004F153A"/>
    <w:rsid w:val="004F15AF"/>
    <w:rsid w:val="004F3C83"/>
    <w:rsid w:val="004F49A1"/>
    <w:rsid w:val="004F4F71"/>
    <w:rsid w:val="004F5E66"/>
    <w:rsid w:val="004F77E5"/>
    <w:rsid w:val="005001D1"/>
    <w:rsid w:val="00500B88"/>
    <w:rsid w:val="00500CCF"/>
    <w:rsid w:val="00502BAC"/>
    <w:rsid w:val="00502DDE"/>
    <w:rsid w:val="00504748"/>
    <w:rsid w:val="005047EC"/>
    <w:rsid w:val="005064D4"/>
    <w:rsid w:val="0050654C"/>
    <w:rsid w:val="00506676"/>
    <w:rsid w:val="00507F52"/>
    <w:rsid w:val="005100C6"/>
    <w:rsid w:val="00510250"/>
    <w:rsid w:val="005113BA"/>
    <w:rsid w:val="005122A2"/>
    <w:rsid w:val="00512DE1"/>
    <w:rsid w:val="00512E32"/>
    <w:rsid w:val="0051437C"/>
    <w:rsid w:val="0051509E"/>
    <w:rsid w:val="0051595B"/>
    <w:rsid w:val="005168D9"/>
    <w:rsid w:val="0051790B"/>
    <w:rsid w:val="00517AB1"/>
    <w:rsid w:val="005207A1"/>
    <w:rsid w:val="005211B4"/>
    <w:rsid w:val="005212C2"/>
    <w:rsid w:val="00521940"/>
    <w:rsid w:val="00521A87"/>
    <w:rsid w:val="0052439F"/>
    <w:rsid w:val="00524A0D"/>
    <w:rsid w:val="00525585"/>
    <w:rsid w:val="00527CB0"/>
    <w:rsid w:val="00530F87"/>
    <w:rsid w:val="00531390"/>
    <w:rsid w:val="005321E3"/>
    <w:rsid w:val="005329E8"/>
    <w:rsid w:val="005332B4"/>
    <w:rsid w:val="0053358A"/>
    <w:rsid w:val="00533C0B"/>
    <w:rsid w:val="00534132"/>
    <w:rsid w:val="0053474B"/>
    <w:rsid w:val="00537106"/>
    <w:rsid w:val="0054058D"/>
    <w:rsid w:val="00540747"/>
    <w:rsid w:val="0054384A"/>
    <w:rsid w:val="00543ECB"/>
    <w:rsid w:val="005449A7"/>
    <w:rsid w:val="00544A4A"/>
    <w:rsid w:val="00544B33"/>
    <w:rsid w:val="00544B5F"/>
    <w:rsid w:val="005458A8"/>
    <w:rsid w:val="005459F3"/>
    <w:rsid w:val="005465AA"/>
    <w:rsid w:val="00547699"/>
    <w:rsid w:val="0054792A"/>
    <w:rsid w:val="00547E1C"/>
    <w:rsid w:val="00547ED1"/>
    <w:rsid w:val="00550181"/>
    <w:rsid w:val="00550E22"/>
    <w:rsid w:val="00551F4D"/>
    <w:rsid w:val="00553FD6"/>
    <w:rsid w:val="005540FD"/>
    <w:rsid w:val="005568A9"/>
    <w:rsid w:val="00556E8B"/>
    <w:rsid w:val="0056010A"/>
    <w:rsid w:val="00560701"/>
    <w:rsid w:val="0056100E"/>
    <w:rsid w:val="005615CB"/>
    <w:rsid w:val="00561992"/>
    <w:rsid w:val="00561AE5"/>
    <w:rsid w:val="00561C46"/>
    <w:rsid w:val="00561F71"/>
    <w:rsid w:val="0056311C"/>
    <w:rsid w:val="00563613"/>
    <w:rsid w:val="00564293"/>
    <w:rsid w:val="005643AE"/>
    <w:rsid w:val="0056480E"/>
    <w:rsid w:val="00564DE7"/>
    <w:rsid w:val="00566195"/>
    <w:rsid w:val="00566F64"/>
    <w:rsid w:val="005676E9"/>
    <w:rsid w:val="00570C81"/>
    <w:rsid w:val="0057166D"/>
    <w:rsid w:val="00571F2D"/>
    <w:rsid w:val="00572C97"/>
    <w:rsid w:val="00576595"/>
    <w:rsid w:val="00577536"/>
    <w:rsid w:val="00577682"/>
    <w:rsid w:val="005776AC"/>
    <w:rsid w:val="005777FC"/>
    <w:rsid w:val="00580F7B"/>
    <w:rsid w:val="005814A6"/>
    <w:rsid w:val="00581C40"/>
    <w:rsid w:val="00581CF5"/>
    <w:rsid w:val="00582450"/>
    <w:rsid w:val="005834EA"/>
    <w:rsid w:val="00583A0B"/>
    <w:rsid w:val="0058416F"/>
    <w:rsid w:val="005869E0"/>
    <w:rsid w:val="00591B31"/>
    <w:rsid w:val="0059269A"/>
    <w:rsid w:val="00592BEF"/>
    <w:rsid w:val="005936C7"/>
    <w:rsid w:val="00593E45"/>
    <w:rsid w:val="0059463F"/>
    <w:rsid w:val="00596FD5"/>
    <w:rsid w:val="005A0A76"/>
    <w:rsid w:val="005A134A"/>
    <w:rsid w:val="005A146F"/>
    <w:rsid w:val="005A1645"/>
    <w:rsid w:val="005A18E5"/>
    <w:rsid w:val="005A19DC"/>
    <w:rsid w:val="005A2209"/>
    <w:rsid w:val="005A34EA"/>
    <w:rsid w:val="005A3C02"/>
    <w:rsid w:val="005A3CA3"/>
    <w:rsid w:val="005A3E2E"/>
    <w:rsid w:val="005A5419"/>
    <w:rsid w:val="005A5BFF"/>
    <w:rsid w:val="005A5FF3"/>
    <w:rsid w:val="005A76FD"/>
    <w:rsid w:val="005B12C8"/>
    <w:rsid w:val="005B1D7A"/>
    <w:rsid w:val="005B3377"/>
    <w:rsid w:val="005B4A12"/>
    <w:rsid w:val="005B5504"/>
    <w:rsid w:val="005B55D1"/>
    <w:rsid w:val="005B59C0"/>
    <w:rsid w:val="005B5BFE"/>
    <w:rsid w:val="005B6BB7"/>
    <w:rsid w:val="005B6CAF"/>
    <w:rsid w:val="005B78D1"/>
    <w:rsid w:val="005B7A81"/>
    <w:rsid w:val="005B7F91"/>
    <w:rsid w:val="005C2D42"/>
    <w:rsid w:val="005C4A5C"/>
    <w:rsid w:val="005C4CCF"/>
    <w:rsid w:val="005C611E"/>
    <w:rsid w:val="005C6670"/>
    <w:rsid w:val="005C6F1F"/>
    <w:rsid w:val="005D456B"/>
    <w:rsid w:val="005D5447"/>
    <w:rsid w:val="005D6E83"/>
    <w:rsid w:val="005D7AD8"/>
    <w:rsid w:val="005E03B4"/>
    <w:rsid w:val="005E055C"/>
    <w:rsid w:val="005E093E"/>
    <w:rsid w:val="005E0C15"/>
    <w:rsid w:val="005E1426"/>
    <w:rsid w:val="005E16BA"/>
    <w:rsid w:val="005E17B1"/>
    <w:rsid w:val="005E1D65"/>
    <w:rsid w:val="005E1DD2"/>
    <w:rsid w:val="005E306A"/>
    <w:rsid w:val="005E3BEB"/>
    <w:rsid w:val="005E4C2E"/>
    <w:rsid w:val="005E502D"/>
    <w:rsid w:val="005E59C1"/>
    <w:rsid w:val="005E5C89"/>
    <w:rsid w:val="005E6366"/>
    <w:rsid w:val="005E72A8"/>
    <w:rsid w:val="005F0B8C"/>
    <w:rsid w:val="005F1871"/>
    <w:rsid w:val="005F24CF"/>
    <w:rsid w:val="005F2A91"/>
    <w:rsid w:val="005F6B36"/>
    <w:rsid w:val="005F7344"/>
    <w:rsid w:val="00604129"/>
    <w:rsid w:val="00604623"/>
    <w:rsid w:val="0060574D"/>
    <w:rsid w:val="00605C31"/>
    <w:rsid w:val="00605C83"/>
    <w:rsid w:val="006073A6"/>
    <w:rsid w:val="006110D1"/>
    <w:rsid w:val="006117FF"/>
    <w:rsid w:val="00612D6C"/>
    <w:rsid w:val="00612F84"/>
    <w:rsid w:val="00613A7C"/>
    <w:rsid w:val="00613E73"/>
    <w:rsid w:val="006141E4"/>
    <w:rsid w:val="00615AD6"/>
    <w:rsid w:val="00616C29"/>
    <w:rsid w:val="00616F5B"/>
    <w:rsid w:val="00620C75"/>
    <w:rsid w:val="006252CE"/>
    <w:rsid w:val="00627787"/>
    <w:rsid w:val="00627C70"/>
    <w:rsid w:val="006313A6"/>
    <w:rsid w:val="00631992"/>
    <w:rsid w:val="00631C7F"/>
    <w:rsid w:val="00632537"/>
    <w:rsid w:val="00632FE8"/>
    <w:rsid w:val="006334B9"/>
    <w:rsid w:val="00634E4D"/>
    <w:rsid w:val="006355DC"/>
    <w:rsid w:val="00635738"/>
    <w:rsid w:val="006406B2"/>
    <w:rsid w:val="00640F91"/>
    <w:rsid w:val="00641322"/>
    <w:rsid w:val="00641429"/>
    <w:rsid w:val="00641736"/>
    <w:rsid w:val="00643C0A"/>
    <w:rsid w:val="00643D95"/>
    <w:rsid w:val="00644551"/>
    <w:rsid w:val="00644E62"/>
    <w:rsid w:val="006458FF"/>
    <w:rsid w:val="00646280"/>
    <w:rsid w:val="006477D5"/>
    <w:rsid w:val="00647FAF"/>
    <w:rsid w:val="0065156B"/>
    <w:rsid w:val="0065224B"/>
    <w:rsid w:val="00653D90"/>
    <w:rsid w:val="006564AC"/>
    <w:rsid w:val="006600F3"/>
    <w:rsid w:val="0066054F"/>
    <w:rsid w:val="00660599"/>
    <w:rsid w:val="0066082E"/>
    <w:rsid w:val="006614EB"/>
    <w:rsid w:val="00661CCB"/>
    <w:rsid w:val="0066208B"/>
    <w:rsid w:val="00662F9C"/>
    <w:rsid w:val="006635A2"/>
    <w:rsid w:val="00663EBB"/>
    <w:rsid w:val="00665A1E"/>
    <w:rsid w:val="00665B52"/>
    <w:rsid w:val="006672E3"/>
    <w:rsid w:val="006678BD"/>
    <w:rsid w:val="00667909"/>
    <w:rsid w:val="006703EF"/>
    <w:rsid w:val="00670ECB"/>
    <w:rsid w:val="0067127C"/>
    <w:rsid w:val="006712FA"/>
    <w:rsid w:val="00672068"/>
    <w:rsid w:val="00672561"/>
    <w:rsid w:val="00673658"/>
    <w:rsid w:val="00673FC4"/>
    <w:rsid w:val="00675190"/>
    <w:rsid w:val="00675D7E"/>
    <w:rsid w:val="0067601F"/>
    <w:rsid w:val="00676A13"/>
    <w:rsid w:val="00676B65"/>
    <w:rsid w:val="006776B2"/>
    <w:rsid w:val="00677AE8"/>
    <w:rsid w:val="00677F78"/>
    <w:rsid w:val="0068142C"/>
    <w:rsid w:val="00681463"/>
    <w:rsid w:val="00681AD6"/>
    <w:rsid w:val="00682344"/>
    <w:rsid w:val="0068256E"/>
    <w:rsid w:val="006825D6"/>
    <w:rsid w:val="00682EF1"/>
    <w:rsid w:val="006837D7"/>
    <w:rsid w:val="00684663"/>
    <w:rsid w:val="00684AF0"/>
    <w:rsid w:val="006854EB"/>
    <w:rsid w:val="00685552"/>
    <w:rsid w:val="006863AD"/>
    <w:rsid w:val="00686CC7"/>
    <w:rsid w:val="00686FA5"/>
    <w:rsid w:val="0068790C"/>
    <w:rsid w:val="00687E70"/>
    <w:rsid w:val="00690B08"/>
    <w:rsid w:val="00691AF5"/>
    <w:rsid w:val="0069267A"/>
    <w:rsid w:val="00692BDE"/>
    <w:rsid w:val="0069337A"/>
    <w:rsid w:val="00693381"/>
    <w:rsid w:val="0069548A"/>
    <w:rsid w:val="00695A57"/>
    <w:rsid w:val="00695F04"/>
    <w:rsid w:val="006A026E"/>
    <w:rsid w:val="006A2EDD"/>
    <w:rsid w:val="006A39E6"/>
    <w:rsid w:val="006A3A07"/>
    <w:rsid w:val="006A482A"/>
    <w:rsid w:val="006A6187"/>
    <w:rsid w:val="006A65E8"/>
    <w:rsid w:val="006A6813"/>
    <w:rsid w:val="006A77E7"/>
    <w:rsid w:val="006A7BBC"/>
    <w:rsid w:val="006B0114"/>
    <w:rsid w:val="006B02C7"/>
    <w:rsid w:val="006B05B4"/>
    <w:rsid w:val="006B09F2"/>
    <w:rsid w:val="006B3297"/>
    <w:rsid w:val="006B3AD6"/>
    <w:rsid w:val="006B4153"/>
    <w:rsid w:val="006B4279"/>
    <w:rsid w:val="006B6090"/>
    <w:rsid w:val="006B77F0"/>
    <w:rsid w:val="006B7A65"/>
    <w:rsid w:val="006C1332"/>
    <w:rsid w:val="006C25E6"/>
    <w:rsid w:val="006C373B"/>
    <w:rsid w:val="006C6815"/>
    <w:rsid w:val="006D0583"/>
    <w:rsid w:val="006D14F4"/>
    <w:rsid w:val="006D34E5"/>
    <w:rsid w:val="006D3AB3"/>
    <w:rsid w:val="006D4726"/>
    <w:rsid w:val="006D56A9"/>
    <w:rsid w:val="006D6D08"/>
    <w:rsid w:val="006D6FE4"/>
    <w:rsid w:val="006D7A17"/>
    <w:rsid w:val="006E46A3"/>
    <w:rsid w:val="006E5386"/>
    <w:rsid w:val="006E5CC3"/>
    <w:rsid w:val="006F0865"/>
    <w:rsid w:val="006F0DD4"/>
    <w:rsid w:val="006F2BAD"/>
    <w:rsid w:val="006F3928"/>
    <w:rsid w:val="006F423D"/>
    <w:rsid w:val="006F63E6"/>
    <w:rsid w:val="006F759A"/>
    <w:rsid w:val="006F793E"/>
    <w:rsid w:val="007000DE"/>
    <w:rsid w:val="00700843"/>
    <w:rsid w:val="00700ADB"/>
    <w:rsid w:val="007011FE"/>
    <w:rsid w:val="00701F0D"/>
    <w:rsid w:val="00702435"/>
    <w:rsid w:val="00702BBE"/>
    <w:rsid w:val="007032A9"/>
    <w:rsid w:val="00703709"/>
    <w:rsid w:val="0070375A"/>
    <w:rsid w:val="007042C5"/>
    <w:rsid w:val="00704356"/>
    <w:rsid w:val="00704A6B"/>
    <w:rsid w:val="007111A1"/>
    <w:rsid w:val="00711B3C"/>
    <w:rsid w:val="00712AEA"/>
    <w:rsid w:val="00713648"/>
    <w:rsid w:val="00714339"/>
    <w:rsid w:val="0071469C"/>
    <w:rsid w:val="00715755"/>
    <w:rsid w:val="00717BCD"/>
    <w:rsid w:val="00721D97"/>
    <w:rsid w:val="00721F75"/>
    <w:rsid w:val="00723055"/>
    <w:rsid w:val="0072372B"/>
    <w:rsid w:val="00724502"/>
    <w:rsid w:val="00725717"/>
    <w:rsid w:val="007259E1"/>
    <w:rsid w:val="00726381"/>
    <w:rsid w:val="007273A2"/>
    <w:rsid w:val="00730046"/>
    <w:rsid w:val="007302E8"/>
    <w:rsid w:val="0073084D"/>
    <w:rsid w:val="0073330B"/>
    <w:rsid w:val="00733D95"/>
    <w:rsid w:val="00733E63"/>
    <w:rsid w:val="007342A7"/>
    <w:rsid w:val="007349B3"/>
    <w:rsid w:val="007366BF"/>
    <w:rsid w:val="007369D5"/>
    <w:rsid w:val="0074106B"/>
    <w:rsid w:val="007415CD"/>
    <w:rsid w:val="00743579"/>
    <w:rsid w:val="00743C89"/>
    <w:rsid w:val="00744D39"/>
    <w:rsid w:val="007457E2"/>
    <w:rsid w:val="0074582A"/>
    <w:rsid w:val="007460B8"/>
    <w:rsid w:val="007462BF"/>
    <w:rsid w:val="007474FD"/>
    <w:rsid w:val="00747F55"/>
    <w:rsid w:val="00750100"/>
    <w:rsid w:val="007503BB"/>
    <w:rsid w:val="00751000"/>
    <w:rsid w:val="007519DA"/>
    <w:rsid w:val="00751DA7"/>
    <w:rsid w:val="00751FA5"/>
    <w:rsid w:val="00752D5D"/>
    <w:rsid w:val="00752ED2"/>
    <w:rsid w:val="00752F5E"/>
    <w:rsid w:val="00754052"/>
    <w:rsid w:val="0075531A"/>
    <w:rsid w:val="00756BD7"/>
    <w:rsid w:val="00757346"/>
    <w:rsid w:val="0076017F"/>
    <w:rsid w:val="00760A88"/>
    <w:rsid w:val="00762029"/>
    <w:rsid w:val="00762E2D"/>
    <w:rsid w:val="00764CA3"/>
    <w:rsid w:val="007657ED"/>
    <w:rsid w:val="00767214"/>
    <w:rsid w:val="007715A9"/>
    <w:rsid w:val="00771B62"/>
    <w:rsid w:val="00773D99"/>
    <w:rsid w:val="00774EA5"/>
    <w:rsid w:val="00774F88"/>
    <w:rsid w:val="007750F9"/>
    <w:rsid w:val="007766D6"/>
    <w:rsid w:val="0078045D"/>
    <w:rsid w:val="00780B59"/>
    <w:rsid w:val="00780C5F"/>
    <w:rsid w:val="007822DF"/>
    <w:rsid w:val="00783489"/>
    <w:rsid w:val="00784E9C"/>
    <w:rsid w:val="00786113"/>
    <w:rsid w:val="00786194"/>
    <w:rsid w:val="007872AE"/>
    <w:rsid w:val="00787DCF"/>
    <w:rsid w:val="007903C4"/>
    <w:rsid w:val="00791B2B"/>
    <w:rsid w:val="00791E1C"/>
    <w:rsid w:val="00792251"/>
    <w:rsid w:val="00792CC8"/>
    <w:rsid w:val="00794E51"/>
    <w:rsid w:val="007956D6"/>
    <w:rsid w:val="00795976"/>
    <w:rsid w:val="00795BF8"/>
    <w:rsid w:val="0079633A"/>
    <w:rsid w:val="00796809"/>
    <w:rsid w:val="007974C8"/>
    <w:rsid w:val="007A0BD8"/>
    <w:rsid w:val="007A21C3"/>
    <w:rsid w:val="007A22B4"/>
    <w:rsid w:val="007A2BB9"/>
    <w:rsid w:val="007A4124"/>
    <w:rsid w:val="007A4176"/>
    <w:rsid w:val="007A4EAD"/>
    <w:rsid w:val="007A5D58"/>
    <w:rsid w:val="007A5FDF"/>
    <w:rsid w:val="007A6001"/>
    <w:rsid w:val="007A6863"/>
    <w:rsid w:val="007A6A57"/>
    <w:rsid w:val="007B0328"/>
    <w:rsid w:val="007B13E1"/>
    <w:rsid w:val="007B2129"/>
    <w:rsid w:val="007B471D"/>
    <w:rsid w:val="007B5684"/>
    <w:rsid w:val="007B576F"/>
    <w:rsid w:val="007C0493"/>
    <w:rsid w:val="007C1D8E"/>
    <w:rsid w:val="007C2133"/>
    <w:rsid w:val="007C2E83"/>
    <w:rsid w:val="007C583A"/>
    <w:rsid w:val="007C61D5"/>
    <w:rsid w:val="007C6601"/>
    <w:rsid w:val="007C6DA2"/>
    <w:rsid w:val="007C7868"/>
    <w:rsid w:val="007C7B54"/>
    <w:rsid w:val="007D0F8B"/>
    <w:rsid w:val="007D1B22"/>
    <w:rsid w:val="007D1B30"/>
    <w:rsid w:val="007D32C4"/>
    <w:rsid w:val="007D33A3"/>
    <w:rsid w:val="007D35AB"/>
    <w:rsid w:val="007D35FB"/>
    <w:rsid w:val="007D5DD4"/>
    <w:rsid w:val="007D668E"/>
    <w:rsid w:val="007E2DFF"/>
    <w:rsid w:val="007E4162"/>
    <w:rsid w:val="007E4792"/>
    <w:rsid w:val="007E5681"/>
    <w:rsid w:val="007E60A9"/>
    <w:rsid w:val="007E6169"/>
    <w:rsid w:val="007E641F"/>
    <w:rsid w:val="007F115C"/>
    <w:rsid w:val="007F118A"/>
    <w:rsid w:val="007F13C7"/>
    <w:rsid w:val="007F3FE3"/>
    <w:rsid w:val="007F55B5"/>
    <w:rsid w:val="007F560D"/>
    <w:rsid w:val="007F61AD"/>
    <w:rsid w:val="007F6200"/>
    <w:rsid w:val="007F71B6"/>
    <w:rsid w:val="007F7F93"/>
    <w:rsid w:val="00800341"/>
    <w:rsid w:val="00800682"/>
    <w:rsid w:val="0080072B"/>
    <w:rsid w:val="00800ABF"/>
    <w:rsid w:val="0080132A"/>
    <w:rsid w:val="00801AEC"/>
    <w:rsid w:val="00801CDD"/>
    <w:rsid w:val="008023A6"/>
    <w:rsid w:val="0080260C"/>
    <w:rsid w:val="00803DE2"/>
    <w:rsid w:val="00804224"/>
    <w:rsid w:val="0080495F"/>
    <w:rsid w:val="00805CB8"/>
    <w:rsid w:val="00805CE6"/>
    <w:rsid w:val="00805E36"/>
    <w:rsid w:val="00806664"/>
    <w:rsid w:val="0081054A"/>
    <w:rsid w:val="00810570"/>
    <w:rsid w:val="00811191"/>
    <w:rsid w:val="0081129B"/>
    <w:rsid w:val="00811E5A"/>
    <w:rsid w:val="00812658"/>
    <w:rsid w:val="00812B7E"/>
    <w:rsid w:val="0081333B"/>
    <w:rsid w:val="00813A48"/>
    <w:rsid w:val="00814445"/>
    <w:rsid w:val="008148BF"/>
    <w:rsid w:val="00814F62"/>
    <w:rsid w:val="00815E83"/>
    <w:rsid w:val="00816698"/>
    <w:rsid w:val="008204AE"/>
    <w:rsid w:val="00821C33"/>
    <w:rsid w:val="00822EC0"/>
    <w:rsid w:val="0082322C"/>
    <w:rsid w:val="00823F64"/>
    <w:rsid w:val="00825CE6"/>
    <w:rsid w:val="00825F1B"/>
    <w:rsid w:val="00826A19"/>
    <w:rsid w:val="008307D2"/>
    <w:rsid w:val="00832D4F"/>
    <w:rsid w:val="00837DAA"/>
    <w:rsid w:val="008414E3"/>
    <w:rsid w:val="008429B4"/>
    <w:rsid w:val="00842AF0"/>
    <w:rsid w:val="00842B07"/>
    <w:rsid w:val="008431CE"/>
    <w:rsid w:val="0084404F"/>
    <w:rsid w:val="00844D42"/>
    <w:rsid w:val="0084638A"/>
    <w:rsid w:val="00846DD4"/>
    <w:rsid w:val="00847FD2"/>
    <w:rsid w:val="00850F1A"/>
    <w:rsid w:val="0085137D"/>
    <w:rsid w:val="00852734"/>
    <w:rsid w:val="00852FC4"/>
    <w:rsid w:val="008533B5"/>
    <w:rsid w:val="00853EF7"/>
    <w:rsid w:val="0085456A"/>
    <w:rsid w:val="008573F9"/>
    <w:rsid w:val="008613FD"/>
    <w:rsid w:val="00861EDB"/>
    <w:rsid w:val="00862EAA"/>
    <w:rsid w:val="00864368"/>
    <w:rsid w:val="00864458"/>
    <w:rsid w:val="00865194"/>
    <w:rsid w:val="00865B56"/>
    <w:rsid w:val="008664DF"/>
    <w:rsid w:val="008673C8"/>
    <w:rsid w:val="00867585"/>
    <w:rsid w:val="00867CE3"/>
    <w:rsid w:val="008704C4"/>
    <w:rsid w:val="008707FF"/>
    <w:rsid w:val="00870987"/>
    <w:rsid w:val="0087298D"/>
    <w:rsid w:val="00872AA7"/>
    <w:rsid w:val="00873E15"/>
    <w:rsid w:val="008742D0"/>
    <w:rsid w:val="00875363"/>
    <w:rsid w:val="00876D39"/>
    <w:rsid w:val="008804A9"/>
    <w:rsid w:val="00882F9C"/>
    <w:rsid w:val="00883166"/>
    <w:rsid w:val="00884167"/>
    <w:rsid w:val="0088468A"/>
    <w:rsid w:val="00885357"/>
    <w:rsid w:val="008863D1"/>
    <w:rsid w:val="00886E41"/>
    <w:rsid w:val="00887113"/>
    <w:rsid w:val="0088737C"/>
    <w:rsid w:val="008909F3"/>
    <w:rsid w:val="00890EC3"/>
    <w:rsid w:val="008963A6"/>
    <w:rsid w:val="00897CB0"/>
    <w:rsid w:val="00897F40"/>
    <w:rsid w:val="00897F66"/>
    <w:rsid w:val="008A04B4"/>
    <w:rsid w:val="008A0B3E"/>
    <w:rsid w:val="008A2347"/>
    <w:rsid w:val="008A2D90"/>
    <w:rsid w:val="008A4589"/>
    <w:rsid w:val="008A4F62"/>
    <w:rsid w:val="008A50B5"/>
    <w:rsid w:val="008A69E4"/>
    <w:rsid w:val="008A781C"/>
    <w:rsid w:val="008B0B72"/>
    <w:rsid w:val="008B0C08"/>
    <w:rsid w:val="008B0D57"/>
    <w:rsid w:val="008B0ED1"/>
    <w:rsid w:val="008B1B40"/>
    <w:rsid w:val="008B4583"/>
    <w:rsid w:val="008B45A6"/>
    <w:rsid w:val="008B4871"/>
    <w:rsid w:val="008B4A68"/>
    <w:rsid w:val="008B54FF"/>
    <w:rsid w:val="008B7F88"/>
    <w:rsid w:val="008C0B83"/>
    <w:rsid w:val="008C1B20"/>
    <w:rsid w:val="008C2F69"/>
    <w:rsid w:val="008C34E8"/>
    <w:rsid w:val="008C44FB"/>
    <w:rsid w:val="008D147F"/>
    <w:rsid w:val="008D1A7A"/>
    <w:rsid w:val="008D235D"/>
    <w:rsid w:val="008D258F"/>
    <w:rsid w:val="008D307C"/>
    <w:rsid w:val="008D37FB"/>
    <w:rsid w:val="008D4504"/>
    <w:rsid w:val="008D4966"/>
    <w:rsid w:val="008D5DDD"/>
    <w:rsid w:val="008D5FCD"/>
    <w:rsid w:val="008D7815"/>
    <w:rsid w:val="008D7A1F"/>
    <w:rsid w:val="008E03E8"/>
    <w:rsid w:val="008E13C7"/>
    <w:rsid w:val="008E16D7"/>
    <w:rsid w:val="008E2E12"/>
    <w:rsid w:val="008E3406"/>
    <w:rsid w:val="008E4DC6"/>
    <w:rsid w:val="008E4F3F"/>
    <w:rsid w:val="008E536D"/>
    <w:rsid w:val="008E5A35"/>
    <w:rsid w:val="008E5C42"/>
    <w:rsid w:val="008E5F61"/>
    <w:rsid w:val="008E66DF"/>
    <w:rsid w:val="008E6869"/>
    <w:rsid w:val="008E69E5"/>
    <w:rsid w:val="008E6F89"/>
    <w:rsid w:val="008E7344"/>
    <w:rsid w:val="008E7A43"/>
    <w:rsid w:val="008E7F5D"/>
    <w:rsid w:val="008F0128"/>
    <w:rsid w:val="008F147A"/>
    <w:rsid w:val="008F378F"/>
    <w:rsid w:val="008F3832"/>
    <w:rsid w:val="008F44C5"/>
    <w:rsid w:val="008F4A8E"/>
    <w:rsid w:val="008F60C5"/>
    <w:rsid w:val="009012D3"/>
    <w:rsid w:val="00901585"/>
    <w:rsid w:val="00901A39"/>
    <w:rsid w:val="00901FD4"/>
    <w:rsid w:val="00904009"/>
    <w:rsid w:val="00905205"/>
    <w:rsid w:val="0090539A"/>
    <w:rsid w:val="009054D7"/>
    <w:rsid w:val="00905AD9"/>
    <w:rsid w:val="00905B3C"/>
    <w:rsid w:val="00907527"/>
    <w:rsid w:val="00907A93"/>
    <w:rsid w:val="00907C45"/>
    <w:rsid w:val="00910F0F"/>
    <w:rsid w:val="00911BD8"/>
    <w:rsid w:val="009124DA"/>
    <w:rsid w:val="00912DB0"/>
    <w:rsid w:val="00913094"/>
    <w:rsid w:val="0091421B"/>
    <w:rsid w:val="009144B2"/>
    <w:rsid w:val="0091573C"/>
    <w:rsid w:val="00915B2E"/>
    <w:rsid w:val="00916308"/>
    <w:rsid w:val="009168F6"/>
    <w:rsid w:val="00916E16"/>
    <w:rsid w:val="009170AD"/>
    <w:rsid w:val="00920152"/>
    <w:rsid w:val="0092047C"/>
    <w:rsid w:val="00921D66"/>
    <w:rsid w:val="00921EAC"/>
    <w:rsid w:val="00922BDB"/>
    <w:rsid w:val="00924360"/>
    <w:rsid w:val="0092500C"/>
    <w:rsid w:val="0092596C"/>
    <w:rsid w:val="00925F5F"/>
    <w:rsid w:val="009261A4"/>
    <w:rsid w:val="0092645C"/>
    <w:rsid w:val="0092719D"/>
    <w:rsid w:val="00927B27"/>
    <w:rsid w:val="00927DD2"/>
    <w:rsid w:val="00930404"/>
    <w:rsid w:val="00931216"/>
    <w:rsid w:val="00931905"/>
    <w:rsid w:val="00931D49"/>
    <w:rsid w:val="00932147"/>
    <w:rsid w:val="009328C8"/>
    <w:rsid w:val="00932AAC"/>
    <w:rsid w:val="00933474"/>
    <w:rsid w:val="00933B61"/>
    <w:rsid w:val="009349A0"/>
    <w:rsid w:val="0093584F"/>
    <w:rsid w:val="0093644F"/>
    <w:rsid w:val="00936D28"/>
    <w:rsid w:val="00940427"/>
    <w:rsid w:val="00940905"/>
    <w:rsid w:val="00941372"/>
    <w:rsid w:val="0094171F"/>
    <w:rsid w:val="009420F9"/>
    <w:rsid w:val="00942D0A"/>
    <w:rsid w:val="00943A78"/>
    <w:rsid w:val="009446EE"/>
    <w:rsid w:val="00946E2A"/>
    <w:rsid w:val="0094739C"/>
    <w:rsid w:val="00947A3A"/>
    <w:rsid w:val="009501A6"/>
    <w:rsid w:val="009503B0"/>
    <w:rsid w:val="00954AA9"/>
    <w:rsid w:val="009555A0"/>
    <w:rsid w:val="009562EA"/>
    <w:rsid w:val="00956722"/>
    <w:rsid w:val="00956DC5"/>
    <w:rsid w:val="00957DB0"/>
    <w:rsid w:val="00960CC8"/>
    <w:rsid w:val="00961371"/>
    <w:rsid w:val="00965204"/>
    <w:rsid w:val="00965994"/>
    <w:rsid w:val="00966879"/>
    <w:rsid w:val="00967341"/>
    <w:rsid w:val="009674E1"/>
    <w:rsid w:val="009674F2"/>
    <w:rsid w:val="009717BA"/>
    <w:rsid w:val="009727DF"/>
    <w:rsid w:val="0097579B"/>
    <w:rsid w:val="00975BCD"/>
    <w:rsid w:val="00976ACB"/>
    <w:rsid w:val="00977535"/>
    <w:rsid w:val="0098037E"/>
    <w:rsid w:val="009803DB"/>
    <w:rsid w:val="00980584"/>
    <w:rsid w:val="0098138B"/>
    <w:rsid w:val="0098242E"/>
    <w:rsid w:val="00983B8D"/>
    <w:rsid w:val="0098477B"/>
    <w:rsid w:val="0098601C"/>
    <w:rsid w:val="009862E8"/>
    <w:rsid w:val="0098642A"/>
    <w:rsid w:val="00986E48"/>
    <w:rsid w:val="00987C7F"/>
    <w:rsid w:val="00987DC1"/>
    <w:rsid w:val="0099069C"/>
    <w:rsid w:val="00990BC8"/>
    <w:rsid w:val="00991247"/>
    <w:rsid w:val="009917F3"/>
    <w:rsid w:val="009917F6"/>
    <w:rsid w:val="0099183F"/>
    <w:rsid w:val="00991BDD"/>
    <w:rsid w:val="00991FF6"/>
    <w:rsid w:val="00992161"/>
    <w:rsid w:val="00993EB2"/>
    <w:rsid w:val="0099407D"/>
    <w:rsid w:val="009942FD"/>
    <w:rsid w:val="00994B39"/>
    <w:rsid w:val="00996049"/>
    <w:rsid w:val="00997DB5"/>
    <w:rsid w:val="009A0835"/>
    <w:rsid w:val="009A0BD8"/>
    <w:rsid w:val="009A11C8"/>
    <w:rsid w:val="009A20D6"/>
    <w:rsid w:val="009A2F6A"/>
    <w:rsid w:val="009A3F70"/>
    <w:rsid w:val="009A423E"/>
    <w:rsid w:val="009A42FB"/>
    <w:rsid w:val="009A546C"/>
    <w:rsid w:val="009A6A60"/>
    <w:rsid w:val="009A7AAB"/>
    <w:rsid w:val="009A7C23"/>
    <w:rsid w:val="009A7D1E"/>
    <w:rsid w:val="009B1067"/>
    <w:rsid w:val="009B2556"/>
    <w:rsid w:val="009B418A"/>
    <w:rsid w:val="009B4513"/>
    <w:rsid w:val="009B5A8E"/>
    <w:rsid w:val="009B5C23"/>
    <w:rsid w:val="009B6066"/>
    <w:rsid w:val="009B7740"/>
    <w:rsid w:val="009B7BE3"/>
    <w:rsid w:val="009C0015"/>
    <w:rsid w:val="009C0241"/>
    <w:rsid w:val="009C16E0"/>
    <w:rsid w:val="009C1705"/>
    <w:rsid w:val="009C26B7"/>
    <w:rsid w:val="009C32D4"/>
    <w:rsid w:val="009C362E"/>
    <w:rsid w:val="009C3E72"/>
    <w:rsid w:val="009C4D32"/>
    <w:rsid w:val="009C50E0"/>
    <w:rsid w:val="009C72CA"/>
    <w:rsid w:val="009D0D06"/>
    <w:rsid w:val="009D1EF0"/>
    <w:rsid w:val="009D1F99"/>
    <w:rsid w:val="009D2093"/>
    <w:rsid w:val="009D3690"/>
    <w:rsid w:val="009D405E"/>
    <w:rsid w:val="009D57BF"/>
    <w:rsid w:val="009D57C7"/>
    <w:rsid w:val="009D5F4A"/>
    <w:rsid w:val="009D6842"/>
    <w:rsid w:val="009D6FB9"/>
    <w:rsid w:val="009D7A5E"/>
    <w:rsid w:val="009D7B2B"/>
    <w:rsid w:val="009E045E"/>
    <w:rsid w:val="009E14B9"/>
    <w:rsid w:val="009E32FC"/>
    <w:rsid w:val="009E37FF"/>
    <w:rsid w:val="009E3BF2"/>
    <w:rsid w:val="009E40A4"/>
    <w:rsid w:val="009E5724"/>
    <w:rsid w:val="009E5F6D"/>
    <w:rsid w:val="009E5FE9"/>
    <w:rsid w:val="009E77F0"/>
    <w:rsid w:val="009E7D88"/>
    <w:rsid w:val="009F2B76"/>
    <w:rsid w:val="009F37E8"/>
    <w:rsid w:val="009F43CE"/>
    <w:rsid w:val="009F611A"/>
    <w:rsid w:val="009F66D1"/>
    <w:rsid w:val="00A02C29"/>
    <w:rsid w:val="00A030F9"/>
    <w:rsid w:val="00A03156"/>
    <w:rsid w:val="00A03C36"/>
    <w:rsid w:val="00A0432E"/>
    <w:rsid w:val="00A04E72"/>
    <w:rsid w:val="00A05C66"/>
    <w:rsid w:val="00A061AA"/>
    <w:rsid w:val="00A06369"/>
    <w:rsid w:val="00A07AAD"/>
    <w:rsid w:val="00A07CC2"/>
    <w:rsid w:val="00A101A7"/>
    <w:rsid w:val="00A12BBC"/>
    <w:rsid w:val="00A13573"/>
    <w:rsid w:val="00A138F5"/>
    <w:rsid w:val="00A13978"/>
    <w:rsid w:val="00A144DC"/>
    <w:rsid w:val="00A14878"/>
    <w:rsid w:val="00A15CC5"/>
    <w:rsid w:val="00A16161"/>
    <w:rsid w:val="00A170BD"/>
    <w:rsid w:val="00A170C2"/>
    <w:rsid w:val="00A205D6"/>
    <w:rsid w:val="00A207FF"/>
    <w:rsid w:val="00A20956"/>
    <w:rsid w:val="00A20C0B"/>
    <w:rsid w:val="00A21D3E"/>
    <w:rsid w:val="00A21F11"/>
    <w:rsid w:val="00A22013"/>
    <w:rsid w:val="00A23A9F"/>
    <w:rsid w:val="00A240DC"/>
    <w:rsid w:val="00A24774"/>
    <w:rsid w:val="00A24E94"/>
    <w:rsid w:val="00A24F45"/>
    <w:rsid w:val="00A257C5"/>
    <w:rsid w:val="00A25EB0"/>
    <w:rsid w:val="00A276F9"/>
    <w:rsid w:val="00A2783F"/>
    <w:rsid w:val="00A307BF"/>
    <w:rsid w:val="00A30A2B"/>
    <w:rsid w:val="00A31168"/>
    <w:rsid w:val="00A31251"/>
    <w:rsid w:val="00A31EA9"/>
    <w:rsid w:val="00A32B82"/>
    <w:rsid w:val="00A32EA5"/>
    <w:rsid w:val="00A32FCF"/>
    <w:rsid w:val="00A34A1C"/>
    <w:rsid w:val="00A35279"/>
    <w:rsid w:val="00A354CB"/>
    <w:rsid w:val="00A359A7"/>
    <w:rsid w:val="00A35AED"/>
    <w:rsid w:val="00A36821"/>
    <w:rsid w:val="00A373F1"/>
    <w:rsid w:val="00A407AB"/>
    <w:rsid w:val="00A40809"/>
    <w:rsid w:val="00A412F9"/>
    <w:rsid w:val="00A42415"/>
    <w:rsid w:val="00A43107"/>
    <w:rsid w:val="00A4558D"/>
    <w:rsid w:val="00A45E27"/>
    <w:rsid w:val="00A45E96"/>
    <w:rsid w:val="00A46817"/>
    <w:rsid w:val="00A46B79"/>
    <w:rsid w:val="00A4745F"/>
    <w:rsid w:val="00A47A27"/>
    <w:rsid w:val="00A5017C"/>
    <w:rsid w:val="00A50A4D"/>
    <w:rsid w:val="00A50C6C"/>
    <w:rsid w:val="00A515FE"/>
    <w:rsid w:val="00A53639"/>
    <w:rsid w:val="00A53D6E"/>
    <w:rsid w:val="00A549C7"/>
    <w:rsid w:val="00A549CF"/>
    <w:rsid w:val="00A54E1E"/>
    <w:rsid w:val="00A555EE"/>
    <w:rsid w:val="00A55946"/>
    <w:rsid w:val="00A56137"/>
    <w:rsid w:val="00A56477"/>
    <w:rsid w:val="00A57A8B"/>
    <w:rsid w:val="00A60328"/>
    <w:rsid w:val="00A6040B"/>
    <w:rsid w:val="00A61106"/>
    <w:rsid w:val="00A61241"/>
    <w:rsid w:val="00A63D99"/>
    <w:rsid w:val="00A64C7C"/>
    <w:rsid w:val="00A65874"/>
    <w:rsid w:val="00A65DA6"/>
    <w:rsid w:val="00A6643B"/>
    <w:rsid w:val="00A67074"/>
    <w:rsid w:val="00A70B21"/>
    <w:rsid w:val="00A717BB"/>
    <w:rsid w:val="00A71D31"/>
    <w:rsid w:val="00A72055"/>
    <w:rsid w:val="00A721A9"/>
    <w:rsid w:val="00A723A0"/>
    <w:rsid w:val="00A7288B"/>
    <w:rsid w:val="00A729D4"/>
    <w:rsid w:val="00A73013"/>
    <w:rsid w:val="00A73277"/>
    <w:rsid w:val="00A74150"/>
    <w:rsid w:val="00A75294"/>
    <w:rsid w:val="00A754B7"/>
    <w:rsid w:val="00A756B4"/>
    <w:rsid w:val="00A76777"/>
    <w:rsid w:val="00A811D4"/>
    <w:rsid w:val="00A8136D"/>
    <w:rsid w:val="00A8147D"/>
    <w:rsid w:val="00A81E23"/>
    <w:rsid w:val="00A82139"/>
    <w:rsid w:val="00A86025"/>
    <w:rsid w:val="00A8688B"/>
    <w:rsid w:val="00A8770A"/>
    <w:rsid w:val="00A879FB"/>
    <w:rsid w:val="00A902E6"/>
    <w:rsid w:val="00A9043E"/>
    <w:rsid w:val="00A91E0D"/>
    <w:rsid w:val="00A92C11"/>
    <w:rsid w:val="00A93DAA"/>
    <w:rsid w:val="00A94B97"/>
    <w:rsid w:val="00A94F92"/>
    <w:rsid w:val="00A9530A"/>
    <w:rsid w:val="00A95773"/>
    <w:rsid w:val="00A96186"/>
    <w:rsid w:val="00A96C7D"/>
    <w:rsid w:val="00AA0F2F"/>
    <w:rsid w:val="00AA1CE1"/>
    <w:rsid w:val="00AA3AE9"/>
    <w:rsid w:val="00AA400D"/>
    <w:rsid w:val="00AA52D5"/>
    <w:rsid w:val="00AA5475"/>
    <w:rsid w:val="00AA5978"/>
    <w:rsid w:val="00AA5C78"/>
    <w:rsid w:val="00AA6C94"/>
    <w:rsid w:val="00AA7991"/>
    <w:rsid w:val="00AA7D70"/>
    <w:rsid w:val="00AA7FA1"/>
    <w:rsid w:val="00AB097E"/>
    <w:rsid w:val="00AB0EC9"/>
    <w:rsid w:val="00AB16B0"/>
    <w:rsid w:val="00AB187E"/>
    <w:rsid w:val="00AB2273"/>
    <w:rsid w:val="00AB43F1"/>
    <w:rsid w:val="00AB556F"/>
    <w:rsid w:val="00AB56EA"/>
    <w:rsid w:val="00AB60E4"/>
    <w:rsid w:val="00AB61FF"/>
    <w:rsid w:val="00AB64DA"/>
    <w:rsid w:val="00AB6CCD"/>
    <w:rsid w:val="00AB74C4"/>
    <w:rsid w:val="00AB7555"/>
    <w:rsid w:val="00AB7586"/>
    <w:rsid w:val="00AC0802"/>
    <w:rsid w:val="00AC1E66"/>
    <w:rsid w:val="00AC308D"/>
    <w:rsid w:val="00AC44B8"/>
    <w:rsid w:val="00AC458C"/>
    <w:rsid w:val="00AC4BE5"/>
    <w:rsid w:val="00AC4F64"/>
    <w:rsid w:val="00AC579E"/>
    <w:rsid w:val="00AC5EB9"/>
    <w:rsid w:val="00AC7E3F"/>
    <w:rsid w:val="00AD0A4C"/>
    <w:rsid w:val="00AD0BF0"/>
    <w:rsid w:val="00AD1A49"/>
    <w:rsid w:val="00AD1D0C"/>
    <w:rsid w:val="00AD3710"/>
    <w:rsid w:val="00AD51AB"/>
    <w:rsid w:val="00AD58E5"/>
    <w:rsid w:val="00AD598C"/>
    <w:rsid w:val="00AD6D2B"/>
    <w:rsid w:val="00AD7593"/>
    <w:rsid w:val="00AD7B6A"/>
    <w:rsid w:val="00AD7F47"/>
    <w:rsid w:val="00AE0D51"/>
    <w:rsid w:val="00AE165F"/>
    <w:rsid w:val="00AE188B"/>
    <w:rsid w:val="00AE3AA2"/>
    <w:rsid w:val="00AE435A"/>
    <w:rsid w:val="00AE43BC"/>
    <w:rsid w:val="00AE50C4"/>
    <w:rsid w:val="00AE58F9"/>
    <w:rsid w:val="00AE5E37"/>
    <w:rsid w:val="00AF150E"/>
    <w:rsid w:val="00AF35C2"/>
    <w:rsid w:val="00AF3EBA"/>
    <w:rsid w:val="00AF4DEB"/>
    <w:rsid w:val="00AF4ED0"/>
    <w:rsid w:val="00AF55C9"/>
    <w:rsid w:val="00AF7D88"/>
    <w:rsid w:val="00B00645"/>
    <w:rsid w:val="00B01141"/>
    <w:rsid w:val="00B01850"/>
    <w:rsid w:val="00B019B7"/>
    <w:rsid w:val="00B023FE"/>
    <w:rsid w:val="00B02820"/>
    <w:rsid w:val="00B02944"/>
    <w:rsid w:val="00B02C51"/>
    <w:rsid w:val="00B03AE4"/>
    <w:rsid w:val="00B04490"/>
    <w:rsid w:val="00B04894"/>
    <w:rsid w:val="00B06A1E"/>
    <w:rsid w:val="00B071BE"/>
    <w:rsid w:val="00B073F9"/>
    <w:rsid w:val="00B07647"/>
    <w:rsid w:val="00B0787A"/>
    <w:rsid w:val="00B0794D"/>
    <w:rsid w:val="00B07AED"/>
    <w:rsid w:val="00B07E4C"/>
    <w:rsid w:val="00B10652"/>
    <w:rsid w:val="00B107A6"/>
    <w:rsid w:val="00B1119A"/>
    <w:rsid w:val="00B11E20"/>
    <w:rsid w:val="00B121CB"/>
    <w:rsid w:val="00B13174"/>
    <w:rsid w:val="00B15067"/>
    <w:rsid w:val="00B15D05"/>
    <w:rsid w:val="00B170BD"/>
    <w:rsid w:val="00B20185"/>
    <w:rsid w:val="00B211CD"/>
    <w:rsid w:val="00B21B7C"/>
    <w:rsid w:val="00B21F07"/>
    <w:rsid w:val="00B2330F"/>
    <w:rsid w:val="00B23600"/>
    <w:rsid w:val="00B23886"/>
    <w:rsid w:val="00B23DFE"/>
    <w:rsid w:val="00B25108"/>
    <w:rsid w:val="00B264CD"/>
    <w:rsid w:val="00B26C77"/>
    <w:rsid w:val="00B30210"/>
    <w:rsid w:val="00B303E5"/>
    <w:rsid w:val="00B308EA"/>
    <w:rsid w:val="00B31812"/>
    <w:rsid w:val="00B31A62"/>
    <w:rsid w:val="00B32922"/>
    <w:rsid w:val="00B34A5B"/>
    <w:rsid w:val="00B34FD2"/>
    <w:rsid w:val="00B365D9"/>
    <w:rsid w:val="00B373CF"/>
    <w:rsid w:val="00B3757D"/>
    <w:rsid w:val="00B37C0B"/>
    <w:rsid w:val="00B403D3"/>
    <w:rsid w:val="00B40B1B"/>
    <w:rsid w:val="00B40BEC"/>
    <w:rsid w:val="00B4292B"/>
    <w:rsid w:val="00B44A3B"/>
    <w:rsid w:val="00B4504F"/>
    <w:rsid w:val="00B45A0D"/>
    <w:rsid w:val="00B45B00"/>
    <w:rsid w:val="00B4733F"/>
    <w:rsid w:val="00B4777F"/>
    <w:rsid w:val="00B47E25"/>
    <w:rsid w:val="00B501FA"/>
    <w:rsid w:val="00B51E34"/>
    <w:rsid w:val="00B52B91"/>
    <w:rsid w:val="00B54E35"/>
    <w:rsid w:val="00B567C7"/>
    <w:rsid w:val="00B57732"/>
    <w:rsid w:val="00B60E02"/>
    <w:rsid w:val="00B66CBF"/>
    <w:rsid w:val="00B66D1F"/>
    <w:rsid w:val="00B67231"/>
    <w:rsid w:val="00B700D4"/>
    <w:rsid w:val="00B705F4"/>
    <w:rsid w:val="00B706C8"/>
    <w:rsid w:val="00B72D38"/>
    <w:rsid w:val="00B73082"/>
    <w:rsid w:val="00B75F38"/>
    <w:rsid w:val="00B76FD3"/>
    <w:rsid w:val="00B77A33"/>
    <w:rsid w:val="00B77A53"/>
    <w:rsid w:val="00B802F2"/>
    <w:rsid w:val="00B803ED"/>
    <w:rsid w:val="00B81AAE"/>
    <w:rsid w:val="00B82651"/>
    <w:rsid w:val="00B82C1D"/>
    <w:rsid w:val="00B8319A"/>
    <w:rsid w:val="00B83FBD"/>
    <w:rsid w:val="00B84249"/>
    <w:rsid w:val="00B84605"/>
    <w:rsid w:val="00B8464A"/>
    <w:rsid w:val="00B87F8F"/>
    <w:rsid w:val="00B91656"/>
    <w:rsid w:val="00B924AE"/>
    <w:rsid w:val="00B92826"/>
    <w:rsid w:val="00B93179"/>
    <w:rsid w:val="00B937AE"/>
    <w:rsid w:val="00B94195"/>
    <w:rsid w:val="00B94A82"/>
    <w:rsid w:val="00B9511A"/>
    <w:rsid w:val="00B969AA"/>
    <w:rsid w:val="00B973AB"/>
    <w:rsid w:val="00B97710"/>
    <w:rsid w:val="00B97D70"/>
    <w:rsid w:val="00BA1F08"/>
    <w:rsid w:val="00BA320D"/>
    <w:rsid w:val="00BA4173"/>
    <w:rsid w:val="00BA4C07"/>
    <w:rsid w:val="00BA54AA"/>
    <w:rsid w:val="00BA59C5"/>
    <w:rsid w:val="00BA5B14"/>
    <w:rsid w:val="00BA71C2"/>
    <w:rsid w:val="00BA74BA"/>
    <w:rsid w:val="00BB04C8"/>
    <w:rsid w:val="00BB0B73"/>
    <w:rsid w:val="00BB0BAF"/>
    <w:rsid w:val="00BB1393"/>
    <w:rsid w:val="00BB2AFC"/>
    <w:rsid w:val="00BB427A"/>
    <w:rsid w:val="00BB433F"/>
    <w:rsid w:val="00BB633D"/>
    <w:rsid w:val="00BB73EF"/>
    <w:rsid w:val="00BC169F"/>
    <w:rsid w:val="00BC1A48"/>
    <w:rsid w:val="00BC2864"/>
    <w:rsid w:val="00BC2D62"/>
    <w:rsid w:val="00BC32BA"/>
    <w:rsid w:val="00BC33AD"/>
    <w:rsid w:val="00BC3945"/>
    <w:rsid w:val="00BC4E45"/>
    <w:rsid w:val="00BC5CC6"/>
    <w:rsid w:val="00BC5E30"/>
    <w:rsid w:val="00BC61BA"/>
    <w:rsid w:val="00BC63A2"/>
    <w:rsid w:val="00BC68D3"/>
    <w:rsid w:val="00BC7D41"/>
    <w:rsid w:val="00BC7EAF"/>
    <w:rsid w:val="00BD0697"/>
    <w:rsid w:val="00BD154C"/>
    <w:rsid w:val="00BD2237"/>
    <w:rsid w:val="00BD239E"/>
    <w:rsid w:val="00BD28D3"/>
    <w:rsid w:val="00BD2BA9"/>
    <w:rsid w:val="00BD503F"/>
    <w:rsid w:val="00BD6811"/>
    <w:rsid w:val="00BD6D54"/>
    <w:rsid w:val="00BD7380"/>
    <w:rsid w:val="00BD7C78"/>
    <w:rsid w:val="00BE0ABB"/>
    <w:rsid w:val="00BE0E14"/>
    <w:rsid w:val="00BE1AFA"/>
    <w:rsid w:val="00BE576D"/>
    <w:rsid w:val="00BE5B09"/>
    <w:rsid w:val="00BE69AE"/>
    <w:rsid w:val="00BE6A55"/>
    <w:rsid w:val="00BE6C1B"/>
    <w:rsid w:val="00BE705E"/>
    <w:rsid w:val="00BF0915"/>
    <w:rsid w:val="00BF106B"/>
    <w:rsid w:val="00BF112D"/>
    <w:rsid w:val="00BF3B43"/>
    <w:rsid w:val="00BF4256"/>
    <w:rsid w:val="00BF431F"/>
    <w:rsid w:val="00BF4A11"/>
    <w:rsid w:val="00BF5DFE"/>
    <w:rsid w:val="00BF5E61"/>
    <w:rsid w:val="00C00AE8"/>
    <w:rsid w:val="00C03B8F"/>
    <w:rsid w:val="00C0409E"/>
    <w:rsid w:val="00C04B91"/>
    <w:rsid w:val="00C060C7"/>
    <w:rsid w:val="00C0622C"/>
    <w:rsid w:val="00C0668C"/>
    <w:rsid w:val="00C0721E"/>
    <w:rsid w:val="00C10623"/>
    <w:rsid w:val="00C1178D"/>
    <w:rsid w:val="00C11807"/>
    <w:rsid w:val="00C11C04"/>
    <w:rsid w:val="00C11E04"/>
    <w:rsid w:val="00C12402"/>
    <w:rsid w:val="00C13528"/>
    <w:rsid w:val="00C13D95"/>
    <w:rsid w:val="00C14757"/>
    <w:rsid w:val="00C15491"/>
    <w:rsid w:val="00C1557F"/>
    <w:rsid w:val="00C17756"/>
    <w:rsid w:val="00C17C28"/>
    <w:rsid w:val="00C17F16"/>
    <w:rsid w:val="00C20834"/>
    <w:rsid w:val="00C20BBB"/>
    <w:rsid w:val="00C210DA"/>
    <w:rsid w:val="00C223A6"/>
    <w:rsid w:val="00C22660"/>
    <w:rsid w:val="00C22C5C"/>
    <w:rsid w:val="00C23985"/>
    <w:rsid w:val="00C23E03"/>
    <w:rsid w:val="00C27B85"/>
    <w:rsid w:val="00C30C93"/>
    <w:rsid w:val="00C3333C"/>
    <w:rsid w:val="00C3583B"/>
    <w:rsid w:val="00C372E8"/>
    <w:rsid w:val="00C4092A"/>
    <w:rsid w:val="00C40B8E"/>
    <w:rsid w:val="00C411AA"/>
    <w:rsid w:val="00C419A9"/>
    <w:rsid w:val="00C430FD"/>
    <w:rsid w:val="00C43DD4"/>
    <w:rsid w:val="00C4456A"/>
    <w:rsid w:val="00C454A8"/>
    <w:rsid w:val="00C45EC4"/>
    <w:rsid w:val="00C47058"/>
    <w:rsid w:val="00C476B5"/>
    <w:rsid w:val="00C47C84"/>
    <w:rsid w:val="00C5137F"/>
    <w:rsid w:val="00C52AB9"/>
    <w:rsid w:val="00C53134"/>
    <w:rsid w:val="00C552D9"/>
    <w:rsid w:val="00C56146"/>
    <w:rsid w:val="00C56637"/>
    <w:rsid w:val="00C60EE1"/>
    <w:rsid w:val="00C62933"/>
    <w:rsid w:val="00C64F82"/>
    <w:rsid w:val="00C660AE"/>
    <w:rsid w:val="00C67A2D"/>
    <w:rsid w:val="00C715E6"/>
    <w:rsid w:val="00C71934"/>
    <w:rsid w:val="00C721A9"/>
    <w:rsid w:val="00C72449"/>
    <w:rsid w:val="00C727E6"/>
    <w:rsid w:val="00C73EC5"/>
    <w:rsid w:val="00C75859"/>
    <w:rsid w:val="00C760FC"/>
    <w:rsid w:val="00C76C96"/>
    <w:rsid w:val="00C76FE2"/>
    <w:rsid w:val="00C77794"/>
    <w:rsid w:val="00C80FB7"/>
    <w:rsid w:val="00C8123B"/>
    <w:rsid w:val="00C817FA"/>
    <w:rsid w:val="00C81B6E"/>
    <w:rsid w:val="00C8238C"/>
    <w:rsid w:val="00C82966"/>
    <w:rsid w:val="00C82B2A"/>
    <w:rsid w:val="00C83F91"/>
    <w:rsid w:val="00C87380"/>
    <w:rsid w:val="00C873E4"/>
    <w:rsid w:val="00C91BF6"/>
    <w:rsid w:val="00C927B1"/>
    <w:rsid w:val="00C93839"/>
    <w:rsid w:val="00C94954"/>
    <w:rsid w:val="00C956A5"/>
    <w:rsid w:val="00C959D6"/>
    <w:rsid w:val="00C9799D"/>
    <w:rsid w:val="00CA00D9"/>
    <w:rsid w:val="00CA0514"/>
    <w:rsid w:val="00CA0C6C"/>
    <w:rsid w:val="00CA0F1E"/>
    <w:rsid w:val="00CA4BBC"/>
    <w:rsid w:val="00CA5043"/>
    <w:rsid w:val="00CA5878"/>
    <w:rsid w:val="00CA6859"/>
    <w:rsid w:val="00CA6F77"/>
    <w:rsid w:val="00CA7468"/>
    <w:rsid w:val="00CB016D"/>
    <w:rsid w:val="00CB0610"/>
    <w:rsid w:val="00CB2419"/>
    <w:rsid w:val="00CB3701"/>
    <w:rsid w:val="00CB4913"/>
    <w:rsid w:val="00CB4A7C"/>
    <w:rsid w:val="00CB6C3C"/>
    <w:rsid w:val="00CB6D29"/>
    <w:rsid w:val="00CB7CD8"/>
    <w:rsid w:val="00CC01DB"/>
    <w:rsid w:val="00CC120B"/>
    <w:rsid w:val="00CC2AB8"/>
    <w:rsid w:val="00CC2B93"/>
    <w:rsid w:val="00CC3357"/>
    <w:rsid w:val="00CC39F3"/>
    <w:rsid w:val="00CC447F"/>
    <w:rsid w:val="00CC55E8"/>
    <w:rsid w:val="00CC5E1E"/>
    <w:rsid w:val="00CC6E05"/>
    <w:rsid w:val="00CC7A3C"/>
    <w:rsid w:val="00CC7B53"/>
    <w:rsid w:val="00CD11D4"/>
    <w:rsid w:val="00CD3CBC"/>
    <w:rsid w:val="00CD5DF8"/>
    <w:rsid w:val="00CD65D5"/>
    <w:rsid w:val="00CD68F9"/>
    <w:rsid w:val="00CD766B"/>
    <w:rsid w:val="00CE0075"/>
    <w:rsid w:val="00CE13F1"/>
    <w:rsid w:val="00CE2111"/>
    <w:rsid w:val="00CE2853"/>
    <w:rsid w:val="00CE4FEA"/>
    <w:rsid w:val="00CE51D6"/>
    <w:rsid w:val="00CE5FA6"/>
    <w:rsid w:val="00CF124A"/>
    <w:rsid w:val="00CF1BF1"/>
    <w:rsid w:val="00CF2889"/>
    <w:rsid w:val="00CF31D7"/>
    <w:rsid w:val="00CF51A2"/>
    <w:rsid w:val="00CF545A"/>
    <w:rsid w:val="00CF5552"/>
    <w:rsid w:val="00CF5AB9"/>
    <w:rsid w:val="00CF66B1"/>
    <w:rsid w:val="00CF6B1E"/>
    <w:rsid w:val="00CF7888"/>
    <w:rsid w:val="00CF7C3B"/>
    <w:rsid w:val="00D00353"/>
    <w:rsid w:val="00D00D05"/>
    <w:rsid w:val="00D013C0"/>
    <w:rsid w:val="00D02398"/>
    <w:rsid w:val="00D0592D"/>
    <w:rsid w:val="00D06596"/>
    <w:rsid w:val="00D105CA"/>
    <w:rsid w:val="00D10626"/>
    <w:rsid w:val="00D114D6"/>
    <w:rsid w:val="00D12BD9"/>
    <w:rsid w:val="00D14054"/>
    <w:rsid w:val="00D1452D"/>
    <w:rsid w:val="00D146FC"/>
    <w:rsid w:val="00D1581E"/>
    <w:rsid w:val="00D16053"/>
    <w:rsid w:val="00D17228"/>
    <w:rsid w:val="00D174E4"/>
    <w:rsid w:val="00D17ECD"/>
    <w:rsid w:val="00D17FDE"/>
    <w:rsid w:val="00D20447"/>
    <w:rsid w:val="00D20526"/>
    <w:rsid w:val="00D20DF4"/>
    <w:rsid w:val="00D21285"/>
    <w:rsid w:val="00D21880"/>
    <w:rsid w:val="00D235A0"/>
    <w:rsid w:val="00D235D0"/>
    <w:rsid w:val="00D26664"/>
    <w:rsid w:val="00D276CD"/>
    <w:rsid w:val="00D31463"/>
    <w:rsid w:val="00D31D57"/>
    <w:rsid w:val="00D32107"/>
    <w:rsid w:val="00D32837"/>
    <w:rsid w:val="00D32BB9"/>
    <w:rsid w:val="00D32CAC"/>
    <w:rsid w:val="00D32F6D"/>
    <w:rsid w:val="00D33452"/>
    <w:rsid w:val="00D33ABE"/>
    <w:rsid w:val="00D34BCE"/>
    <w:rsid w:val="00D3662C"/>
    <w:rsid w:val="00D37529"/>
    <w:rsid w:val="00D3773F"/>
    <w:rsid w:val="00D37D32"/>
    <w:rsid w:val="00D40450"/>
    <w:rsid w:val="00D42E0C"/>
    <w:rsid w:val="00D4320F"/>
    <w:rsid w:val="00D43852"/>
    <w:rsid w:val="00D44390"/>
    <w:rsid w:val="00D45DC1"/>
    <w:rsid w:val="00D46148"/>
    <w:rsid w:val="00D46F9F"/>
    <w:rsid w:val="00D47435"/>
    <w:rsid w:val="00D4771C"/>
    <w:rsid w:val="00D47920"/>
    <w:rsid w:val="00D5028C"/>
    <w:rsid w:val="00D50939"/>
    <w:rsid w:val="00D516BD"/>
    <w:rsid w:val="00D51EC2"/>
    <w:rsid w:val="00D520F0"/>
    <w:rsid w:val="00D5346B"/>
    <w:rsid w:val="00D547D7"/>
    <w:rsid w:val="00D54802"/>
    <w:rsid w:val="00D55376"/>
    <w:rsid w:val="00D5616B"/>
    <w:rsid w:val="00D56263"/>
    <w:rsid w:val="00D575CB"/>
    <w:rsid w:val="00D605A0"/>
    <w:rsid w:val="00D60960"/>
    <w:rsid w:val="00D60A9C"/>
    <w:rsid w:val="00D617D2"/>
    <w:rsid w:val="00D61B99"/>
    <w:rsid w:val="00D63385"/>
    <w:rsid w:val="00D636B9"/>
    <w:rsid w:val="00D64768"/>
    <w:rsid w:val="00D65F21"/>
    <w:rsid w:val="00D66386"/>
    <w:rsid w:val="00D66625"/>
    <w:rsid w:val="00D7065D"/>
    <w:rsid w:val="00D7078D"/>
    <w:rsid w:val="00D708B9"/>
    <w:rsid w:val="00D70E65"/>
    <w:rsid w:val="00D731C8"/>
    <w:rsid w:val="00D7359A"/>
    <w:rsid w:val="00D73F3E"/>
    <w:rsid w:val="00D7407C"/>
    <w:rsid w:val="00D7491F"/>
    <w:rsid w:val="00D74E84"/>
    <w:rsid w:val="00D755C0"/>
    <w:rsid w:val="00D75C53"/>
    <w:rsid w:val="00D762AF"/>
    <w:rsid w:val="00D76423"/>
    <w:rsid w:val="00D770B2"/>
    <w:rsid w:val="00D77B73"/>
    <w:rsid w:val="00D809C6"/>
    <w:rsid w:val="00D82D6B"/>
    <w:rsid w:val="00D82E6E"/>
    <w:rsid w:val="00D82FB4"/>
    <w:rsid w:val="00D83484"/>
    <w:rsid w:val="00D83511"/>
    <w:rsid w:val="00D84018"/>
    <w:rsid w:val="00D84DF5"/>
    <w:rsid w:val="00D85224"/>
    <w:rsid w:val="00D85240"/>
    <w:rsid w:val="00D90808"/>
    <w:rsid w:val="00D9094D"/>
    <w:rsid w:val="00D90BB2"/>
    <w:rsid w:val="00D9222F"/>
    <w:rsid w:val="00D93033"/>
    <w:rsid w:val="00D93516"/>
    <w:rsid w:val="00D93E6E"/>
    <w:rsid w:val="00D9420C"/>
    <w:rsid w:val="00D95533"/>
    <w:rsid w:val="00D963E3"/>
    <w:rsid w:val="00D96DAB"/>
    <w:rsid w:val="00D97A5F"/>
    <w:rsid w:val="00DA0818"/>
    <w:rsid w:val="00DA18B3"/>
    <w:rsid w:val="00DA2322"/>
    <w:rsid w:val="00DA254D"/>
    <w:rsid w:val="00DA3BCC"/>
    <w:rsid w:val="00DA3CA8"/>
    <w:rsid w:val="00DA66A7"/>
    <w:rsid w:val="00DA6F70"/>
    <w:rsid w:val="00DB06AD"/>
    <w:rsid w:val="00DB0DB4"/>
    <w:rsid w:val="00DB1915"/>
    <w:rsid w:val="00DB2197"/>
    <w:rsid w:val="00DB342B"/>
    <w:rsid w:val="00DB49FB"/>
    <w:rsid w:val="00DB4FE3"/>
    <w:rsid w:val="00DB542A"/>
    <w:rsid w:val="00DB55C9"/>
    <w:rsid w:val="00DB6D7B"/>
    <w:rsid w:val="00DB6E87"/>
    <w:rsid w:val="00DB7353"/>
    <w:rsid w:val="00DC0B1F"/>
    <w:rsid w:val="00DC11C7"/>
    <w:rsid w:val="00DC159C"/>
    <w:rsid w:val="00DC1E67"/>
    <w:rsid w:val="00DC4718"/>
    <w:rsid w:val="00DC4BC0"/>
    <w:rsid w:val="00DC51D1"/>
    <w:rsid w:val="00DC67F2"/>
    <w:rsid w:val="00DC6C61"/>
    <w:rsid w:val="00DC6E26"/>
    <w:rsid w:val="00DD2390"/>
    <w:rsid w:val="00DD7BAB"/>
    <w:rsid w:val="00DE0296"/>
    <w:rsid w:val="00DE1818"/>
    <w:rsid w:val="00DE1AA9"/>
    <w:rsid w:val="00DE3406"/>
    <w:rsid w:val="00DE3421"/>
    <w:rsid w:val="00DE4B44"/>
    <w:rsid w:val="00DE51B5"/>
    <w:rsid w:val="00DE56A9"/>
    <w:rsid w:val="00DE5FB4"/>
    <w:rsid w:val="00DE7F25"/>
    <w:rsid w:val="00DF0E6B"/>
    <w:rsid w:val="00DF0EAD"/>
    <w:rsid w:val="00DF14E7"/>
    <w:rsid w:val="00DF213B"/>
    <w:rsid w:val="00DF2C4B"/>
    <w:rsid w:val="00DF3738"/>
    <w:rsid w:val="00DF4657"/>
    <w:rsid w:val="00DF5C4D"/>
    <w:rsid w:val="00DF6F2B"/>
    <w:rsid w:val="00DF77FA"/>
    <w:rsid w:val="00E000DD"/>
    <w:rsid w:val="00E008F4"/>
    <w:rsid w:val="00E00DD1"/>
    <w:rsid w:val="00E01B33"/>
    <w:rsid w:val="00E01C3A"/>
    <w:rsid w:val="00E02197"/>
    <w:rsid w:val="00E03911"/>
    <w:rsid w:val="00E069F4"/>
    <w:rsid w:val="00E06EA7"/>
    <w:rsid w:val="00E078B2"/>
    <w:rsid w:val="00E10858"/>
    <w:rsid w:val="00E13A1D"/>
    <w:rsid w:val="00E13EC0"/>
    <w:rsid w:val="00E13EF0"/>
    <w:rsid w:val="00E141B3"/>
    <w:rsid w:val="00E14ABE"/>
    <w:rsid w:val="00E15025"/>
    <w:rsid w:val="00E156F6"/>
    <w:rsid w:val="00E16C51"/>
    <w:rsid w:val="00E170C7"/>
    <w:rsid w:val="00E23724"/>
    <w:rsid w:val="00E2450D"/>
    <w:rsid w:val="00E24FEC"/>
    <w:rsid w:val="00E25A42"/>
    <w:rsid w:val="00E27224"/>
    <w:rsid w:val="00E273BA"/>
    <w:rsid w:val="00E30389"/>
    <w:rsid w:val="00E305B6"/>
    <w:rsid w:val="00E3086D"/>
    <w:rsid w:val="00E310B9"/>
    <w:rsid w:val="00E32C64"/>
    <w:rsid w:val="00E32D9E"/>
    <w:rsid w:val="00E3390E"/>
    <w:rsid w:val="00E33C28"/>
    <w:rsid w:val="00E4076F"/>
    <w:rsid w:val="00E4190B"/>
    <w:rsid w:val="00E42946"/>
    <w:rsid w:val="00E42993"/>
    <w:rsid w:val="00E44033"/>
    <w:rsid w:val="00E44215"/>
    <w:rsid w:val="00E4447B"/>
    <w:rsid w:val="00E448A2"/>
    <w:rsid w:val="00E46BAC"/>
    <w:rsid w:val="00E47AAE"/>
    <w:rsid w:val="00E5127C"/>
    <w:rsid w:val="00E518CA"/>
    <w:rsid w:val="00E51A0D"/>
    <w:rsid w:val="00E52187"/>
    <w:rsid w:val="00E5284E"/>
    <w:rsid w:val="00E52BC4"/>
    <w:rsid w:val="00E53072"/>
    <w:rsid w:val="00E531CF"/>
    <w:rsid w:val="00E538F3"/>
    <w:rsid w:val="00E563EB"/>
    <w:rsid w:val="00E56A4F"/>
    <w:rsid w:val="00E56DF5"/>
    <w:rsid w:val="00E60195"/>
    <w:rsid w:val="00E6164C"/>
    <w:rsid w:val="00E61E44"/>
    <w:rsid w:val="00E63D54"/>
    <w:rsid w:val="00E63FC5"/>
    <w:rsid w:val="00E6424A"/>
    <w:rsid w:val="00E6438A"/>
    <w:rsid w:val="00E651A8"/>
    <w:rsid w:val="00E653D1"/>
    <w:rsid w:val="00E65C74"/>
    <w:rsid w:val="00E725D6"/>
    <w:rsid w:val="00E75860"/>
    <w:rsid w:val="00E76C41"/>
    <w:rsid w:val="00E778B0"/>
    <w:rsid w:val="00E82821"/>
    <w:rsid w:val="00E82FBB"/>
    <w:rsid w:val="00E83654"/>
    <w:rsid w:val="00E83F2E"/>
    <w:rsid w:val="00E84034"/>
    <w:rsid w:val="00E847EB"/>
    <w:rsid w:val="00E84BEB"/>
    <w:rsid w:val="00E84F69"/>
    <w:rsid w:val="00E8581A"/>
    <w:rsid w:val="00E8678F"/>
    <w:rsid w:val="00E8775E"/>
    <w:rsid w:val="00E878D5"/>
    <w:rsid w:val="00E87CED"/>
    <w:rsid w:val="00E90582"/>
    <w:rsid w:val="00E90EDE"/>
    <w:rsid w:val="00E9126F"/>
    <w:rsid w:val="00E912CE"/>
    <w:rsid w:val="00E92881"/>
    <w:rsid w:val="00E93763"/>
    <w:rsid w:val="00E9384E"/>
    <w:rsid w:val="00E94776"/>
    <w:rsid w:val="00E963D4"/>
    <w:rsid w:val="00E97174"/>
    <w:rsid w:val="00E9718C"/>
    <w:rsid w:val="00EA0361"/>
    <w:rsid w:val="00EA0C68"/>
    <w:rsid w:val="00EA0E47"/>
    <w:rsid w:val="00EA28B9"/>
    <w:rsid w:val="00EA338E"/>
    <w:rsid w:val="00EA3C67"/>
    <w:rsid w:val="00EA4BFF"/>
    <w:rsid w:val="00EA4F76"/>
    <w:rsid w:val="00EA596E"/>
    <w:rsid w:val="00EA6D19"/>
    <w:rsid w:val="00EB0844"/>
    <w:rsid w:val="00EB1454"/>
    <w:rsid w:val="00EB1AD6"/>
    <w:rsid w:val="00EB1F26"/>
    <w:rsid w:val="00EB3E30"/>
    <w:rsid w:val="00EB3F15"/>
    <w:rsid w:val="00EB51FC"/>
    <w:rsid w:val="00EC0C0C"/>
    <w:rsid w:val="00EC1740"/>
    <w:rsid w:val="00EC1F71"/>
    <w:rsid w:val="00EC322E"/>
    <w:rsid w:val="00EC3707"/>
    <w:rsid w:val="00EC7973"/>
    <w:rsid w:val="00ED1397"/>
    <w:rsid w:val="00ED387D"/>
    <w:rsid w:val="00ED51D2"/>
    <w:rsid w:val="00ED5987"/>
    <w:rsid w:val="00ED7524"/>
    <w:rsid w:val="00ED7723"/>
    <w:rsid w:val="00EE0411"/>
    <w:rsid w:val="00EE16D5"/>
    <w:rsid w:val="00EE19B8"/>
    <w:rsid w:val="00EE3A3D"/>
    <w:rsid w:val="00EE4032"/>
    <w:rsid w:val="00EE40E6"/>
    <w:rsid w:val="00EE6136"/>
    <w:rsid w:val="00EE6AFA"/>
    <w:rsid w:val="00EE7773"/>
    <w:rsid w:val="00EE7E49"/>
    <w:rsid w:val="00EF12A2"/>
    <w:rsid w:val="00EF159F"/>
    <w:rsid w:val="00EF2148"/>
    <w:rsid w:val="00EF47C6"/>
    <w:rsid w:val="00EF484F"/>
    <w:rsid w:val="00EF4E90"/>
    <w:rsid w:val="00EF5933"/>
    <w:rsid w:val="00EF5E17"/>
    <w:rsid w:val="00EF6428"/>
    <w:rsid w:val="00EF7F1B"/>
    <w:rsid w:val="00F003BA"/>
    <w:rsid w:val="00F00A8A"/>
    <w:rsid w:val="00F01205"/>
    <w:rsid w:val="00F0225F"/>
    <w:rsid w:val="00F04253"/>
    <w:rsid w:val="00F0472E"/>
    <w:rsid w:val="00F04859"/>
    <w:rsid w:val="00F06771"/>
    <w:rsid w:val="00F067A5"/>
    <w:rsid w:val="00F07892"/>
    <w:rsid w:val="00F07DDD"/>
    <w:rsid w:val="00F10C0E"/>
    <w:rsid w:val="00F118E8"/>
    <w:rsid w:val="00F1218D"/>
    <w:rsid w:val="00F13492"/>
    <w:rsid w:val="00F140AD"/>
    <w:rsid w:val="00F15458"/>
    <w:rsid w:val="00F15835"/>
    <w:rsid w:val="00F15923"/>
    <w:rsid w:val="00F15B2C"/>
    <w:rsid w:val="00F16537"/>
    <w:rsid w:val="00F16F32"/>
    <w:rsid w:val="00F200F4"/>
    <w:rsid w:val="00F20702"/>
    <w:rsid w:val="00F216D4"/>
    <w:rsid w:val="00F22ECF"/>
    <w:rsid w:val="00F23562"/>
    <w:rsid w:val="00F242DC"/>
    <w:rsid w:val="00F2487E"/>
    <w:rsid w:val="00F24D98"/>
    <w:rsid w:val="00F257C7"/>
    <w:rsid w:val="00F25B2A"/>
    <w:rsid w:val="00F30907"/>
    <w:rsid w:val="00F31886"/>
    <w:rsid w:val="00F31E63"/>
    <w:rsid w:val="00F32682"/>
    <w:rsid w:val="00F32D72"/>
    <w:rsid w:val="00F332D9"/>
    <w:rsid w:val="00F33858"/>
    <w:rsid w:val="00F339DB"/>
    <w:rsid w:val="00F34194"/>
    <w:rsid w:val="00F344FD"/>
    <w:rsid w:val="00F34AB0"/>
    <w:rsid w:val="00F3605A"/>
    <w:rsid w:val="00F37FBC"/>
    <w:rsid w:val="00F40131"/>
    <w:rsid w:val="00F40815"/>
    <w:rsid w:val="00F40962"/>
    <w:rsid w:val="00F40F41"/>
    <w:rsid w:val="00F41ADD"/>
    <w:rsid w:val="00F42D85"/>
    <w:rsid w:val="00F42DED"/>
    <w:rsid w:val="00F45722"/>
    <w:rsid w:val="00F45BD5"/>
    <w:rsid w:val="00F46F6B"/>
    <w:rsid w:val="00F4767B"/>
    <w:rsid w:val="00F50602"/>
    <w:rsid w:val="00F50FD5"/>
    <w:rsid w:val="00F51726"/>
    <w:rsid w:val="00F52759"/>
    <w:rsid w:val="00F53028"/>
    <w:rsid w:val="00F538CB"/>
    <w:rsid w:val="00F543F1"/>
    <w:rsid w:val="00F5563E"/>
    <w:rsid w:val="00F56C59"/>
    <w:rsid w:val="00F579C4"/>
    <w:rsid w:val="00F57A25"/>
    <w:rsid w:val="00F62522"/>
    <w:rsid w:val="00F63228"/>
    <w:rsid w:val="00F63699"/>
    <w:rsid w:val="00F63E6D"/>
    <w:rsid w:val="00F6433C"/>
    <w:rsid w:val="00F64511"/>
    <w:rsid w:val="00F64514"/>
    <w:rsid w:val="00F64885"/>
    <w:rsid w:val="00F64A49"/>
    <w:rsid w:val="00F661C7"/>
    <w:rsid w:val="00F67A04"/>
    <w:rsid w:val="00F67E06"/>
    <w:rsid w:val="00F70150"/>
    <w:rsid w:val="00F73457"/>
    <w:rsid w:val="00F7398A"/>
    <w:rsid w:val="00F73B24"/>
    <w:rsid w:val="00F74701"/>
    <w:rsid w:val="00F7491B"/>
    <w:rsid w:val="00F755AF"/>
    <w:rsid w:val="00F75E9A"/>
    <w:rsid w:val="00F760AD"/>
    <w:rsid w:val="00F763C3"/>
    <w:rsid w:val="00F76EB7"/>
    <w:rsid w:val="00F77CD4"/>
    <w:rsid w:val="00F77E89"/>
    <w:rsid w:val="00F80089"/>
    <w:rsid w:val="00F801DC"/>
    <w:rsid w:val="00F81016"/>
    <w:rsid w:val="00F814CA"/>
    <w:rsid w:val="00F82472"/>
    <w:rsid w:val="00F82F1B"/>
    <w:rsid w:val="00F84280"/>
    <w:rsid w:val="00F8471E"/>
    <w:rsid w:val="00F84AF6"/>
    <w:rsid w:val="00F85338"/>
    <w:rsid w:val="00F85CE0"/>
    <w:rsid w:val="00F8669C"/>
    <w:rsid w:val="00F87FB7"/>
    <w:rsid w:val="00F90858"/>
    <w:rsid w:val="00F909A5"/>
    <w:rsid w:val="00F91585"/>
    <w:rsid w:val="00F91930"/>
    <w:rsid w:val="00F92266"/>
    <w:rsid w:val="00F93077"/>
    <w:rsid w:val="00F932B1"/>
    <w:rsid w:val="00F93748"/>
    <w:rsid w:val="00F93A6C"/>
    <w:rsid w:val="00F93C03"/>
    <w:rsid w:val="00F9433F"/>
    <w:rsid w:val="00F9466C"/>
    <w:rsid w:val="00F9540D"/>
    <w:rsid w:val="00F95690"/>
    <w:rsid w:val="00F95C0F"/>
    <w:rsid w:val="00F96921"/>
    <w:rsid w:val="00F96A1C"/>
    <w:rsid w:val="00F97186"/>
    <w:rsid w:val="00F973DD"/>
    <w:rsid w:val="00F97416"/>
    <w:rsid w:val="00F97EC7"/>
    <w:rsid w:val="00FA045A"/>
    <w:rsid w:val="00FA13E8"/>
    <w:rsid w:val="00FA1435"/>
    <w:rsid w:val="00FA1E58"/>
    <w:rsid w:val="00FA2794"/>
    <w:rsid w:val="00FA3139"/>
    <w:rsid w:val="00FA3606"/>
    <w:rsid w:val="00FA3933"/>
    <w:rsid w:val="00FA39CC"/>
    <w:rsid w:val="00FA545D"/>
    <w:rsid w:val="00FA5BCF"/>
    <w:rsid w:val="00FA60D8"/>
    <w:rsid w:val="00FA650B"/>
    <w:rsid w:val="00FB2A1E"/>
    <w:rsid w:val="00FB3559"/>
    <w:rsid w:val="00FB3810"/>
    <w:rsid w:val="00FB396C"/>
    <w:rsid w:val="00FB3CB3"/>
    <w:rsid w:val="00FB67C1"/>
    <w:rsid w:val="00FB7BAD"/>
    <w:rsid w:val="00FB7FF4"/>
    <w:rsid w:val="00FC014B"/>
    <w:rsid w:val="00FC179D"/>
    <w:rsid w:val="00FC427E"/>
    <w:rsid w:val="00FC42D2"/>
    <w:rsid w:val="00FC43B8"/>
    <w:rsid w:val="00FC4663"/>
    <w:rsid w:val="00FC4AE6"/>
    <w:rsid w:val="00FC4DC5"/>
    <w:rsid w:val="00FC54C1"/>
    <w:rsid w:val="00FC6D16"/>
    <w:rsid w:val="00FC712B"/>
    <w:rsid w:val="00FC722C"/>
    <w:rsid w:val="00FC763B"/>
    <w:rsid w:val="00FD07FA"/>
    <w:rsid w:val="00FD08AC"/>
    <w:rsid w:val="00FD11E9"/>
    <w:rsid w:val="00FD149A"/>
    <w:rsid w:val="00FD1929"/>
    <w:rsid w:val="00FD2061"/>
    <w:rsid w:val="00FD247E"/>
    <w:rsid w:val="00FD290D"/>
    <w:rsid w:val="00FD4362"/>
    <w:rsid w:val="00FD43E7"/>
    <w:rsid w:val="00FD4482"/>
    <w:rsid w:val="00FD47E2"/>
    <w:rsid w:val="00FD5186"/>
    <w:rsid w:val="00FD6AA4"/>
    <w:rsid w:val="00FE04F7"/>
    <w:rsid w:val="00FE056B"/>
    <w:rsid w:val="00FE1018"/>
    <w:rsid w:val="00FE16C9"/>
    <w:rsid w:val="00FE2B3D"/>
    <w:rsid w:val="00FE3570"/>
    <w:rsid w:val="00FE3575"/>
    <w:rsid w:val="00FE36FA"/>
    <w:rsid w:val="00FE4CD3"/>
    <w:rsid w:val="00FE60EB"/>
    <w:rsid w:val="00FE6B35"/>
    <w:rsid w:val="00FF02DA"/>
    <w:rsid w:val="00FF0DA2"/>
    <w:rsid w:val="00FF10F5"/>
    <w:rsid w:val="00FF187D"/>
    <w:rsid w:val="00FF1A5E"/>
    <w:rsid w:val="00FF2516"/>
    <w:rsid w:val="00FF3C86"/>
    <w:rsid w:val="00FF41E4"/>
    <w:rsid w:val="00FF5737"/>
    <w:rsid w:val="00FF6669"/>
    <w:rsid w:val="00FF7F2F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6481F"/>
  <w15:chartTrackingRefBased/>
  <w15:docId w15:val="{E37D366B-8EBB-4258-AF91-BF3468B3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A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50E"/>
  </w:style>
  <w:style w:type="paragraph" w:styleId="Footer">
    <w:name w:val="footer"/>
    <w:basedOn w:val="Normal"/>
    <w:link w:val="FooterChar"/>
    <w:uiPriority w:val="99"/>
    <w:unhideWhenUsed/>
    <w:rsid w:val="00AF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50E"/>
  </w:style>
  <w:style w:type="table" w:styleId="TableGrid">
    <w:name w:val="Table Grid"/>
    <w:basedOn w:val="TableNormal"/>
    <w:uiPriority w:val="39"/>
    <w:rsid w:val="0033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4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4CA"/>
    <w:rPr>
      <w:rFonts w:ascii="Consolas" w:hAnsi="Consolas"/>
      <w:sz w:val="20"/>
      <w:szCs w:val="20"/>
    </w:rPr>
  </w:style>
  <w:style w:type="paragraph" w:styleId="Revision">
    <w:name w:val="Revision"/>
    <w:hidden/>
    <w:uiPriority w:val="99"/>
    <w:semiHidden/>
    <w:rsid w:val="00026F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07:06:50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CF2D3-C5E5-4590-B79B-3060FC3E7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5416</TotalTime>
  <Pages>20</Pages>
  <Words>7661</Words>
  <Characters>43673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 bhatt</cp:lastModifiedBy>
  <cp:revision>2461</cp:revision>
  <dcterms:created xsi:type="dcterms:W3CDTF">2024-08-10T04:53:00Z</dcterms:created>
  <dcterms:modified xsi:type="dcterms:W3CDTF">2024-10-04T13:03:00Z</dcterms:modified>
</cp:coreProperties>
</file>